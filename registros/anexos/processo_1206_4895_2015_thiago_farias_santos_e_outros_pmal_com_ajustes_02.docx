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6A080A" w:rsidRDefault="004A04B4" w:rsidP="001C1E8C">
      <w:pPr>
        <w:spacing w:after="0" w:line="360" w:lineRule="auto"/>
        <w:rPr>
          <w:rFonts w:ascii="Arial" w:eastAsia="Arial" w:hAnsi="Arial" w:cs="Arial"/>
          <w:sz w:val="20"/>
          <w:szCs w:val="20"/>
          <w:rPrChange w:id="0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</w:pPr>
      <w:r w:rsidRPr="004A04B4">
        <w:rPr>
          <w:rFonts w:ascii="Arial" w:eastAsia="Arial" w:hAnsi="Arial" w:cs="Arial"/>
          <w:b/>
          <w:sz w:val="20"/>
          <w:szCs w:val="20"/>
          <w:rPrChange w:id="1" w:author="adriana.araujo" w:date="2016-09-21T16:38:00Z">
            <w:rPr>
              <w:rFonts w:ascii="Arial" w:eastAsia="Arial" w:hAnsi="Arial" w:cs="Arial"/>
              <w:b/>
              <w:sz w:val="21"/>
              <w:szCs w:val="21"/>
            </w:rPr>
          </w:rPrChange>
        </w:rPr>
        <w:t>PROCESSO Nº</w:t>
      </w:r>
      <w:r w:rsidRPr="004A04B4">
        <w:rPr>
          <w:rFonts w:ascii="Arial" w:eastAsia="Arial" w:hAnsi="Arial" w:cs="Arial"/>
          <w:sz w:val="20"/>
          <w:szCs w:val="20"/>
          <w:rPrChange w:id="2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1206 – 4895/2015</w:t>
      </w:r>
    </w:p>
    <w:p w:rsidR="001C1E8C" w:rsidRPr="006A080A" w:rsidRDefault="004A04B4" w:rsidP="001C1E8C">
      <w:pPr>
        <w:spacing w:after="0" w:line="360" w:lineRule="auto"/>
        <w:rPr>
          <w:rFonts w:ascii="Arial" w:eastAsia="Arial" w:hAnsi="Arial" w:cs="Arial"/>
          <w:sz w:val="20"/>
          <w:szCs w:val="20"/>
          <w:rPrChange w:id="3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</w:pPr>
      <w:r w:rsidRPr="004A04B4">
        <w:rPr>
          <w:rFonts w:ascii="Arial" w:eastAsia="Arial" w:hAnsi="Arial" w:cs="Arial"/>
          <w:b/>
          <w:sz w:val="20"/>
          <w:szCs w:val="20"/>
          <w:rPrChange w:id="4" w:author="adriana.araujo" w:date="2016-09-21T16:38:00Z">
            <w:rPr>
              <w:rFonts w:ascii="Arial" w:eastAsia="Arial" w:hAnsi="Arial" w:cs="Arial"/>
              <w:b/>
              <w:sz w:val="21"/>
              <w:szCs w:val="21"/>
            </w:rPr>
          </w:rPrChange>
        </w:rPr>
        <w:t>INTERESSADO:</w:t>
      </w:r>
      <w:r w:rsidRPr="004A04B4">
        <w:rPr>
          <w:rFonts w:ascii="Arial" w:eastAsia="Arial" w:hAnsi="Arial" w:cs="Arial"/>
          <w:sz w:val="20"/>
          <w:szCs w:val="20"/>
          <w:rPrChange w:id="5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Thiago Farias Santos e Outros</w:t>
      </w:r>
      <w:ins w:id="6" w:author="adriana.araujo" w:date="2016-09-21T16:28:00Z">
        <w:r w:rsidRPr="004A04B4">
          <w:rPr>
            <w:rFonts w:ascii="Arial" w:eastAsia="Arial" w:hAnsi="Arial" w:cs="Arial"/>
            <w:sz w:val="20"/>
            <w:szCs w:val="20"/>
            <w:rPrChange w:id="7" w:author="adriana.araujo" w:date="2016-09-21T16:38:00Z">
              <w:rPr>
                <w:rFonts w:ascii="Arial" w:eastAsia="Arial" w:hAnsi="Arial" w:cs="Arial"/>
                <w:sz w:val="21"/>
                <w:szCs w:val="21"/>
              </w:rPr>
            </w:rPrChange>
          </w:rPr>
          <w:t>.</w:t>
        </w:r>
      </w:ins>
    </w:p>
    <w:p w:rsidR="001C1E8C" w:rsidRPr="006A080A" w:rsidRDefault="004A04B4" w:rsidP="001C1E8C">
      <w:pPr>
        <w:spacing w:after="0" w:line="360" w:lineRule="auto"/>
        <w:rPr>
          <w:rFonts w:ascii="Arial" w:eastAsia="Arial" w:hAnsi="Arial" w:cs="Arial"/>
          <w:sz w:val="20"/>
          <w:szCs w:val="20"/>
          <w:rPrChange w:id="8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</w:pPr>
      <w:r w:rsidRPr="004A04B4">
        <w:rPr>
          <w:rFonts w:ascii="Arial" w:eastAsia="Arial" w:hAnsi="Arial" w:cs="Arial"/>
          <w:b/>
          <w:sz w:val="20"/>
          <w:szCs w:val="20"/>
          <w:rPrChange w:id="9" w:author="adriana.araujo" w:date="2016-09-21T16:38:00Z">
            <w:rPr>
              <w:rFonts w:ascii="Arial" w:eastAsia="Arial" w:hAnsi="Arial" w:cs="Arial"/>
              <w:b/>
              <w:sz w:val="21"/>
              <w:szCs w:val="21"/>
            </w:rPr>
          </w:rPrChange>
        </w:rPr>
        <w:t>ASSUNTO:</w:t>
      </w:r>
      <w:r w:rsidRPr="004A04B4">
        <w:rPr>
          <w:rFonts w:ascii="Arial" w:eastAsia="Arial" w:hAnsi="Arial" w:cs="Arial"/>
          <w:sz w:val="20"/>
          <w:szCs w:val="20"/>
          <w:rPrChange w:id="10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Indenização por apreensão de arma de fogo.</w:t>
      </w:r>
    </w:p>
    <w:p w:rsidR="001C1E8C" w:rsidRPr="006A080A" w:rsidRDefault="001C1E8C" w:rsidP="001C1E8C">
      <w:pPr>
        <w:spacing w:after="0" w:line="360" w:lineRule="auto"/>
        <w:rPr>
          <w:rFonts w:ascii="Arial" w:hAnsi="Arial" w:cs="Arial"/>
          <w:bCs/>
          <w:sz w:val="20"/>
          <w:szCs w:val="20"/>
          <w:rPrChange w:id="11" w:author="adriana.araujo" w:date="2016-09-21T16:38:00Z">
            <w:rPr>
              <w:rFonts w:ascii="Arial" w:hAnsi="Arial" w:cs="Arial"/>
              <w:bCs/>
              <w:sz w:val="21"/>
              <w:szCs w:val="21"/>
            </w:rPr>
          </w:rPrChange>
        </w:rPr>
      </w:pPr>
    </w:p>
    <w:p w:rsidR="001C1E8C" w:rsidRPr="006A080A" w:rsidRDefault="004A04B4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rPrChange w:id="12" w:author="adriana.araujo" w:date="2016-09-21T16:38:00Z">
            <w:rPr>
              <w:rFonts w:ascii="Arial" w:hAnsi="Arial" w:cs="Arial"/>
              <w:b/>
              <w:bCs/>
              <w:sz w:val="21"/>
              <w:szCs w:val="21"/>
            </w:rPr>
          </w:rPrChange>
        </w:rPr>
      </w:pPr>
      <w:r w:rsidRPr="004A04B4">
        <w:rPr>
          <w:rFonts w:ascii="Arial" w:hAnsi="Arial" w:cs="Arial"/>
          <w:b/>
          <w:bCs/>
          <w:sz w:val="20"/>
          <w:szCs w:val="20"/>
          <w:rPrChange w:id="13" w:author="adriana.araujo" w:date="2016-09-21T16:38:00Z">
            <w:rPr>
              <w:rFonts w:ascii="Arial" w:hAnsi="Arial" w:cs="Arial"/>
              <w:b/>
              <w:bCs/>
              <w:sz w:val="21"/>
              <w:szCs w:val="21"/>
            </w:rPr>
          </w:rPrChange>
        </w:rPr>
        <w:t>PARECER TÉCNICO</w:t>
      </w:r>
    </w:p>
    <w:p w:rsidR="001C1E8C" w:rsidRPr="006A080A" w:rsidRDefault="001C1E8C" w:rsidP="001C1E8C">
      <w:pPr>
        <w:spacing w:after="0" w:line="360" w:lineRule="auto"/>
        <w:ind w:firstLine="851"/>
        <w:rPr>
          <w:rFonts w:ascii="Arial" w:hAnsi="Arial" w:cs="Arial"/>
          <w:sz w:val="20"/>
          <w:szCs w:val="20"/>
          <w:rPrChange w:id="14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</w:pPr>
    </w:p>
    <w:p w:rsidR="00E75DBC" w:rsidRPr="006A080A" w:rsidDel="00095EB1" w:rsidRDefault="004A04B4" w:rsidP="00853426">
      <w:pPr>
        <w:spacing w:after="0" w:line="360" w:lineRule="auto"/>
        <w:ind w:firstLine="709"/>
        <w:contextualSpacing/>
        <w:jc w:val="both"/>
        <w:rPr>
          <w:del w:id="15" w:author="adriana.araujo" w:date="2016-09-21T16:28:00Z"/>
          <w:rFonts w:ascii="Arial" w:eastAsia="Arial" w:hAnsi="Arial" w:cs="Arial"/>
          <w:sz w:val="20"/>
          <w:szCs w:val="20"/>
          <w:rPrChange w:id="16" w:author="adriana.araujo" w:date="2016-09-21T16:38:00Z">
            <w:rPr>
              <w:del w:id="17" w:author="adriana.araujo" w:date="2016-09-21T16:28:00Z"/>
              <w:rFonts w:ascii="Arial" w:eastAsia="Arial" w:hAnsi="Arial" w:cs="Arial"/>
              <w:sz w:val="21"/>
              <w:szCs w:val="21"/>
            </w:rPr>
          </w:rPrChange>
        </w:rPr>
      </w:pPr>
      <w:r w:rsidRPr="004A04B4">
        <w:rPr>
          <w:rFonts w:ascii="Arial" w:hAnsi="Arial" w:cs="Arial"/>
          <w:sz w:val="20"/>
          <w:szCs w:val="20"/>
          <w:rPrChange w:id="18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>Trata-se do Processo Administrativo nº 1206-4895/</w:t>
      </w:r>
      <w:r w:rsidRPr="004A04B4">
        <w:rPr>
          <w:rFonts w:ascii="Arial" w:eastAsia="Arial" w:hAnsi="Arial" w:cs="Arial"/>
          <w:sz w:val="20"/>
          <w:szCs w:val="20"/>
          <w:rPrChange w:id="19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>2015</w:t>
      </w:r>
      <w:r w:rsidRPr="004A04B4">
        <w:rPr>
          <w:rFonts w:ascii="Arial" w:hAnsi="Arial" w:cs="Arial"/>
          <w:sz w:val="20"/>
          <w:szCs w:val="20"/>
          <w:rPrChange w:id="20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>, em 01 (um) volume, com 46 (quarenta e seis) folhas, referente à solicitação de</w:t>
      </w:r>
      <w:r w:rsidRPr="004A04B4">
        <w:rPr>
          <w:rFonts w:ascii="Arial" w:eastAsia="Arial" w:hAnsi="Arial" w:cs="Arial"/>
          <w:sz w:val="20"/>
          <w:szCs w:val="20"/>
          <w:rPrChange w:id="21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pagamento de verba de caráter indenizatório por apreensões de armas de fogo, realizadas por Thiago Farias Santos</w:t>
      </w:r>
      <w:del w:id="22" w:author="adriana.araujo" w:date="2016-09-21T16:28:00Z">
        <w:r w:rsidRPr="004A04B4">
          <w:rPr>
            <w:rFonts w:ascii="Arial" w:eastAsia="Arial" w:hAnsi="Arial" w:cs="Arial"/>
            <w:sz w:val="20"/>
            <w:szCs w:val="20"/>
            <w:rPrChange w:id="23" w:author="adriana.araujo" w:date="2016-09-21T16:38:00Z">
              <w:rPr>
                <w:rFonts w:ascii="Arial" w:eastAsia="Arial" w:hAnsi="Arial" w:cs="Arial"/>
                <w:sz w:val="21"/>
                <w:szCs w:val="21"/>
              </w:rPr>
            </w:rPrChange>
          </w:rPr>
          <w:delText xml:space="preserve"> </w:delText>
        </w:r>
      </w:del>
      <w:r w:rsidRPr="004A04B4">
        <w:rPr>
          <w:rFonts w:ascii="Arial" w:eastAsia="Arial" w:hAnsi="Arial" w:cs="Arial"/>
          <w:sz w:val="20"/>
          <w:szCs w:val="20"/>
          <w:rPrChange w:id="24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– SD PM – Matrícula nº 114599, </w:t>
      </w:r>
      <w:proofErr w:type="spellStart"/>
      <w:r w:rsidRPr="004A04B4">
        <w:rPr>
          <w:rFonts w:ascii="Arial" w:eastAsia="Arial" w:hAnsi="Arial" w:cs="Arial"/>
          <w:sz w:val="20"/>
          <w:szCs w:val="20"/>
          <w:rPrChange w:id="25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>Jailton</w:t>
      </w:r>
      <w:proofErr w:type="spellEnd"/>
      <w:r w:rsidRPr="004A04B4">
        <w:rPr>
          <w:rFonts w:ascii="Arial" w:eastAsia="Arial" w:hAnsi="Arial" w:cs="Arial"/>
          <w:sz w:val="20"/>
          <w:szCs w:val="20"/>
          <w:rPrChange w:id="26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Alexandre da Silva – SD PM – Matrícula 140794 e </w:t>
      </w:r>
      <w:proofErr w:type="spellStart"/>
      <w:r w:rsidRPr="004A04B4">
        <w:rPr>
          <w:rFonts w:ascii="Arial" w:eastAsia="Arial" w:hAnsi="Arial" w:cs="Arial"/>
          <w:sz w:val="20"/>
          <w:szCs w:val="20"/>
          <w:rPrChange w:id="27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>Helinaldo</w:t>
      </w:r>
      <w:proofErr w:type="spellEnd"/>
      <w:r w:rsidRPr="004A04B4">
        <w:rPr>
          <w:rFonts w:ascii="Arial" w:eastAsia="Arial" w:hAnsi="Arial" w:cs="Arial"/>
          <w:sz w:val="20"/>
          <w:szCs w:val="20"/>
          <w:rPrChange w:id="28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da Silva Oliveira – SD PM – Matrícula nº 140472.</w:t>
      </w:r>
      <w:ins w:id="29" w:author="adriana.araujo" w:date="2016-09-21T16:28:00Z">
        <w:r w:rsidRPr="004A04B4">
          <w:rPr>
            <w:rFonts w:ascii="Arial" w:eastAsia="Arial" w:hAnsi="Arial" w:cs="Arial"/>
            <w:sz w:val="20"/>
            <w:szCs w:val="20"/>
            <w:rPrChange w:id="30" w:author="adriana.araujo" w:date="2016-09-21T16:38:00Z">
              <w:rPr>
                <w:rFonts w:ascii="Arial" w:eastAsia="Arial" w:hAnsi="Arial" w:cs="Arial"/>
                <w:sz w:val="21"/>
                <w:szCs w:val="21"/>
              </w:rPr>
            </w:rPrChange>
          </w:rPr>
          <w:t xml:space="preserve"> </w:t>
        </w:r>
      </w:ins>
    </w:p>
    <w:p w:rsidR="00000000" w:rsidRDefault="004A04B4">
      <w:pPr>
        <w:spacing w:after="0" w:line="360" w:lineRule="auto"/>
        <w:ind w:firstLine="709"/>
        <w:contextualSpacing/>
        <w:jc w:val="both"/>
        <w:rPr>
          <w:rFonts w:ascii="Arial" w:hAnsi="Arial" w:cs="Arial"/>
          <w:sz w:val="20"/>
          <w:szCs w:val="20"/>
          <w:rPrChange w:id="31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pPrChange w:id="32" w:author="adriana.araujo" w:date="2016-09-21T16:28:00Z">
          <w:pPr>
            <w:spacing w:after="0" w:line="360" w:lineRule="auto"/>
            <w:ind w:firstLine="851"/>
            <w:jc w:val="both"/>
          </w:pPr>
        </w:pPrChange>
      </w:pPr>
      <w:r w:rsidRPr="004A04B4">
        <w:rPr>
          <w:rFonts w:ascii="Arial" w:hAnsi="Arial" w:cs="Arial"/>
          <w:sz w:val="20"/>
          <w:szCs w:val="20"/>
          <w:rPrChange w:id="33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 xml:space="preserve">Os autos foram encaminhados a esta </w:t>
      </w:r>
      <w:r w:rsidRPr="004A04B4">
        <w:rPr>
          <w:rFonts w:ascii="Arial" w:hAnsi="Arial" w:cs="Arial"/>
          <w:b/>
          <w:sz w:val="20"/>
          <w:szCs w:val="20"/>
          <w:rPrChange w:id="34" w:author="adriana.araujo" w:date="2016-09-21T16:38:00Z">
            <w:rPr>
              <w:rFonts w:ascii="Arial" w:hAnsi="Arial" w:cs="Arial"/>
              <w:b/>
              <w:sz w:val="21"/>
              <w:szCs w:val="21"/>
            </w:rPr>
          </w:rPrChange>
        </w:rPr>
        <w:t>Controladoria Geral do Estado – CGE</w:t>
      </w:r>
      <w:r w:rsidRPr="004A04B4">
        <w:rPr>
          <w:rFonts w:ascii="Arial" w:hAnsi="Arial" w:cs="Arial"/>
          <w:sz w:val="20"/>
          <w:szCs w:val="20"/>
          <w:rPrChange w:id="35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 xml:space="preserve"> para análise e parecer técnico.</w:t>
      </w:r>
    </w:p>
    <w:p w:rsidR="001C1E8C" w:rsidRPr="006A080A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0"/>
          <w:szCs w:val="20"/>
          <w:rPrChange w:id="36" w:author="adriana.araujo" w:date="2016-09-21T16:38:00Z">
            <w:rPr>
              <w:rFonts w:ascii="Arial" w:hAnsi="Arial" w:cs="Arial"/>
              <w:b/>
              <w:sz w:val="21"/>
              <w:szCs w:val="21"/>
            </w:rPr>
          </w:rPrChange>
        </w:rPr>
      </w:pPr>
    </w:p>
    <w:p w:rsidR="001C1E8C" w:rsidRPr="006A080A" w:rsidRDefault="004A04B4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0"/>
          <w:szCs w:val="20"/>
          <w:rPrChange w:id="37" w:author="adriana.araujo" w:date="2016-09-21T16:38:00Z">
            <w:rPr>
              <w:rFonts w:ascii="Arial" w:hAnsi="Arial" w:cs="Arial"/>
              <w:b/>
              <w:sz w:val="21"/>
              <w:szCs w:val="21"/>
            </w:rPr>
          </w:rPrChange>
        </w:rPr>
      </w:pPr>
      <w:r w:rsidRPr="004A04B4">
        <w:rPr>
          <w:rFonts w:ascii="Arial" w:hAnsi="Arial" w:cs="Arial"/>
          <w:b/>
          <w:sz w:val="20"/>
          <w:szCs w:val="20"/>
          <w:rPrChange w:id="38" w:author="adriana.araujo" w:date="2016-09-21T16:38:00Z">
            <w:rPr>
              <w:rFonts w:ascii="Arial" w:hAnsi="Arial" w:cs="Arial"/>
              <w:b/>
              <w:sz w:val="21"/>
              <w:szCs w:val="21"/>
            </w:rPr>
          </w:rPrChange>
        </w:rPr>
        <w:t>1 - RELATÓRIO</w:t>
      </w:r>
    </w:p>
    <w:p w:rsidR="001C1E8C" w:rsidRPr="006A080A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0"/>
          <w:szCs w:val="20"/>
          <w:u w:val="single"/>
          <w:rPrChange w:id="39" w:author="adriana.araujo" w:date="2016-09-21T16:38:00Z">
            <w:rPr>
              <w:rFonts w:ascii="Arial" w:hAnsi="Arial" w:cs="Arial"/>
              <w:b/>
              <w:sz w:val="21"/>
              <w:szCs w:val="21"/>
              <w:u w:val="single"/>
            </w:rPr>
          </w:rPrChange>
        </w:rPr>
      </w:pPr>
    </w:p>
    <w:p w:rsidR="001C1E8C" w:rsidRPr="006A080A" w:rsidRDefault="004A04B4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  <w:rPrChange w:id="40" w:author="adriana.araujo" w:date="2016-09-21T16:38:00Z">
            <w:rPr>
              <w:rFonts w:ascii="Arial" w:hAnsi="Arial" w:cs="Arial"/>
              <w:b/>
              <w:sz w:val="21"/>
              <w:szCs w:val="21"/>
              <w:u w:val="single"/>
            </w:rPr>
          </w:rPrChange>
        </w:rPr>
      </w:pPr>
      <w:r w:rsidRPr="004A04B4">
        <w:rPr>
          <w:rFonts w:ascii="Arial" w:hAnsi="Arial" w:cs="Arial"/>
          <w:b/>
          <w:sz w:val="20"/>
          <w:szCs w:val="20"/>
          <w:u w:val="single"/>
          <w:rPrChange w:id="41" w:author="adriana.araujo" w:date="2016-09-21T16:38:00Z">
            <w:rPr>
              <w:rFonts w:ascii="Arial" w:hAnsi="Arial" w:cs="Arial"/>
              <w:b/>
              <w:sz w:val="21"/>
              <w:szCs w:val="21"/>
              <w:u w:val="single"/>
            </w:rPr>
          </w:rPrChange>
        </w:rPr>
        <w:t>I - PRELIMINARMENTE</w:t>
      </w:r>
    </w:p>
    <w:p w:rsidR="001C1E8C" w:rsidRPr="006A080A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  <w:rPrChange w:id="42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</w:pPr>
    </w:p>
    <w:p w:rsidR="00CF4298" w:rsidRPr="006A080A" w:rsidRDefault="004A04B4" w:rsidP="00BD1C62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  <w:rPrChange w:id="43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</w:pPr>
      <w:r w:rsidRPr="004A04B4">
        <w:rPr>
          <w:rFonts w:ascii="Arial" w:hAnsi="Arial" w:cs="Arial"/>
          <w:sz w:val="20"/>
          <w:szCs w:val="20"/>
          <w:rPrChange w:id="44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>Observa-se que o processo de</w:t>
      </w:r>
      <w:r w:rsidRPr="004A04B4">
        <w:rPr>
          <w:rFonts w:ascii="Arial" w:eastAsia="Arial" w:hAnsi="Arial" w:cs="Arial"/>
          <w:sz w:val="20"/>
          <w:szCs w:val="20"/>
          <w:rPrChange w:id="45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pagamento de verba de caráter indenizatório </w:t>
      </w:r>
      <w:r w:rsidRPr="004A04B4">
        <w:rPr>
          <w:rFonts w:ascii="Arial" w:hAnsi="Arial" w:cs="Arial"/>
          <w:sz w:val="20"/>
          <w:szCs w:val="20"/>
          <w:rPrChange w:id="46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>por apreensões de armas de fogo encontra-se em conformidade ao que preconiza a Lei Estadual nº 7.313/2011, regulamentada pelo Decreto Estadual nº 17.760/2012, e alterações dadas pela Lei nº 7.550/2013.</w:t>
      </w:r>
    </w:p>
    <w:p w:rsidR="001C1E8C" w:rsidRPr="006A080A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  <w:rPrChange w:id="47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</w:pPr>
    </w:p>
    <w:p w:rsidR="001C1E8C" w:rsidRPr="006A080A" w:rsidRDefault="004A04B4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  <w:rPrChange w:id="48" w:author="adriana.araujo" w:date="2016-09-21T16:38:00Z">
            <w:rPr>
              <w:rFonts w:ascii="Arial" w:hAnsi="Arial" w:cs="Arial"/>
              <w:b/>
              <w:sz w:val="21"/>
              <w:szCs w:val="21"/>
            </w:rPr>
          </w:rPrChange>
        </w:rPr>
      </w:pPr>
      <w:r w:rsidRPr="004A04B4">
        <w:rPr>
          <w:rFonts w:ascii="Arial" w:hAnsi="Arial" w:cs="Arial"/>
          <w:b/>
          <w:sz w:val="20"/>
          <w:szCs w:val="20"/>
          <w:rPrChange w:id="49" w:author="adriana.araujo" w:date="2016-09-21T16:38:00Z">
            <w:rPr>
              <w:rFonts w:ascii="Arial" w:hAnsi="Arial" w:cs="Arial"/>
              <w:b/>
              <w:sz w:val="21"/>
              <w:szCs w:val="21"/>
            </w:rPr>
          </w:rPrChange>
        </w:rPr>
        <w:t xml:space="preserve">2 – DO EXAME DOS AUTOS </w:t>
      </w:r>
    </w:p>
    <w:p w:rsidR="001C1E8C" w:rsidRPr="006A080A" w:rsidRDefault="004A04B4" w:rsidP="001C1E8C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  <w:rPrChange w:id="50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</w:pPr>
      <w:r w:rsidRPr="004A04B4">
        <w:rPr>
          <w:rFonts w:ascii="Arial" w:hAnsi="Arial" w:cs="Arial"/>
          <w:sz w:val="20"/>
          <w:szCs w:val="20"/>
          <w:rPrChange w:id="51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 xml:space="preserve">    </w:t>
      </w:r>
    </w:p>
    <w:p w:rsidR="001C1E8C" w:rsidRPr="006A080A" w:rsidRDefault="004A04B4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0"/>
          <w:szCs w:val="20"/>
          <w:rPrChange w:id="52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</w:pPr>
      <w:r w:rsidRPr="004A04B4">
        <w:rPr>
          <w:rFonts w:ascii="Arial" w:hAnsi="Arial" w:cs="Arial"/>
          <w:sz w:val="20"/>
          <w:szCs w:val="20"/>
          <w:rPrChange w:id="53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 xml:space="preserve">Feitas as considerações PRELIMINARES acima expostas, passamos a analisar os aspectos que merecem relevo na aferição da </w:t>
      </w:r>
      <w:r w:rsidRPr="004A04B4">
        <w:rPr>
          <w:rFonts w:ascii="Arial" w:hAnsi="Arial" w:cs="Arial"/>
          <w:b/>
          <w:i/>
          <w:sz w:val="20"/>
          <w:szCs w:val="20"/>
          <w:rPrChange w:id="54" w:author="adriana.araujo" w:date="2016-09-21T16:38:00Z">
            <w:rPr>
              <w:rFonts w:ascii="Arial" w:hAnsi="Arial" w:cs="Arial"/>
              <w:b/>
              <w:i/>
              <w:sz w:val="21"/>
              <w:szCs w:val="21"/>
            </w:rPr>
          </w:rPrChange>
        </w:rPr>
        <w:t>“análise e emissão de parecer técnico”</w:t>
      </w:r>
      <w:r w:rsidRPr="004A04B4">
        <w:rPr>
          <w:rFonts w:ascii="Arial" w:hAnsi="Arial" w:cs="Arial"/>
          <w:b/>
          <w:sz w:val="20"/>
          <w:szCs w:val="20"/>
          <w:rPrChange w:id="55" w:author="adriana.araujo" w:date="2016-09-21T16:38:00Z">
            <w:rPr>
              <w:rFonts w:ascii="Arial" w:hAnsi="Arial" w:cs="Arial"/>
              <w:b/>
              <w:sz w:val="21"/>
              <w:szCs w:val="21"/>
            </w:rPr>
          </w:rPrChange>
        </w:rPr>
        <w:t>,</w:t>
      </w:r>
      <w:r w:rsidRPr="004A04B4">
        <w:rPr>
          <w:rFonts w:ascii="Arial" w:hAnsi="Arial" w:cs="Arial"/>
          <w:sz w:val="20"/>
          <w:szCs w:val="20"/>
          <w:rPrChange w:id="56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 xml:space="preserve"> conforme requerido pela Superintendência de Auditagem desta CGE/AL (fls. 46). </w:t>
      </w:r>
    </w:p>
    <w:p w:rsidR="00687350" w:rsidRPr="006A080A" w:rsidRDefault="004A04B4" w:rsidP="00687350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  <w:rPrChange w:id="57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</w:pPr>
      <w:r w:rsidRPr="004A04B4">
        <w:rPr>
          <w:rFonts w:ascii="Arial" w:hAnsi="Arial" w:cs="Arial"/>
          <w:sz w:val="20"/>
          <w:szCs w:val="20"/>
          <w:rPrChange w:id="58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>Atendo-se à disciplina estabelecida pela Lei e Decreto Estaduais acima citados, confere-se que o presente Processo Administrativo foi instruído como segue:</w:t>
      </w:r>
    </w:p>
    <w:p w:rsidR="00000000" w:rsidRDefault="004A04B4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sz w:val="20"/>
          <w:szCs w:val="20"/>
          <w:rPrChange w:id="59" w:author="adriana.araujo" w:date="2016-09-21T16:38:00Z">
            <w:rPr/>
          </w:rPrChange>
        </w:rPr>
        <w:pPrChange w:id="60" w:author="adriana.araujo" w:date="2016-09-21T16:29:00Z">
          <w:pPr>
            <w:pStyle w:val="PargrafodaLista"/>
            <w:numPr>
              <w:numId w:val="10"/>
            </w:numPr>
            <w:suppressAutoHyphens/>
            <w:spacing w:before="0" w:after="0" w:line="360" w:lineRule="auto"/>
            <w:ind w:left="0" w:firstLine="851"/>
            <w:contextualSpacing w:val="0"/>
          </w:pPr>
        </w:pPrChange>
      </w:pPr>
      <w:r w:rsidRPr="004A04B4">
        <w:rPr>
          <w:rFonts w:ascii="Arial" w:hAnsi="Arial" w:cs="Arial"/>
          <w:sz w:val="20"/>
          <w:szCs w:val="20"/>
          <w:rPrChange w:id="61" w:author="adriana.araujo" w:date="2016-09-21T16:38:00Z">
            <w:rPr/>
          </w:rPrChange>
        </w:rPr>
        <w:t>Às fls. 02, verifica-se o Requerimento nº 439/2015/3º BPM, de 15/07/2015, da lavra do Comandante do 3º BPM, solicitando a concessão de indenização por apreensão de arma de fogo, listando os requerentes participantes da apreensão, a arma apreendida, revólver calibre 38, encaminhando a superior consideração do Subcomandante Geral da PMAL.</w:t>
      </w:r>
    </w:p>
    <w:p w:rsidR="00000000" w:rsidRDefault="004A04B4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sz w:val="20"/>
          <w:szCs w:val="20"/>
          <w:rPrChange w:id="62" w:author="adriana.araujo" w:date="2016-09-21T16:38:00Z">
            <w:rPr/>
          </w:rPrChange>
        </w:rPr>
        <w:pPrChange w:id="63" w:author="adriana.araujo" w:date="2016-09-21T16:29:00Z">
          <w:pPr>
            <w:pStyle w:val="PargrafodaLista"/>
            <w:numPr>
              <w:numId w:val="10"/>
            </w:numPr>
            <w:suppressAutoHyphens/>
            <w:spacing w:before="0" w:after="0" w:line="360" w:lineRule="auto"/>
            <w:ind w:left="0" w:firstLine="851"/>
            <w:contextualSpacing w:val="0"/>
          </w:pPr>
        </w:pPrChange>
      </w:pPr>
      <w:r w:rsidRPr="004A04B4">
        <w:rPr>
          <w:rFonts w:ascii="Arial" w:hAnsi="Arial" w:cs="Arial"/>
          <w:sz w:val="20"/>
          <w:szCs w:val="20"/>
          <w:rPrChange w:id="64" w:author="adriana.araujo" w:date="2016-09-21T16:38:00Z">
            <w:rPr/>
          </w:rPrChange>
        </w:rPr>
        <w:t>Fls. 03/09 observa-se</w:t>
      </w:r>
      <w:r w:rsidRPr="004A04B4">
        <w:rPr>
          <w:rFonts w:ascii="Arial" w:hAnsi="Arial" w:cs="Arial"/>
          <w:b/>
          <w:sz w:val="20"/>
          <w:szCs w:val="20"/>
          <w:rPrChange w:id="65" w:author="adriana.araujo" w:date="2016-09-21T16:38:00Z">
            <w:rPr>
              <w:b/>
            </w:rPr>
          </w:rPrChange>
        </w:rPr>
        <w:t xml:space="preserve">: Auto de Prisão em Flagrante Delito </w:t>
      </w:r>
      <w:r w:rsidRPr="004A04B4">
        <w:rPr>
          <w:rFonts w:ascii="Arial" w:hAnsi="Arial" w:cs="Arial"/>
          <w:sz w:val="20"/>
          <w:szCs w:val="20"/>
          <w:rPrChange w:id="66" w:author="adriana.araujo" w:date="2016-09-21T16:38:00Z">
            <w:rPr/>
          </w:rPrChange>
        </w:rPr>
        <w:t xml:space="preserve">de </w:t>
      </w:r>
      <w:proofErr w:type="spellStart"/>
      <w:r w:rsidRPr="004A04B4">
        <w:rPr>
          <w:rFonts w:ascii="Arial" w:hAnsi="Arial" w:cs="Arial"/>
          <w:sz w:val="20"/>
          <w:szCs w:val="20"/>
          <w:rPrChange w:id="67" w:author="adriana.araujo" w:date="2016-09-21T16:38:00Z">
            <w:rPr/>
          </w:rPrChange>
        </w:rPr>
        <w:t>Egnaldo</w:t>
      </w:r>
      <w:proofErr w:type="spellEnd"/>
      <w:r w:rsidRPr="004A04B4">
        <w:rPr>
          <w:rFonts w:ascii="Arial" w:hAnsi="Arial" w:cs="Arial"/>
          <w:sz w:val="20"/>
          <w:szCs w:val="20"/>
          <w:rPrChange w:id="68" w:author="adriana.araujo" w:date="2016-09-21T16:38:00Z">
            <w:rPr/>
          </w:rPrChange>
        </w:rPr>
        <w:t xml:space="preserve"> Rocha da Silva, com depoimento do </w:t>
      </w:r>
      <w:proofErr w:type="gramStart"/>
      <w:r w:rsidRPr="004A04B4">
        <w:rPr>
          <w:rFonts w:ascii="Arial" w:hAnsi="Arial" w:cs="Arial"/>
          <w:sz w:val="20"/>
          <w:szCs w:val="20"/>
          <w:rPrChange w:id="69" w:author="adriana.araujo" w:date="2016-09-21T16:38:00Z">
            <w:rPr/>
          </w:rPrChange>
        </w:rPr>
        <w:t>condutor e primeira testemunha</w:t>
      </w:r>
      <w:proofErr w:type="gramEnd"/>
      <w:r w:rsidRPr="004A04B4">
        <w:rPr>
          <w:rFonts w:ascii="Arial" w:hAnsi="Arial" w:cs="Arial"/>
          <w:sz w:val="20"/>
          <w:szCs w:val="20"/>
          <w:rPrChange w:id="70" w:author="adriana.araujo" w:date="2016-09-21T16:38:00Z">
            <w:rPr/>
          </w:rPrChange>
        </w:rPr>
        <w:t xml:space="preserve">, </w:t>
      </w:r>
      <w:r w:rsidRPr="004A04B4">
        <w:rPr>
          <w:rFonts w:ascii="Arial" w:hAnsi="Arial" w:cs="Arial"/>
          <w:b/>
          <w:sz w:val="20"/>
          <w:szCs w:val="20"/>
          <w:rPrChange w:id="71" w:author="adriana.araujo" w:date="2016-09-21T16:38:00Z">
            <w:rPr>
              <w:b/>
            </w:rPr>
          </w:rPrChange>
        </w:rPr>
        <w:t xml:space="preserve">Auto de Apresentação e Apreensão </w:t>
      </w:r>
      <w:r w:rsidRPr="004A04B4">
        <w:rPr>
          <w:rFonts w:ascii="Arial" w:hAnsi="Arial" w:cs="Arial"/>
          <w:sz w:val="20"/>
          <w:szCs w:val="20"/>
          <w:rPrChange w:id="72" w:author="adriana.araujo" w:date="2016-09-21T16:38:00Z">
            <w:rPr/>
          </w:rPrChange>
        </w:rPr>
        <w:t>da arma de fogo revólver calibre 38,</w:t>
      </w:r>
      <w:r w:rsidRPr="004A04B4">
        <w:rPr>
          <w:rFonts w:ascii="Arial" w:hAnsi="Arial" w:cs="Arial"/>
          <w:b/>
          <w:sz w:val="20"/>
          <w:szCs w:val="20"/>
          <w:rPrChange w:id="73" w:author="adriana.araujo" w:date="2016-09-21T16:38:00Z">
            <w:rPr>
              <w:b/>
            </w:rPr>
          </w:rPrChange>
        </w:rPr>
        <w:t xml:space="preserve"> </w:t>
      </w:r>
      <w:r w:rsidRPr="004A04B4">
        <w:rPr>
          <w:rFonts w:ascii="Arial" w:hAnsi="Arial" w:cs="Arial"/>
          <w:sz w:val="20"/>
          <w:szCs w:val="20"/>
          <w:rPrChange w:id="74" w:author="adriana.araujo" w:date="2016-09-21T16:38:00Z">
            <w:rPr/>
          </w:rPrChange>
        </w:rPr>
        <w:t xml:space="preserve">cópia de </w:t>
      </w:r>
      <w:r w:rsidRPr="004A04B4">
        <w:rPr>
          <w:rFonts w:ascii="Arial" w:hAnsi="Arial" w:cs="Arial"/>
          <w:b/>
          <w:sz w:val="20"/>
          <w:szCs w:val="20"/>
          <w:rPrChange w:id="75" w:author="adriana.araujo" w:date="2016-09-21T16:38:00Z">
            <w:rPr>
              <w:b/>
            </w:rPr>
          </w:rPrChange>
        </w:rPr>
        <w:t>Documentos de Identificação dos Militares</w:t>
      </w:r>
      <w:r w:rsidRPr="004A04B4">
        <w:rPr>
          <w:rFonts w:ascii="Arial" w:hAnsi="Arial" w:cs="Arial"/>
          <w:sz w:val="20"/>
          <w:szCs w:val="20"/>
          <w:rPrChange w:id="76" w:author="adriana.araujo" w:date="2016-09-21T16:38:00Z">
            <w:rPr/>
          </w:rPrChange>
        </w:rPr>
        <w:t>, e</w:t>
      </w:r>
      <w:r w:rsidRPr="004A04B4">
        <w:rPr>
          <w:rFonts w:ascii="Arial" w:hAnsi="Arial" w:cs="Arial"/>
          <w:b/>
          <w:sz w:val="20"/>
          <w:szCs w:val="20"/>
          <w:rPrChange w:id="77" w:author="adriana.araujo" w:date="2016-09-21T16:38:00Z">
            <w:rPr>
              <w:b/>
            </w:rPr>
          </w:rPrChange>
        </w:rPr>
        <w:t xml:space="preserve"> Declaração</w:t>
      </w:r>
      <w:r w:rsidRPr="004A04B4">
        <w:rPr>
          <w:rFonts w:ascii="Arial" w:hAnsi="Arial" w:cs="Arial"/>
          <w:sz w:val="20"/>
          <w:szCs w:val="20"/>
          <w:rPrChange w:id="78" w:author="adriana.araujo" w:date="2016-09-21T16:38:00Z">
            <w:rPr/>
          </w:rPrChange>
        </w:rPr>
        <w:t xml:space="preserve">, de Lavra do Comando do 3º BPM, informando que os Militares pertencem ao 3º Batalhão de Polícia Militar de Alagoas e encontra-se em atividade normal. </w:t>
      </w:r>
    </w:p>
    <w:p w:rsidR="00000000" w:rsidRDefault="004A04B4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sz w:val="20"/>
          <w:szCs w:val="20"/>
          <w:rPrChange w:id="79" w:author="adriana.araujo" w:date="2016-09-21T16:38:00Z">
            <w:rPr/>
          </w:rPrChange>
        </w:rPr>
        <w:pPrChange w:id="80" w:author="adriana.araujo" w:date="2016-09-21T16:29:00Z">
          <w:pPr>
            <w:pStyle w:val="PargrafodaLista"/>
            <w:numPr>
              <w:numId w:val="10"/>
            </w:numPr>
            <w:suppressAutoHyphens/>
            <w:spacing w:before="0" w:after="0" w:line="360" w:lineRule="auto"/>
            <w:ind w:left="0" w:firstLine="851"/>
            <w:contextualSpacing w:val="0"/>
          </w:pPr>
        </w:pPrChange>
      </w:pPr>
      <w:r w:rsidRPr="004A04B4">
        <w:rPr>
          <w:rFonts w:ascii="Arial" w:hAnsi="Arial" w:cs="Arial"/>
          <w:sz w:val="20"/>
          <w:szCs w:val="20"/>
          <w:rPrChange w:id="81" w:author="adriana.araujo" w:date="2016-09-21T16:38:00Z">
            <w:rPr/>
          </w:rPrChange>
        </w:rPr>
        <w:lastRenderedPageBreak/>
        <w:t>Fls. 12/13, cópia da Portaria nº 1560</w:t>
      </w:r>
      <w:r w:rsidRPr="004A04B4">
        <w:rPr>
          <w:rFonts w:ascii="Arial" w:hAnsi="Arial" w:cs="Arial"/>
          <w:b/>
          <w:sz w:val="20"/>
          <w:szCs w:val="20"/>
          <w:rPrChange w:id="82" w:author="adriana.araujo" w:date="2016-09-21T16:38:00Z">
            <w:rPr>
              <w:b/>
            </w:rPr>
          </w:rPrChange>
        </w:rPr>
        <w:t>/</w:t>
      </w:r>
      <w:r w:rsidRPr="004A04B4">
        <w:rPr>
          <w:rFonts w:ascii="Arial" w:hAnsi="Arial" w:cs="Arial"/>
          <w:sz w:val="20"/>
          <w:szCs w:val="20"/>
          <w:rPrChange w:id="83" w:author="adriana.araujo" w:date="2016-09-21T16:38:00Z">
            <w:rPr/>
          </w:rPrChange>
        </w:rPr>
        <w:t xml:space="preserve">GS/2015, </w:t>
      </w:r>
      <w:ins w:id="84" w:author="adriana.araujo" w:date="2016-09-21T16:36:00Z">
        <w:r w:rsidRPr="004A04B4">
          <w:rPr>
            <w:rFonts w:ascii="Arial" w:hAnsi="Arial" w:cs="Arial"/>
            <w:sz w:val="20"/>
            <w:szCs w:val="20"/>
            <w:rPrChange w:id="85" w:author="adriana.araujo" w:date="2016-09-21T16:38:00Z">
              <w:rPr>
                <w:rFonts w:ascii="Arial" w:hAnsi="Arial" w:cs="Arial"/>
                <w:sz w:val="21"/>
                <w:szCs w:val="21"/>
              </w:rPr>
            </w:rPrChange>
          </w:rPr>
          <w:t xml:space="preserve">datada </w:t>
        </w:r>
      </w:ins>
      <w:r w:rsidRPr="004A04B4">
        <w:rPr>
          <w:rFonts w:ascii="Arial" w:hAnsi="Arial" w:cs="Arial"/>
          <w:sz w:val="20"/>
          <w:szCs w:val="20"/>
          <w:rPrChange w:id="86" w:author="adriana.araujo" w:date="2016-09-21T16:38:00Z">
            <w:rPr/>
          </w:rPrChange>
        </w:rPr>
        <w:t>de 15/10/2015</w:t>
      </w:r>
      <w:ins w:id="87" w:author="adriana.araujo" w:date="2016-09-21T16:36:00Z">
        <w:r w:rsidRPr="004A04B4">
          <w:rPr>
            <w:rFonts w:ascii="Arial" w:hAnsi="Arial" w:cs="Arial"/>
            <w:sz w:val="20"/>
            <w:szCs w:val="20"/>
            <w:rPrChange w:id="88" w:author="adriana.araujo" w:date="2016-09-21T16:38:00Z">
              <w:rPr>
                <w:rFonts w:ascii="Arial" w:hAnsi="Arial" w:cs="Arial"/>
                <w:sz w:val="21"/>
                <w:szCs w:val="21"/>
              </w:rPr>
            </w:rPrChange>
          </w:rPr>
          <w:t xml:space="preserve">, </w:t>
        </w:r>
      </w:ins>
      <w:del w:id="89" w:author="adriana.araujo" w:date="2016-09-21T16:36:00Z">
        <w:r w:rsidRPr="004A04B4">
          <w:rPr>
            <w:rFonts w:ascii="Arial" w:hAnsi="Arial" w:cs="Arial"/>
            <w:sz w:val="20"/>
            <w:szCs w:val="20"/>
            <w:rPrChange w:id="90" w:author="adriana.araujo" w:date="2016-09-21T16:38:00Z">
              <w:rPr/>
            </w:rPrChange>
          </w:rPr>
          <w:delText xml:space="preserve"> e </w:delText>
        </w:r>
      </w:del>
      <w:r w:rsidRPr="004A04B4">
        <w:rPr>
          <w:rFonts w:ascii="Arial" w:hAnsi="Arial" w:cs="Arial"/>
          <w:sz w:val="20"/>
          <w:szCs w:val="20"/>
          <w:rPrChange w:id="91" w:author="adriana.araujo" w:date="2016-09-21T16:38:00Z">
            <w:rPr/>
          </w:rPrChange>
        </w:rPr>
        <w:t>d</w:t>
      </w:r>
      <w:ins w:id="92" w:author="adriana.araujo" w:date="2016-09-21T16:36:00Z">
        <w:r w:rsidRPr="004A04B4">
          <w:rPr>
            <w:rFonts w:ascii="Arial" w:hAnsi="Arial" w:cs="Arial"/>
            <w:sz w:val="20"/>
            <w:szCs w:val="20"/>
            <w:rPrChange w:id="93" w:author="adriana.araujo" w:date="2016-09-21T16:38:00Z">
              <w:rPr>
                <w:rFonts w:ascii="Arial" w:hAnsi="Arial" w:cs="Arial"/>
                <w:sz w:val="21"/>
                <w:szCs w:val="21"/>
              </w:rPr>
            </w:rPrChange>
          </w:rPr>
          <w:t>e</w:t>
        </w:r>
      </w:ins>
      <w:del w:id="94" w:author="adriana.araujo" w:date="2016-09-21T16:36:00Z">
        <w:r w:rsidRPr="004A04B4">
          <w:rPr>
            <w:rFonts w:ascii="Arial" w:hAnsi="Arial" w:cs="Arial"/>
            <w:sz w:val="20"/>
            <w:szCs w:val="20"/>
            <w:rPrChange w:id="95" w:author="adriana.araujo" w:date="2016-09-21T16:38:00Z">
              <w:rPr/>
            </w:rPrChange>
          </w:rPr>
          <w:delText>a</w:delText>
        </w:r>
      </w:del>
      <w:r w:rsidRPr="004A04B4">
        <w:rPr>
          <w:rFonts w:ascii="Arial" w:hAnsi="Arial" w:cs="Arial"/>
          <w:sz w:val="20"/>
          <w:szCs w:val="20"/>
          <w:rPrChange w:id="96" w:author="adriana.araujo" w:date="2016-09-21T16:38:00Z">
            <w:rPr/>
          </w:rPrChange>
        </w:rPr>
        <w:t xml:space="preserve"> lavra do Secretário, sua publicação no Diário Oficial do Estado em 29/10/2016, concedendo aos Policiais a indenização e determinando o valor de </w:t>
      </w:r>
      <w:r w:rsidRPr="004A04B4">
        <w:rPr>
          <w:rFonts w:ascii="Arial" w:hAnsi="Arial" w:cs="Arial"/>
          <w:b/>
          <w:sz w:val="20"/>
          <w:szCs w:val="20"/>
          <w:rPrChange w:id="97" w:author="adriana.araujo" w:date="2016-09-21T16:38:00Z">
            <w:rPr>
              <w:b/>
            </w:rPr>
          </w:rPrChange>
        </w:rPr>
        <w:t>R$</w:t>
      </w:r>
      <w:del w:id="98" w:author="adriana.araujo" w:date="2016-09-21T16:37:00Z">
        <w:r w:rsidRPr="004A04B4">
          <w:rPr>
            <w:rFonts w:ascii="Arial" w:hAnsi="Arial" w:cs="Arial"/>
            <w:b/>
            <w:sz w:val="20"/>
            <w:szCs w:val="20"/>
            <w:rPrChange w:id="99" w:author="adriana.araujo" w:date="2016-09-21T16:38:00Z">
              <w:rPr>
                <w:b/>
              </w:rPr>
            </w:rPrChange>
          </w:rPr>
          <w:delText xml:space="preserve"> </w:delText>
        </w:r>
      </w:del>
      <w:r w:rsidRPr="004A04B4">
        <w:rPr>
          <w:rFonts w:ascii="Arial" w:hAnsi="Arial" w:cs="Arial"/>
          <w:b/>
          <w:sz w:val="20"/>
          <w:szCs w:val="20"/>
          <w:rPrChange w:id="100" w:author="adriana.araujo" w:date="2016-09-21T16:38:00Z">
            <w:rPr>
              <w:b/>
            </w:rPr>
          </w:rPrChange>
        </w:rPr>
        <w:t>166,67 (cento e sessenta e seis reais e sessenta e sete centavos) a cada um</w:t>
      </w:r>
      <w:r w:rsidRPr="004A04B4">
        <w:rPr>
          <w:rFonts w:ascii="Arial" w:hAnsi="Arial" w:cs="Arial"/>
          <w:sz w:val="20"/>
          <w:szCs w:val="20"/>
          <w:rPrChange w:id="101" w:author="adriana.araujo" w:date="2016-09-21T16:38:00Z">
            <w:rPr/>
          </w:rPrChange>
        </w:rPr>
        <w:t>, pela apreensão da arma de fogo.</w:t>
      </w:r>
    </w:p>
    <w:p w:rsidR="00000000" w:rsidRDefault="004A04B4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ins w:id="102" w:author="adriana.araujo" w:date="2016-09-21T17:11:00Z"/>
          <w:rFonts w:ascii="Arial" w:hAnsi="Arial" w:cs="Arial"/>
          <w:sz w:val="20"/>
          <w:szCs w:val="20"/>
        </w:rPr>
        <w:pPrChange w:id="103" w:author="adriana.araujo" w:date="2016-09-21T16:29:00Z">
          <w:pPr>
            <w:pStyle w:val="PargrafodaLista"/>
            <w:numPr>
              <w:numId w:val="10"/>
            </w:numPr>
            <w:suppressAutoHyphens/>
            <w:spacing w:before="0" w:after="0" w:line="360" w:lineRule="auto"/>
            <w:ind w:left="0" w:firstLine="851"/>
            <w:contextualSpacing w:val="0"/>
          </w:pPr>
        </w:pPrChange>
      </w:pPr>
      <w:r w:rsidRPr="004A04B4">
        <w:rPr>
          <w:rFonts w:ascii="Arial" w:hAnsi="Arial" w:cs="Arial"/>
          <w:sz w:val="20"/>
          <w:szCs w:val="20"/>
          <w:rPrChange w:id="104" w:author="adriana.araujo" w:date="2016-09-21T16:38:00Z">
            <w:rPr/>
          </w:rPrChange>
        </w:rPr>
        <w:t>Fls. 15/1</w:t>
      </w:r>
      <w:del w:id="105" w:author="adriana.araujo" w:date="2016-09-21T17:11:00Z">
        <w:r w:rsidRPr="004A04B4" w:rsidDel="00010CE4">
          <w:rPr>
            <w:rFonts w:ascii="Arial" w:hAnsi="Arial" w:cs="Arial"/>
            <w:sz w:val="20"/>
            <w:szCs w:val="20"/>
            <w:rPrChange w:id="106" w:author="adriana.araujo" w:date="2016-09-21T16:38:00Z">
              <w:rPr/>
            </w:rPrChange>
          </w:rPr>
          <w:delText>6</w:delText>
        </w:r>
      </w:del>
      <w:proofErr w:type="gramStart"/>
      <w:ins w:id="107" w:author="adriana.araujo" w:date="2016-09-21T17:11:00Z">
        <w:r w:rsidR="00010CE4">
          <w:rPr>
            <w:rFonts w:ascii="Arial" w:hAnsi="Arial" w:cs="Arial"/>
            <w:sz w:val="20"/>
            <w:szCs w:val="20"/>
          </w:rPr>
          <w:t>9</w:t>
        </w:r>
      </w:ins>
      <w:proofErr w:type="gramEnd"/>
      <w:r w:rsidRPr="004A04B4">
        <w:rPr>
          <w:rFonts w:ascii="Arial" w:hAnsi="Arial" w:cs="Arial"/>
          <w:sz w:val="20"/>
          <w:szCs w:val="20"/>
          <w:rPrChange w:id="108" w:author="adriana.araujo" w:date="2016-09-21T16:38:00Z">
            <w:rPr/>
          </w:rPrChange>
        </w:rPr>
        <w:t xml:space="preserve">, Despacho nº 1361/SUPOFC/SSP, datado de 12/11/2015, da Superintendente do Planejamento, Orçamento, Finanças e Contabilidade, encaminhando os autos ao Secretário de Segurança Pública, informando que em virtude da publicação do Decreto nº 39.456, de 20/02/2015, solicita autorização para dar prosseguimento aos tramites. </w:t>
      </w:r>
    </w:p>
    <w:p w:rsidR="00010CE4" w:rsidRDefault="00010CE4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ins w:id="109" w:author="adriana.araujo" w:date="2016-09-21T17:14:00Z"/>
          <w:rFonts w:ascii="Arial" w:hAnsi="Arial" w:cs="Arial"/>
          <w:sz w:val="20"/>
          <w:szCs w:val="20"/>
        </w:rPr>
        <w:pPrChange w:id="110" w:author="adriana.araujo" w:date="2016-09-21T16:29:00Z">
          <w:pPr>
            <w:pStyle w:val="PargrafodaLista"/>
            <w:numPr>
              <w:numId w:val="10"/>
            </w:numPr>
            <w:suppressAutoHyphens/>
            <w:spacing w:before="0" w:after="0" w:line="360" w:lineRule="auto"/>
            <w:ind w:left="0" w:firstLine="851"/>
            <w:contextualSpacing w:val="0"/>
          </w:pPr>
        </w:pPrChange>
      </w:pPr>
      <w:ins w:id="111" w:author="adriana.araujo" w:date="2016-09-21T17:12:00Z">
        <w:r>
          <w:rPr>
            <w:rFonts w:ascii="Arial" w:hAnsi="Arial" w:cs="Arial"/>
            <w:sz w:val="20"/>
            <w:szCs w:val="20"/>
          </w:rPr>
          <w:t>Fls. 20</w:t>
        </w:r>
      </w:ins>
      <w:ins w:id="112" w:author="adriana.araujo" w:date="2016-09-21T17:14:00Z">
        <w:r>
          <w:rPr>
            <w:rFonts w:ascii="Arial" w:hAnsi="Arial" w:cs="Arial"/>
            <w:sz w:val="20"/>
            <w:szCs w:val="20"/>
          </w:rPr>
          <w:t>/21</w:t>
        </w:r>
      </w:ins>
      <w:ins w:id="113" w:author="adriana.araujo" w:date="2016-09-21T17:12:00Z">
        <w:r>
          <w:rPr>
            <w:rFonts w:ascii="Arial" w:hAnsi="Arial" w:cs="Arial"/>
            <w:sz w:val="20"/>
            <w:szCs w:val="20"/>
          </w:rPr>
          <w:t xml:space="preserve"> Despacho nº 3306/GS/AE/2015, datado de 12/11/2015, de lavra do Secretario de Estado de Segurança P</w:t>
        </w:r>
      </w:ins>
      <w:ins w:id="114" w:author="adriana.araujo" w:date="2016-09-21T17:13:00Z">
        <w:r>
          <w:rPr>
            <w:rFonts w:ascii="Arial" w:hAnsi="Arial" w:cs="Arial"/>
            <w:sz w:val="20"/>
            <w:szCs w:val="20"/>
          </w:rPr>
          <w:t xml:space="preserve">ública, encaminhando os autos a Procuradoria Geral do Estado </w:t>
        </w:r>
        <w:r>
          <w:rPr>
            <w:rFonts w:ascii="Arial" w:hAnsi="Arial" w:cs="Arial"/>
            <w:sz w:val="20"/>
            <w:szCs w:val="20"/>
          </w:rPr>
          <w:t>–</w:t>
        </w:r>
        <w:r>
          <w:rPr>
            <w:rFonts w:ascii="Arial" w:hAnsi="Arial" w:cs="Arial"/>
            <w:sz w:val="20"/>
            <w:szCs w:val="20"/>
          </w:rPr>
          <w:t xml:space="preserve"> PGE, para manifestação acerca da legalidade do pagamento da despesa e ato contínuo a CGE, para an</w:t>
        </w:r>
      </w:ins>
      <w:ins w:id="115" w:author="adriana.araujo" w:date="2016-09-21T17:14:00Z">
        <w:r>
          <w:rPr>
            <w:rFonts w:ascii="Arial" w:hAnsi="Arial" w:cs="Arial"/>
            <w:sz w:val="20"/>
            <w:szCs w:val="20"/>
          </w:rPr>
          <w:t>álise final e parecer conclusivo.</w:t>
        </w:r>
      </w:ins>
    </w:p>
    <w:p w:rsidR="00010CE4" w:rsidRDefault="00010CE4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ins w:id="116" w:author="adriana.araujo" w:date="2016-09-21T17:20:00Z"/>
          <w:rFonts w:ascii="Arial" w:hAnsi="Arial" w:cs="Arial"/>
          <w:sz w:val="20"/>
          <w:szCs w:val="20"/>
        </w:rPr>
        <w:pPrChange w:id="117" w:author="adriana.araujo" w:date="2016-09-21T16:29:00Z">
          <w:pPr>
            <w:pStyle w:val="PargrafodaLista"/>
            <w:numPr>
              <w:numId w:val="10"/>
            </w:numPr>
            <w:suppressAutoHyphens/>
            <w:spacing w:before="0" w:after="0" w:line="360" w:lineRule="auto"/>
            <w:ind w:left="0" w:firstLine="851"/>
            <w:contextualSpacing w:val="0"/>
          </w:pPr>
        </w:pPrChange>
      </w:pPr>
      <w:ins w:id="118" w:author="adriana.araujo" w:date="2016-09-21T17:14:00Z">
        <w:r>
          <w:rPr>
            <w:rFonts w:ascii="Arial" w:hAnsi="Arial" w:cs="Arial"/>
            <w:sz w:val="20"/>
            <w:szCs w:val="20"/>
          </w:rPr>
          <w:t>Fls. 22/3</w:t>
        </w:r>
      </w:ins>
      <w:ins w:id="119" w:author="adriana.araujo" w:date="2016-09-21T17:21:00Z">
        <w:r w:rsidR="00A85E4F">
          <w:rPr>
            <w:rFonts w:ascii="Arial" w:hAnsi="Arial" w:cs="Arial"/>
            <w:sz w:val="20"/>
            <w:szCs w:val="20"/>
          </w:rPr>
          <w:t>1</w:t>
        </w:r>
      </w:ins>
      <w:ins w:id="120" w:author="adriana.araujo" w:date="2016-09-21T17:14:00Z">
        <w:r>
          <w:rPr>
            <w:rFonts w:ascii="Arial" w:hAnsi="Arial" w:cs="Arial"/>
            <w:sz w:val="20"/>
            <w:szCs w:val="20"/>
          </w:rPr>
          <w:t xml:space="preserve"> Despachos PGE/PA-00-1589/2015, Despacho Jur</w:t>
        </w:r>
      </w:ins>
      <w:ins w:id="121" w:author="adriana.araujo" w:date="2016-09-21T17:16:00Z">
        <w:r>
          <w:rPr>
            <w:rFonts w:ascii="Arial" w:hAnsi="Arial" w:cs="Arial"/>
            <w:sz w:val="20"/>
            <w:szCs w:val="20"/>
          </w:rPr>
          <w:t>ídico PGE/PA/CD-00-4847/2015, Despacho SUBPGE/GAB Nº 3629/2015, C</w:t>
        </w:r>
      </w:ins>
      <w:ins w:id="122" w:author="adriana.araujo" w:date="2016-09-21T17:17:00Z">
        <w:r>
          <w:rPr>
            <w:rFonts w:ascii="Arial" w:hAnsi="Arial" w:cs="Arial"/>
            <w:sz w:val="20"/>
            <w:szCs w:val="20"/>
          </w:rPr>
          <w:t>ópia das Leis nº 7.313/2011, 7.398/2012, Lei nº 7.550/2013</w:t>
        </w:r>
      </w:ins>
      <w:ins w:id="123" w:author="adriana.araujo" w:date="2016-09-21T17:18:00Z">
        <w:r>
          <w:rPr>
            <w:rFonts w:ascii="Arial" w:hAnsi="Arial" w:cs="Arial"/>
            <w:sz w:val="20"/>
            <w:szCs w:val="20"/>
          </w:rPr>
          <w:t xml:space="preserve">, encaminhando os autos a </w:t>
        </w:r>
      </w:ins>
      <w:ins w:id="124" w:author="adriana.araujo" w:date="2016-09-21T17:19:00Z">
        <w:r>
          <w:rPr>
            <w:rFonts w:ascii="Arial" w:hAnsi="Arial" w:cs="Arial"/>
            <w:sz w:val="20"/>
            <w:szCs w:val="20"/>
          </w:rPr>
          <w:t>SSP para anexar o Laudo Pericial de Constatação de Eficiência da arma apreendida</w:t>
        </w:r>
      </w:ins>
      <w:ins w:id="125" w:author="adriana.araujo" w:date="2016-09-21T17:20:00Z">
        <w:r>
          <w:rPr>
            <w:rFonts w:ascii="Arial" w:hAnsi="Arial" w:cs="Arial"/>
            <w:sz w:val="20"/>
            <w:szCs w:val="20"/>
          </w:rPr>
          <w:t>, posteriormente</w:t>
        </w:r>
      </w:ins>
      <w:ins w:id="126" w:author="adriana.araujo" w:date="2016-09-21T17:19:00Z">
        <w:r>
          <w:rPr>
            <w:rFonts w:ascii="Arial" w:hAnsi="Arial" w:cs="Arial"/>
            <w:sz w:val="20"/>
            <w:szCs w:val="20"/>
          </w:rPr>
          <w:t xml:space="preserve"> a </w:t>
        </w:r>
      </w:ins>
      <w:ins w:id="127" w:author="adriana.araujo" w:date="2016-09-21T17:18:00Z">
        <w:r>
          <w:rPr>
            <w:rFonts w:ascii="Arial" w:hAnsi="Arial" w:cs="Arial"/>
            <w:sz w:val="20"/>
            <w:szCs w:val="20"/>
          </w:rPr>
          <w:t>SEPLAG para exa</w:t>
        </w:r>
      </w:ins>
      <w:ins w:id="128" w:author="adriana.araujo" w:date="2016-09-21T17:19:00Z">
        <w:r>
          <w:rPr>
            <w:rFonts w:ascii="Arial" w:hAnsi="Arial" w:cs="Arial"/>
            <w:sz w:val="20"/>
            <w:szCs w:val="20"/>
          </w:rPr>
          <w:t>ção dos cálculos e a CGE para emissão de parecer.</w:t>
        </w:r>
      </w:ins>
    </w:p>
    <w:p w:rsidR="00010CE4" w:rsidRDefault="00A85E4F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ins w:id="129" w:author="adriana.araujo" w:date="2016-09-21T17:23:00Z"/>
          <w:rFonts w:ascii="Arial" w:hAnsi="Arial" w:cs="Arial"/>
          <w:sz w:val="20"/>
          <w:szCs w:val="20"/>
        </w:rPr>
        <w:pPrChange w:id="130" w:author="adriana.araujo" w:date="2016-09-21T16:29:00Z">
          <w:pPr>
            <w:pStyle w:val="PargrafodaLista"/>
            <w:numPr>
              <w:numId w:val="10"/>
            </w:numPr>
            <w:suppressAutoHyphens/>
            <w:spacing w:before="0" w:after="0" w:line="360" w:lineRule="auto"/>
            <w:ind w:left="0" w:firstLine="851"/>
            <w:contextualSpacing w:val="0"/>
          </w:pPr>
        </w:pPrChange>
      </w:pPr>
      <w:ins w:id="131" w:author="adriana.araujo" w:date="2016-09-21T17:21:00Z">
        <w:r>
          <w:rPr>
            <w:rFonts w:ascii="Arial" w:hAnsi="Arial" w:cs="Arial"/>
            <w:sz w:val="20"/>
            <w:szCs w:val="20"/>
          </w:rPr>
          <w:t xml:space="preserve">Fls. 32 Despacho nº 012/GSEP/2016, datado de 20/01/2016, de lavra do Secretario Executivo de </w:t>
        </w:r>
      </w:ins>
      <w:ins w:id="132" w:author="adriana.araujo" w:date="2016-09-21T17:22:00Z">
        <w:r>
          <w:rPr>
            <w:rFonts w:ascii="Arial" w:hAnsi="Arial" w:cs="Arial"/>
            <w:sz w:val="20"/>
            <w:szCs w:val="20"/>
          </w:rPr>
          <w:t>Políticas</w:t>
        </w:r>
      </w:ins>
      <w:ins w:id="133" w:author="adriana.araujo" w:date="2016-09-21T17:21:00Z">
        <w:r>
          <w:rPr>
            <w:rFonts w:ascii="Arial" w:hAnsi="Arial" w:cs="Arial"/>
            <w:sz w:val="20"/>
            <w:szCs w:val="20"/>
          </w:rPr>
          <w:t xml:space="preserve"> da Segurança P</w:t>
        </w:r>
      </w:ins>
      <w:ins w:id="134" w:author="adriana.araujo" w:date="2016-09-21T17:22:00Z">
        <w:r>
          <w:rPr>
            <w:rFonts w:ascii="Arial" w:hAnsi="Arial" w:cs="Arial"/>
            <w:sz w:val="20"/>
            <w:szCs w:val="20"/>
          </w:rPr>
          <w:t xml:space="preserve">ública, salientando que alguns artigos das Leis apresentadas pela PGE foram revogados e </w:t>
        </w:r>
      </w:ins>
      <w:ins w:id="135" w:author="adriana.araujo" w:date="2016-09-21T17:23:00Z">
        <w:r>
          <w:rPr>
            <w:rFonts w:ascii="Arial" w:hAnsi="Arial" w:cs="Arial"/>
            <w:sz w:val="20"/>
            <w:szCs w:val="20"/>
          </w:rPr>
          <w:t xml:space="preserve">apresenta o </w:t>
        </w:r>
        <w:r>
          <w:rPr>
            <w:rFonts w:ascii="Arial" w:hAnsi="Arial" w:cs="Arial"/>
            <w:sz w:val="20"/>
            <w:szCs w:val="20"/>
          </w:rPr>
          <w:t>“</w:t>
        </w:r>
        <w:r>
          <w:rPr>
            <w:rFonts w:ascii="Arial" w:hAnsi="Arial" w:cs="Arial"/>
            <w:sz w:val="20"/>
            <w:szCs w:val="20"/>
          </w:rPr>
          <w:t>pedido de</w:t>
        </w:r>
      </w:ins>
      <w:ins w:id="136" w:author="adriana.araujo" w:date="2016-09-21T17:22:00Z">
        <w:r>
          <w:rPr>
            <w:rFonts w:ascii="Arial" w:hAnsi="Arial" w:cs="Arial"/>
            <w:sz w:val="20"/>
            <w:szCs w:val="20"/>
          </w:rPr>
          <w:t xml:space="preserve"> </w:t>
        </w:r>
      </w:ins>
      <w:ins w:id="137" w:author="adriana.araujo" w:date="2016-09-21T17:23:00Z">
        <w:r>
          <w:rPr>
            <w:rFonts w:ascii="Arial" w:hAnsi="Arial" w:cs="Arial"/>
            <w:sz w:val="20"/>
            <w:szCs w:val="20"/>
          </w:rPr>
          <w:t>reconsideração</w:t>
        </w:r>
        <w:r>
          <w:rPr>
            <w:rFonts w:ascii="Arial" w:hAnsi="Arial" w:cs="Arial"/>
            <w:sz w:val="20"/>
            <w:szCs w:val="20"/>
          </w:rPr>
          <w:t>”</w:t>
        </w:r>
        <w:r>
          <w:rPr>
            <w:rFonts w:ascii="Arial" w:hAnsi="Arial" w:cs="Arial"/>
            <w:sz w:val="20"/>
            <w:szCs w:val="20"/>
          </w:rPr>
          <w:t>.</w:t>
        </w:r>
      </w:ins>
    </w:p>
    <w:p w:rsidR="00A85E4F" w:rsidRDefault="00A85E4F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ins w:id="138" w:author="adriana.araujo" w:date="2016-09-21T17:27:00Z"/>
          <w:rFonts w:ascii="Arial" w:hAnsi="Arial" w:cs="Arial"/>
          <w:sz w:val="20"/>
          <w:szCs w:val="20"/>
        </w:rPr>
        <w:pPrChange w:id="139" w:author="adriana.araujo" w:date="2016-09-21T16:29:00Z">
          <w:pPr>
            <w:pStyle w:val="PargrafodaLista"/>
            <w:numPr>
              <w:numId w:val="10"/>
            </w:numPr>
            <w:suppressAutoHyphens/>
            <w:spacing w:before="0" w:after="0" w:line="360" w:lineRule="auto"/>
            <w:ind w:left="0" w:firstLine="851"/>
            <w:contextualSpacing w:val="0"/>
          </w:pPr>
        </w:pPrChange>
      </w:pPr>
      <w:ins w:id="140" w:author="adriana.araujo" w:date="2016-09-21T17:23:00Z">
        <w:r>
          <w:rPr>
            <w:rFonts w:ascii="Arial" w:hAnsi="Arial" w:cs="Arial"/>
            <w:sz w:val="20"/>
            <w:szCs w:val="20"/>
          </w:rPr>
          <w:t>Fls. 33/36 constata-se Despacho Jur</w:t>
        </w:r>
      </w:ins>
      <w:ins w:id="141" w:author="adriana.araujo" w:date="2016-09-21T17:24:00Z">
        <w:r>
          <w:rPr>
            <w:rFonts w:ascii="Arial" w:hAnsi="Arial" w:cs="Arial"/>
            <w:sz w:val="20"/>
            <w:szCs w:val="20"/>
          </w:rPr>
          <w:t>ídico PGE/PA/CD-00-813/2016 e Despacho SUB/PGE/GAB Nº 875/2015, onde aprova</w:t>
        </w:r>
      </w:ins>
      <w:ins w:id="142" w:author="adriana.araujo" w:date="2016-09-21T17:25:00Z">
        <w:r>
          <w:rPr>
            <w:rFonts w:ascii="Arial" w:hAnsi="Arial" w:cs="Arial"/>
            <w:sz w:val="20"/>
            <w:szCs w:val="20"/>
          </w:rPr>
          <w:t xml:space="preserve"> parcialmente, o despacho de fls. </w:t>
        </w:r>
      </w:ins>
      <w:ins w:id="143" w:author="adriana.araujo" w:date="2016-09-21T17:27:00Z">
        <w:r>
          <w:rPr>
            <w:rFonts w:ascii="Arial" w:hAnsi="Arial" w:cs="Arial"/>
            <w:sz w:val="20"/>
            <w:szCs w:val="20"/>
          </w:rPr>
          <w:t>22 e encaminha os autos a SEPLAG.</w:t>
        </w:r>
      </w:ins>
    </w:p>
    <w:p w:rsidR="00A85E4F" w:rsidRDefault="00A85E4F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ins w:id="144" w:author="adriana.araujo" w:date="2016-09-21T17:29:00Z"/>
          <w:rFonts w:ascii="Arial" w:hAnsi="Arial" w:cs="Arial"/>
          <w:sz w:val="20"/>
          <w:szCs w:val="20"/>
        </w:rPr>
        <w:pPrChange w:id="145" w:author="adriana.araujo" w:date="2016-09-21T16:29:00Z">
          <w:pPr>
            <w:pStyle w:val="PargrafodaLista"/>
            <w:numPr>
              <w:numId w:val="10"/>
            </w:numPr>
            <w:suppressAutoHyphens/>
            <w:spacing w:before="0" w:after="0" w:line="360" w:lineRule="auto"/>
            <w:ind w:left="0" w:firstLine="851"/>
            <w:contextualSpacing w:val="0"/>
          </w:pPr>
        </w:pPrChange>
      </w:pPr>
      <w:ins w:id="146" w:author="adriana.araujo" w:date="2016-09-21T17:28:00Z">
        <w:r>
          <w:rPr>
            <w:rFonts w:ascii="Arial" w:hAnsi="Arial" w:cs="Arial"/>
            <w:sz w:val="20"/>
            <w:szCs w:val="20"/>
          </w:rPr>
          <w:t>Fls. 37 verifica-se Despacho S/N, datado de 20/07/2016, de lavra do Secretario Executivo de Planejamento e Gestão, encaminhando os autos a PMAL para provid</w:t>
        </w:r>
      </w:ins>
      <w:ins w:id="147" w:author="adriana.araujo" w:date="2016-09-21T17:29:00Z">
        <w:r>
          <w:rPr>
            <w:rFonts w:ascii="Arial" w:hAnsi="Arial" w:cs="Arial"/>
            <w:sz w:val="20"/>
            <w:szCs w:val="20"/>
          </w:rPr>
          <w:t>ências.</w:t>
        </w:r>
      </w:ins>
    </w:p>
    <w:p w:rsidR="00A85E4F" w:rsidRDefault="00A85E4F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ins w:id="148" w:author="adriana.araujo" w:date="2016-09-21T17:30:00Z"/>
          <w:rFonts w:ascii="Arial" w:hAnsi="Arial" w:cs="Arial"/>
          <w:sz w:val="20"/>
          <w:szCs w:val="20"/>
        </w:rPr>
        <w:pPrChange w:id="149" w:author="adriana.araujo" w:date="2016-09-21T16:29:00Z">
          <w:pPr>
            <w:pStyle w:val="PargrafodaLista"/>
            <w:numPr>
              <w:numId w:val="10"/>
            </w:numPr>
            <w:suppressAutoHyphens/>
            <w:spacing w:before="0" w:after="0" w:line="360" w:lineRule="auto"/>
            <w:ind w:left="0" w:firstLine="851"/>
            <w:contextualSpacing w:val="0"/>
          </w:pPr>
        </w:pPrChange>
      </w:pPr>
      <w:ins w:id="150" w:author="adriana.araujo" w:date="2016-09-21T17:29:00Z">
        <w:r>
          <w:rPr>
            <w:rFonts w:ascii="Arial" w:hAnsi="Arial" w:cs="Arial"/>
            <w:sz w:val="20"/>
            <w:szCs w:val="20"/>
          </w:rPr>
          <w:t>Fls. 38 observa-se Despacho nº 488/2016-GSCG/ASS, datado de 01/07/2016, de lavra do Subcomandante Geral da PMAL, encaminhando os autos a SSP/AL para provid</w:t>
        </w:r>
      </w:ins>
      <w:ins w:id="151" w:author="adriana.araujo" w:date="2016-09-21T17:30:00Z">
        <w:r>
          <w:rPr>
            <w:rFonts w:ascii="Arial" w:hAnsi="Arial" w:cs="Arial"/>
            <w:sz w:val="20"/>
            <w:szCs w:val="20"/>
          </w:rPr>
          <w:t>ências.</w:t>
        </w:r>
      </w:ins>
    </w:p>
    <w:p w:rsidR="00A85E4F" w:rsidRDefault="00170FE6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ins w:id="152" w:author="adriana.araujo" w:date="2016-09-21T17:32:00Z"/>
          <w:rFonts w:ascii="Arial" w:hAnsi="Arial" w:cs="Arial"/>
          <w:sz w:val="20"/>
          <w:szCs w:val="20"/>
        </w:rPr>
        <w:pPrChange w:id="153" w:author="adriana.araujo" w:date="2016-09-21T16:29:00Z">
          <w:pPr>
            <w:pStyle w:val="PargrafodaLista"/>
            <w:numPr>
              <w:numId w:val="10"/>
            </w:numPr>
            <w:suppressAutoHyphens/>
            <w:spacing w:before="0" w:after="0" w:line="360" w:lineRule="auto"/>
            <w:ind w:left="0" w:firstLine="851"/>
            <w:contextualSpacing w:val="0"/>
          </w:pPr>
        </w:pPrChange>
      </w:pPr>
      <w:ins w:id="154" w:author="adriana.araujo" w:date="2016-09-21T17:30:00Z">
        <w:r>
          <w:rPr>
            <w:rFonts w:ascii="Arial" w:hAnsi="Arial" w:cs="Arial"/>
            <w:sz w:val="20"/>
            <w:szCs w:val="20"/>
          </w:rPr>
          <w:t xml:space="preserve">Fls. 39/40 constata-se Despacho Nº 0923/SUPOFC/2016, de lavra da </w:t>
        </w:r>
      </w:ins>
      <w:ins w:id="155" w:author="adriana.araujo" w:date="2016-09-21T17:33:00Z">
        <w:r>
          <w:rPr>
            <w:rFonts w:ascii="Arial" w:hAnsi="Arial" w:cs="Arial"/>
            <w:sz w:val="20"/>
            <w:szCs w:val="20"/>
          </w:rPr>
          <w:t>Superintendência</w:t>
        </w:r>
      </w:ins>
      <w:ins w:id="156" w:author="adriana.araujo" w:date="2016-09-21T17:31:00Z">
        <w:r>
          <w:rPr>
            <w:rFonts w:ascii="Arial" w:hAnsi="Arial" w:cs="Arial"/>
            <w:sz w:val="20"/>
            <w:szCs w:val="20"/>
          </w:rPr>
          <w:t xml:space="preserve"> de Planejamento, Orçamento, Finanças e Contabilidade, onde encaminha os autos ao Gabinete do secret</w:t>
        </w:r>
      </w:ins>
      <w:ins w:id="157" w:author="adriana.araujo" w:date="2016-09-21T17:32:00Z">
        <w:r>
          <w:rPr>
            <w:rFonts w:ascii="Arial" w:hAnsi="Arial" w:cs="Arial"/>
            <w:sz w:val="20"/>
            <w:szCs w:val="20"/>
          </w:rPr>
          <w:t>ário para conhecimento do Decreto nº 48.049/2016.</w:t>
        </w:r>
      </w:ins>
    </w:p>
    <w:p w:rsidR="00170FE6" w:rsidRDefault="00170FE6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sz w:val="20"/>
          <w:szCs w:val="20"/>
          <w:rPrChange w:id="158" w:author="adriana.araujo" w:date="2016-09-21T16:38:00Z">
            <w:rPr/>
          </w:rPrChange>
        </w:rPr>
        <w:pPrChange w:id="159" w:author="adriana.araujo" w:date="2016-09-21T16:29:00Z">
          <w:pPr>
            <w:pStyle w:val="PargrafodaLista"/>
            <w:numPr>
              <w:numId w:val="10"/>
            </w:numPr>
            <w:suppressAutoHyphens/>
            <w:spacing w:before="0" w:after="0" w:line="360" w:lineRule="auto"/>
            <w:ind w:left="0" w:firstLine="851"/>
            <w:contextualSpacing w:val="0"/>
          </w:pPr>
        </w:pPrChange>
      </w:pPr>
      <w:ins w:id="160" w:author="adriana.araujo" w:date="2016-09-21T17:33:00Z">
        <w:r>
          <w:rPr>
            <w:rFonts w:ascii="Arial" w:hAnsi="Arial" w:cs="Arial"/>
            <w:sz w:val="20"/>
            <w:szCs w:val="20"/>
          </w:rPr>
          <w:t>Fls. 41/44 verifica-se Despacho nº 1974/GS/AE/2016, datado de 09/09/2016, de lavra do Secretario de Estado de Segurança P</w:t>
        </w:r>
      </w:ins>
      <w:ins w:id="161" w:author="adriana.araujo" w:date="2016-09-21T17:34:00Z">
        <w:r>
          <w:rPr>
            <w:rFonts w:ascii="Arial" w:hAnsi="Arial" w:cs="Arial"/>
            <w:sz w:val="20"/>
            <w:szCs w:val="20"/>
          </w:rPr>
          <w:t>ública, encaminhando os autos a CGE para análise e emissão de parecer conclusivo.</w:t>
        </w:r>
      </w:ins>
    </w:p>
    <w:p w:rsidR="00000000" w:rsidRDefault="004A04B4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sz w:val="20"/>
          <w:szCs w:val="20"/>
          <w:rPrChange w:id="162" w:author="adriana.araujo" w:date="2016-09-21T16:38:00Z">
            <w:rPr/>
          </w:rPrChange>
        </w:rPr>
        <w:pPrChange w:id="163" w:author="adriana.araujo" w:date="2016-09-21T16:29:00Z">
          <w:pPr>
            <w:pStyle w:val="PargrafodaLista"/>
            <w:numPr>
              <w:numId w:val="10"/>
            </w:numPr>
            <w:suppressAutoHyphens/>
            <w:spacing w:before="0" w:after="0" w:line="360" w:lineRule="auto"/>
            <w:ind w:left="0" w:firstLine="851"/>
            <w:contextualSpacing w:val="0"/>
          </w:pPr>
        </w:pPrChange>
      </w:pPr>
      <w:r w:rsidRPr="004A04B4">
        <w:rPr>
          <w:rFonts w:ascii="Arial" w:hAnsi="Arial" w:cs="Arial"/>
          <w:sz w:val="20"/>
          <w:szCs w:val="20"/>
          <w:rPrChange w:id="164" w:author="adriana.araujo" w:date="2016-09-21T16:38:00Z">
            <w:rPr/>
          </w:rPrChange>
        </w:rPr>
        <w:t>Fls. 45/46, constata-se despacho da Chefia de Gabinete e da Superintendência de Auditagem desta Controladoria Geral, encaminhando os autos para análise e parecer.</w:t>
      </w:r>
    </w:p>
    <w:p w:rsidR="001C1E8C" w:rsidRPr="006A080A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0"/>
          <w:szCs w:val="20"/>
          <w:rPrChange w:id="165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</w:pPr>
    </w:p>
    <w:p w:rsidR="001C1E8C" w:rsidRPr="006A080A" w:rsidRDefault="004A04B4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0"/>
          <w:szCs w:val="20"/>
          <w:rPrChange w:id="166" w:author="adriana.araujo" w:date="2016-09-21T16:38:00Z">
            <w:rPr>
              <w:rFonts w:ascii="Arial" w:hAnsi="Arial" w:cs="Arial"/>
              <w:b/>
              <w:sz w:val="21"/>
              <w:szCs w:val="21"/>
            </w:rPr>
          </w:rPrChange>
        </w:rPr>
      </w:pPr>
      <w:r w:rsidRPr="004A04B4">
        <w:rPr>
          <w:rFonts w:ascii="Arial" w:hAnsi="Arial" w:cs="Arial"/>
          <w:b/>
          <w:sz w:val="20"/>
          <w:szCs w:val="20"/>
          <w:rPrChange w:id="167" w:author="adriana.araujo" w:date="2016-09-21T16:38:00Z">
            <w:rPr>
              <w:rFonts w:ascii="Arial" w:hAnsi="Arial" w:cs="Arial"/>
              <w:b/>
              <w:sz w:val="21"/>
              <w:szCs w:val="21"/>
            </w:rPr>
          </w:rPrChange>
        </w:rPr>
        <w:lastRenderedPageBreak/>
        <w:t>É O RELATÓRIO.</w:t>
      </w:r>
    </w:p>
    <w:p w:rsidR="009D45C9" w:rsidRPr="006A080A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0"/>
          <w:szCs w:val="20"/>
          <w:rPrChange w:id="168" w:author="adriana.araujo" w:date="2016-09-21T16:38:00Z">
            <w:rPr>
              <w:rFonts w:ascii="Arial" w:hAnsi="Arial" w:cs="Arial"/>
              <w:b/>
              <w:sz w:val="21"/>
              <w:szCs w:val="21"/>
            </w:rPr>
          </w:rPrChange>
        </w:rPr>
      </w:pPr>
    </w:p>
    <w:p w:rsidR="001C1E8C" w:rsidRPr="006A080A" w:rsidRDefault="004A04B4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  <w:rPrChange w:id="169" w:author="adriana.araujo" w:date="2016-09-21T16:38:00Z">
            <w:rPr>
              <w:rFonts w:ascii="Arial" w:hAnsi="Arial" w:cs="Arial"/>
              <w:b/>
              <w:sz w:val="21"/>
              <w:szCs w:val="21"/>
            </w:rPr>
          </w:rPrChange>
        </w:rPr>
      </w:pPr>
      <w:r w:rsidRPr="004A04B4">
        <w:rPr>
          <w:rFonts w:ascii="Arial" w:hAnsi="Arial" w:cs="Arial"/>
          <w:b/>
          <w:sz w:val="20"/>
          <w:szCs w:val="20"/>
          <w:rPrChange w:id="170" w:author="adriana.araujo" w:date="2016-09-21T16:38:00Z">
            <w:rPr>
              <w:rFonts w:ascii="Arial" w:hAnsi="Arial" w:cs="Arial"/>
              <w:b/>
              <w:sz w:val="21"/>
              <w:szCs w:val="21"/>
            </w:rPr>
          </w:rPrChange>
        </w:rPr>
        <w:t>3 - NO MÉRITO</w:t>
      </w:r>
    </w:p>
    <w:p w:rsidR="001C1E8C" w:rsidRPr="006A080A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  <w:rPrChange w:id="171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</w:pPr>
    </w:p>
    <w:p w:rsidR="00982A94" w:rsidRPr="006A080A" w:rsidRDefault="004A04B4" w:rsidP="00BD1C62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  <w:rPrChange w:id="172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</w:pPr>
      <w:r w:rsidRPr="004A04B4">
        <w:rPr>
          <w:rFonts w:ascii="Arial" w:hAnsi="Arial" w:cs="Arial"/>
          <w:sz w:val="20"/>
          <w:szCs w:val="20"/>
          <w:rPrChange w:id="173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 xml:space="preserve">De toda a explanação e detalhamento dos autos, contidos no </w:t>
      </w:r>
      <w:r w:rsidRPr="004A04B4">
        <w:rPr>
          <w:rFonts w:ascii="Arial" w:hAnsi="Arial" w:cs="Arial"/>
          <w:b/>
          <w:i/>
          <w:sz w:val="20"/>
          <w:szCs w:val="20"/>
          <w:rPrChange w:id="174" w:author="adriana.araujo" w:date="2016-09-21T16:38:00Z">
            <w:rPr>
              <w:rFonts w:ascii="Arial" w:hAnsi="Arial" w:cs="Arial"/>
              <w:b/>
              <w:i/>
              <w:sz w:val="21"/>
              <w:szCs w:val="21"/>
            </w:rPr>
          </w:rPrChange>
        </w:rPr>
        <w:t>“Relatório e no Exame dos Autos”</w:t>
      </w:r>
      <w:r w:rsidRPr="004A04B4">
        <w:rPr>
          <w:rFonts w:ascii="Arial" w:hAnsi="Arial" w:cs="Arial"/>
          <w:sz w:val="20"/>
          <w:szCs w:val="20"/>
          <w:rPrChange w:id="175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 xml:space="preserve"> do presente Parecer, observa-se que o processo foi devidamente instruído, de forma que os documentos apresentados dão suporte à solicitação dos requerentes feita às fls. 02.</w:t>
      </w:r>
    </w:p>
    <w:p w:rsidR="00A20702" w:rsidRPr="006A080A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  <w:rPrChange w:id="176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</w:pPr>
    </w:p>
    <w:p w:rsidR="001C1E8C" w:rsidRPr="006A080A" w:rsidRDefault="004A04B4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  <w:rPrChange w:id="177" w:author="adriana.araujo" w:date="2016-09-21T16:38:00Z">
            <w:rPr>
              <w:rFonts w:ascii="Arial" w:hAnsi="Arial" w:cs="Arial"/>
              <w:b/>
              <w:sz w:val="21"/>
              <w:szCs w:val="21"/>
            </w:rPr>
          </w:rPrChange>
        </w:rPr>
      </w:pPr>
      <w:r w:rsidRPr="004A04B4">
        <w:rPr>
          <w:rFonts w:ascii="Arial" w:hAnsi="Arial" w:cs="Arial"/>
          <w:b/>
          <w:sz w:val="20"/>
          <w:szCs w:val="20"/>
          <w:rPrChange w:id="178" w:author="adriana.araujo" w:date="2016-09-21T16:38:00Z">
            <w:rPr>
              <w:rFonts w:ascii="Arial" w:hAnsi="Arial" w:cs="Arial"/>
              <w:b/>
              <w:sz w:val="21"/>
              <w:szCs w:val="21"/>
            </w:rPr>
          </w:rPrChange>
        </w:rPr>
        <w:t>4 - CONCLUSÃO</w:t>
      </w:r>
    </w:p>
    <w:p w:rsidR="001C1E8C" w:rsidRPr="006A080A" w:rsidRDefault="004A04B4" w:rsidP="001C1E8C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  <w:highlight w:val="yellow"/>
          <w:rPrChange w:id="179" w:author="adriana.araujo" w:date="2016-09-21T16:38:00Z">
            <w:rPr>
              <w:rFonts w:ascii="Arial" w:hAnsi="Arial" w:cs="Arial"/>
              <w:sz w:val="21"/>
              <w:szCs w:val="21"/>
              <w:highlight w:val="yellow"/>
            </w:rPr>
          </w:rPrChange>
        </w:rPr>
      </w:pPr>
      <w:r w:rsidRPr="004A04B4">
        <w:rPr>
          <w:rFonts w:ascii="Arial" w:hAnsi="Arial" w:cs="Arial"/>
          <w:sz w:val="20"/>
          <w:szCs w:val="20"/>
          <w:highlight w:val="yellow"/>
          <w:rPrChange w:id="180" w:author="adriana.araujo" w:date="2016-09-21T16:38:00Z">
            <w:rPr>
              <w:rFonts w:ascii="Arial" w:hAnsi="Arial" w:cs="Arial"/>
              <w:sz w:val="21"/>
              <w:szCs w:val="21"/>
              <w:highlight w:val="yellow"/>
            </w:rPr>
          </w:rPrChange>
        </w:rPr>
        <w:t xml:space="preserve"> </w:t>
      </w:r>
    </w:p>
    <w:p w:rsidR="006A080A" w:rsidRPr="006A080A" w:rsidRDefault="004A04B4" w:rsidP="006A080A">
      <w:pPr>
        <w:pStyle w:val="SemEspaamento"/>
        <w:spacing w:line="360" w:lineRule="auto"/>
        <w:ind w:firstLine="851"/>
        <w:jc w:val="both"/>
        <w:rPr>
          <w:ins w:id="181" w:author="adriana.araujo" w:date="2016-09-21T16:38:00Z"/>
          <w:rFonts w:ascii="Arial" w:hAnsi="Arial" w:cs="Arial"/>
          <w:sz w:val="20"/>
          <w:szCs w:val="20"/>
        </w:rPr>
      </w:pPr>
      <w:r w:rsidRPr="004A04B4">
        <w:rPr>
          <w:rFonts w:ascii="Arial" w:hAnsi="Arial" w:cs="Arial"/>
          <w:sz w:val="20"/>
          <w:szCs w:val="20"/>
          <w:rPrChange w:id="182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>Após a análise realizada, conclui-se pela procedência do crédito, conforme solicitado às fls. 02 dos autos.</w:t>
      </w:r>
      <w:ins w:id="183" w:author="adriana.araujo" w:date="2016-09-21T16:38:00Z">
        <w:r w:rsidRPr="004A04B4">
          <w:rPr>
            <w:rFonts w:ascii="Arial" w:hAnsi="Arial" w:cs="Arial"/>
            <w:sz w:val="20"/>
            <w:szCs w:val="20"/>
            <w:rPrChange w:id="184" w:author="adriana.araujo" w:date="2016-09-21T16:38:00Z">
              <w:rPr>
                <w:rFonts w:ascii="Arial" w:hAnsi="Arial" w:cs="Arial"/>
                <w:sz w:val="21"/>
                <w:szCs w:val="21"/>
              </w:rPr>
            </w:rPrChange>
          </w:rPr>
          <w:t xml:space="preserve"> </w:t>
        </w:r>
        <w:r w:rsidR="006A080A" w:rsidRPr="006A080A">
          <w:rPr>
            <w:rFonts w:ascii="Arial" w:hAnsi="Arial" w:cs="Arial"/>
            <w:sz w:val="20"/>
            <w:szCs w:val="20"/>
          </w:rPr>
          <w:t xml:space="preserve">Encaminhem-se os autos ao Gabinete da Controladora Geral, para conhecimento do parecer apresentado, sugerindo o retorno dos autos a </w:t>
        </w:r>
      </w:ins>
      <w:ins w:id="185" w:author="adriana.araujo" w:date="2016-09-21T17:10:00Z">
        <w:r w:rsidR="00010CE4">
          <w:rPr>
            <w:rFonts w:ascii="Arial" w:hAnsi="Arial" w:cs="Arial"/>
            <w:sz w:val="20"/>
            <w:szCs w:val="20"/>
          </w:rPr>
          <w:t xml:space="preserve">Secretaria de Estado de Segurança Pública </w:t>
        </w:r>
        <w:proofErr w:type="gramStart"/>
        <w:r w:rsidR="00010CE4">
          <w:rPr>
            <w:rFonts w:ascii="Arial" w:hAnsi="Arial" w:cs="Arial"/>
            <w:sz w:val="20"/>
            <w:szCs w:val="20"/>
          </w:rPr>
          <w:t>–</w:t>
        </w:r>
        <w:proofErr w:type="gramEnd"/>
        <w:r w:rsidR="00010CE4">
          <w:rPr>
            <w:rFonts w:ascii="Arial" w:hAnsi="Arial" w:cs="Arial"/>
            <w:sz w:val="20"/>
            <w:szCs w:val="20"/>
          </w:rPr>
          <w:t xml:space="preserve"> SSP/AL</w:t>
        </w:r>
      </w:ins>
      <w:ins w:id="186" w:author="adriana.araujo" w:date="2016-09-21T16:38:00Z">
        <w:r>
          <w:rPr>
            <w:rFonts w:ascii="Arial" w:hAnsi="Arial" w:cs="Arial"/>
            <w:sz w:val="20"/>
            <w:szCs w:val="20"/>
          </w:rPr>
          <w:t>, para conhecimento e procedimentos de sua competência.</w:t>
        </w:r>
      </w:ins>
    </w:p>
    <w:p w:rsidR="00CD4B6C" w:rsidRPr="006A080A" w:rsidDel="006A080A" w:rsidRDefault="00CD4B6C" w:rsidP="00BD1C62">
      <w:pPr>
        <w:pStyle w:val="SemEspaamento"/>
        <w:spacing w:line="360" w:lineRule="auto"/>
        <w:ind w:firstLine="851"/>
        <w:jc w:val="both"/>
        <w:rPr>
          <w:del w:id="187" w:author="adriana.araujo" w:date="2016-09-21T16:38:00Z"/>
          <w:rFonts w:ascii="Arial" w:hAnsi="Arial" w:cs="Arial"/>
          <w:sz w:val="20"/>
          <w:szCs w:val="20"/>
          <w:rPrChange w:id="188" w:author="adriana.araujo" w:date="2016-09-21T16:38:00Z">
            <w:rPr>
              <w:del w:id="189" w:author="adriana.araujo" w:date="2016-09-21T16:38:00Z"/>
              <w:rFonts w:ascii="Arial" w:hAnsi="Arial" w:cs="Arial"/>
              <w:sz w:val="21"/>
              <w:szCs w:val="21"/>
            </w:rPr>
          </w:rPrChange>
        </w:rPr>
      </w:pPr>
    </w:p>
    <w:p w:rsidR="00D518C5" w:rsidRPr="006A080A" w:rsidDel="006A080A" w:rsidRDefault="004A04B4" w:rsidP="00853426">
      <w:pPr>
        <w:pStyle w:val="SemEspaamento"/>
        <w:spacing w:line="360" w:lineRule="auto"/>
        <w:ind w:firstLine="851"/>
        <w:jc w:val="both"/>
        <w:rPr>
          <w:del w:id="190" w:author="adriana.araujo" w:date="2016-09-21T16:38:00Z"/>
          <w:rFonts w:ascii="Arial" w:hAnsi="Arial" w:cs="Arial"/>
          <w:sz w:val="20"/>
          <w:szCs w:val="20"/>
          <w:rPrChange w:id="191" w:author="adriana.araujo" w:date="2016-09-21T16:38:00Z">
            <w:rPr>
              <w:del w:id="192" w:author="adriana.araujo" w:date="2016-09-21T16:38:00Z"/>
              <w:rFonts w:ascii="Arial" w:hAnsi="Arial" w:cs="Arial"/>
              <w:sz w:val="21"/>
              <w:szCs w:val="21"/>
            </w:rPr>
          </w:rPrChange>
        </w:rPr>
      </w:pPr>
      <w:del w:id="193" w:author="adriana.araujo" w:date="2016-09-21T16:38:00Z">
        <w:r w:rsidRPr="004A04B4">
          <w:rPr>
            <w:rFonts w:ascii="Arial" w:hAnsi="Arial" w:cs="Arial"/>
            <w:sz w:val="20"/>
            <w:szCs w:val="20"/>
            <w:rPrChange w:id="194" w:author="adriana.araujo" w:date="2016-09-21T16:38:00Z">
              <w:rPr>
                <w:rFonts w:ascii="Arial" w:hAnsi="Arial" w:cs="Arial"/>
                <w:sz w:val="21"/>
                <w:szCs w:val="21"/>
              </w:rPr>
            </w:rPrChange>
          </w:rPr>
          <w:delText>Por fim, encaminhem-se os autos ao Gabinete da Controladora Geral, para conhecimento da análise apresentada, sugerindo o retorno dos autos a PM/AL, para adoção das medidas pertinentes aos pagamentos.</w:delText>
        </w:r>
      </w:del>
    </w:p>
    <w:p w:rsidR="009F689F" w:rsidRPr="006A080A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0"/>
          <w:szCs w:val="20"/>
          <w:rPrChange w:id="195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</w:pPr>
    </w:p>
    <w:p w:rsidR="00D518C5" w:rsidRPr="006A080A" w:rsidRDefault="004A04B4" w:rsidP="00D518C5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  <w:rPrChange w:id="196" w:author="adriana.araujo" w:date="2016-09-21T16:38:00Z">
            <w:rPr>
              <w:rFonts w:ascii="Arial" w:hAnsi="Arial" w:cs="Arial"/>
              <w:bCs/>
              <w:sz w:val="21"/>
              <w:szCs w:val="21"/>
            </w:rPr>
          </w:rPrChange>
        </w:rPr>
      </w:pPr>
      <w:r w:rsidRPr="004A04B4">
        <w:rPr>
          <w:rFonts w:ascii="Arial" w:hAnsi="Arial" w:cs="Arial"/>
          <w:bCs/>
          <w:sz w:val="20"/>
          <w:szCs w:val="20"/>
          <w:rPrChange w:id="197" w:author="adriana.araujo" w:date="2016-09-21T16:38:00Z">
            <w:rPr>
              <w:rFonts w:ascii="Arial" w:hAnsi="Arial" w:cs="Arial"/>
              <w:bCs/>
              <w:sz w:val="21"/>
              <w:szCs w:val="21"/>
            </w:rPr>
          </w:rPrChange>
        </w:rPr>
        <w:t>Maceió, 21 de setembro de 2016.</w:t>
      </w:r>
    </w:p>
    <w:p w:rsidR="00787FE6" w:rsidRPr="006A080A" w:rsidRDefault="00787FE6" w:rsidP="00D518C5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  <w:rPrChange w:id="198" w:author="adriana.araujo" w:date="2016-09-21T16:38:00Z">
            <w:rPr>
              <w:rFonts w:ascii="Arial" w:hAnsi="Arial" w:cs="Arial"/>
              <w:bCs/>
              <w:sz w:val="21"/>
              <w:szCs w:val="21"/>
            </w:rPr>
          </w:rPrChange>
        </w:rPr>
      </w:pPr>
    </w:p>
    <w:p w:rsidR="007B1996" w:rsidRPr="006A080A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  <w:rPrChange w:id="199" w:author="adriana.araujo" w:date="2016-09-21T16:38:00Z">
            <w:rPr>
              <w:rFonts w:ascii="Arial" w:hAnsi="Arial" w:cs="Arial"/>
              <w:bCs/>
              <w:sz w:val="21"/>
              <w:szCs w:val="21"/>
            </w:rPr>
          </w:rPrChange>
        </w:rPr>
      </w:pPr>
    </w:p>
    <w:p w:rsidR="007B1996" w:rsidRPr="006A080A" w:rsidRDefault="004A04B4" w:rsidP="007B199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ar-SA"/>
          <w:rPrChange w:id="200" w:author="adriana.araujo" w:date="2016-09-21T16:38:00Z">
            <w:rPr>
              <w:rFonts w:ascii="Arial" w:hAnsi="Arial" w:cs="Arial"/>
              <w:b/>
              <w:sz w:val="21"/>
              <w:szCs w:val="21"/>
              <w:lang w:eastAsia="ar-SA"/>
            </w:rPr>
          </w:rPrChange>
        </w:rPr>
      </w:pPr>
      <w:r w:rsidRPr="004A04B4">
        <w:rPr>
          <w:rFonts w:ascii="Arial" w:hAnsi="Arial" w:cs="Arial"/>
          <w:b/>
          <w:sz w:val="20"/>
          <w:szCs w:val="20"/>
          <w:lang w:eastAsia="ar-SA"/>
          <w:rPrChange w:id="201" w:author="adriana.araujo" w:date="2016-09-21T16:38:00Z">
            <w:rPr>
              <w:rFonts w:ascii="Arial" w:hAnsi="Arial" w:cs="Arial"/>
              <w:b/>
              <w:sz w:val="21"/>
              <w:szCs w:val="21"/>
              <w:lang w:eastAsia="ar-SA"/>
            </w:rPr>
          </w:rPrChange>
        </w:rPr>
        <w:t>Flávio André Cavalcanti Silva</w:t>
      </w:r>
    </w:p>
    <w:p w:rsidR="007B1996" w:rsidRPr="006A080A" w:rsidRDefault="004A04B4" w:rsidP="007B1996">
      <w:pPr>
        <w:spacing w:after="0" w:line="360" w:lineRule="auto"/>
        <w:jc w:val="center"/>
        <w:rPr>
          <w:rFonts w:ascii="Arial" w:hAnsi="Arial" w:cs="Arial"/>
          <w:sz w:val="20"/>
          <w:szCs w:val="20"/>
          <w:rPrChange w:id="202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</w:pPr>
      <w:r w:rsidRPr="004A04B4">
        <w:rPr>
          <w:rFonts w:ascii="Arial" w:hAnsi="Arial" w:cs="Arial"/>
          <w:sz w:val="20"/>
          <w:szCs w:val="20"/>
          <w:rPrChange w:id="203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>Assessor de Controle Interno/ Matrícula nº 109-0</w:t>
      </w:r>
    </w:p>
    <w:p w:rsidR="008B65AC" w:rsidRPr="006A080A" w:rsidRDefault="008B65AC" w:rsidP="007B1996">
      <w:pPr>
        <w:spacing w:after="0" w:line="360" w:lineRule="auto"/>
        <w:jc w:val="center"/>
        <w:rPr>
          <w:rFonts w:ascii="Arial" w:hAnsi="Arial" w:cs="Arial"/>
          <w:sz w:val="20"/>
          <w:szCs w:val="20"/>
          <w:rPrChange w:id="204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</w:pPr>
    </w:p>
    <w:p w:rsidR="009F689F" w:rsidRPr="006A080A" w:rsidRDefault="004A04B4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b/>
          <w:sz w:val="20"/>
          <w:szCs w:val="20"/>
          <w:rPrChange w:id="205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</w:pPr>
      <w:r w:rsidRPr="004A04B4">
        <w:rPr>
          <w:rFonts w:ascii="Arial" w:eastAsia="Arial" w:hAnsi="Arial" w:cs="Arial"/>
          <w:b/>
          <w:sz w:val="20"/>
          <w:szCs w:val="20"/>
          <w:rPrChange w:id="206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>De acordo:</w:t>
      </w:r>
    </w:p>
    <w:p w:rsidR="003B1FF3" w:rsidRPr="006A080A" w:rsidRDefault="004A04B4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  <w:rPrChange w:id="207" w:author="adriana.araujo" w:date="2016-09-21T16:38:00Z">
            <w:rPr>
              <w:rFonts w:ascii="Arial" w:eastAsia="Arial" w:hAnsi="Arial" w:cs="Arial"/>
              <w:b/>
              <w:sz w:val="21"/>
              <w:szCs w:val="21"/>
            </w:rPr>
          </w:rPrChange>
        </w:rPr>
      </w:pPr>
      <w:r w:rsidRPr="004A04B4">
        <w:rPr>
          <w:rFonts w:ascii="Arial" w:eastAsia="Arial" w:hAnsi="Arial" w:cs="Arial"/>
          <w:b/>
          <w:sz w:val="20"/>
          <w:szCs w:val="20"/>
          <w:rPrChange w:id="208" w:author="adriana.araujo" w:date="2016-09-21T16:38:00Z">
            <w:rPr>
              <w:rFonts w:ascii="Arial" w:eastAsia="Arial" w:hAnsi="Arial" w:cs="Arial"/>
              <w:b/>
              <w:sz w:val="21"/>
              <w:szCs w:val="21"/>
            </w:rPr>
          </w:rPrChange>
        </w:rPr>
        <w:t xml:space="preserve">Adriana Andrade Araújo </w:t>
      </w:r>
    </w:p>
    <w:p w:rsidR="004B1864" w:rsidRPr="006A080A" w:rsidRDefault="004A04B4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  <w:rPrChange w:id="209" w:author="adriana.araujo" w:date="2016-09-21T16:38:00Z">
            <w:rPr>
              <w:rFonts w:ascii="Arial" w:hAnsi="Arial" w:cs="Arial"/>
              <w:b/>
              <w:sz w:val="21"/>
              <w:szCs w:val="21"/>
            </w:rPr>
          </w:rPrChange>
        </w:rPr>
      </w:pPr>
      <w:r w:rsidRPr="004A04B4">
        <w:rPr>
          <w:rFonts w:ascii="Arial" w:eastAsia="Arial" w:hAnsi="Arial" w:cs="Arial"/>
          <w:sz w:val="20"/>
          <w:szCs w:val="20"/>
          <w:rPrChange w:id="210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>Superintendente de Auditagem - Matrícula n° 113-9</w:t>
      </w:r>
    </w:p>
    <w:sectPr w:rsidR="004B1864" w:rsidRPr="006A080A" w:rsidSect="00095EB1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  <w:sectPrChange w:id="211" w:author="adriana.araujo" w:date="2016-09-21T16:28:00Z">
        <w:sectPr w:rsidR="004B1864" w:rsidRPr="006A080A" w:rsidSect="00095EB1">
          <w:pgMar w:bottom="851" w:left="1134"/>
        </w:sectPr>
      </w:sectPrChange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5EB1" w:rsidRDefault="00095EB1" w:rsidP="003068B9">
      <w:pPr>
        <w:spacing w:after="0" w:line="240" w:lineRule="auto"/>
      </w:pPr>
      <w:r>
        <w:separator/>
      </w:r>
    </w:p>
  </w:endnote>
  <w:endnote w:type="continuationSeparator" w:id="0">
    <w:p w:rsidR="00095EB1" w:rsidRDefault="00095EB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5EB1" w:rsidRDefault="00095EB1" w:rsidP="003068B9">
      <w:pPr>
        <w:spacing w:after="0" w:line="240" w:lineRule="auto"/>
      </w:pPr>
      <w:r>
        <w:separator/>
      </w:r>
    </w:p>
  </w:footnote>
  <w:footnote w:type="continuationSeparator" w:id="0">
    <w:p w:rsidR="00095EB1" w:rsidRDefault="00095EB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EB1" w:rsidRDefault="004A04B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095EB1" w:rsidRPr="003068B9" w:rsidRDefault="00095EB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95EB1" w:rsidRPr="0098367C" w:rsidRDefault="00095EB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95EB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2A34E4F"/>
    <w:multiLevelType w:val="hybridMultilevel"/>
    <w:tmpl w:val="0450C8E4"/>
    <w:lvl w:ilvl="0" w:tplc="04160017">
      <w:start w:val="1"/>
      <w:numFmt w:val="lowerLetter"/>
      <w:lvlText w:val="%1)"/>
      <w:lvlJc w:val="left"/>
      <w:pPr>
        <w:ind w:left="1211" w:hanging="360"/>
      </w:p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3"/>
  <w:proofState w:spelling="clean" w:grammar="clean"/>
  <w:trackRevisions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36DBB"/>
    <w:rsid w:val="000436EE"/>
    <w:rsid w:val="00047488"/>
    <w:rsid w:val="000507A3"/>
    <w:rsid w:val="0005200F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9012C"/>
    <w:rsid w:val="00092ADA"/>
    <w:rsid w:val="00095A57"/>
    <w:rsid w:val="00095EB1"/>
    <w:rsid w:val="000A42B5"/>
    <w:rsid w:val="000A5ADC"/>
    <w:rsid w:val="000B35B4"/>
    <w:rsid w:val="000B5063"/>
    <w:rsid w:val="000C2334"/>
    <w:rsid w:val="000C3D68"/>
    <w:rsid w:val="000D3CE5"/>
    <w:rsid w:val="000D3E13"/>
    <w:rsid w:val="000E3A6F"/>
    <w:rsid w:val="000E6E84"/>
    <w:rsid w:val="000E7D27"/>
    <w:rsid w:val="000F744A"/>
    <w:rsid w:val="00100DE2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0FE6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B1560"/>
    <w:rsid w:val="001B29E2"/>
    <w:rsid w:val="001B56E9"/>
    <w:rsid w:val="001C1E8C"/>
    <w:rsid w:val="001C354D"/>
    <w:rsid w:val="001D3764"/>
    <w:rsid w:val="001E2B06"/>
    <w:rsid w:val="001E44DE"/>
    <w:rsid w:val="001E482B"/>
    <w:rsid w:val="001E4A40"/>
    <w:rsid w:val="001E5E64"/>
    <w:rsid w:val="001E5ED0"/>
    <w:rsid w:val="001F2D93"/>
    <w:rsid w:val="001F50A0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A6E"/>
    <w:rsid w:val="00257E46"/>
    <w:rsid w:val="00264554"/>
    <w:rsid w:val="002665E8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4EB0"/>
    <w:rsid w:val="0040756A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4B4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6D4D"/>
    <w:rsid w:val="004D7BC6"/>
    <w:rsid w:val="004E34F3"/>
    <w:rsid w:val="004E6945"/>
    <w:rsid w:val="004E707A"/>
    <w:rsid w:val="004E71AB"/>
    <w:rsid w:val="004F361F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33A91"/>
    <w:rsid w:val="005348D5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756C"/>
    <w:rsid w:val="006A0669"/>
    <w:rsid w:val="006A080A"/>
    <w:rsid w:val="006A1957"/>
    <w:rsid w:val="006A2160"/>
    <w:rsid w:val="006A2316"/>
    <w:rsid w:val="006A48AA"/>
    <w:rsid w:val="006B0FDC"/>
    <w:rsid w:val="006B702C"/>
    <w:rsid w:val="006C26BF"/>
    <w:rsid w:val="006C66E9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21DB"/>
    <w:rsid w:val="00707C8C"/>
    <w:rsid w:val="00715B1E"/>
    <w:rsid w:val="00735D85"/>
    <w:rsid w:val="007411F2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2355F"/>
    <w:rsid w:val="00824877"/>
    <w:rsid w:val="00827545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34E1"/>
    <w:rsid w:val="0086396C"/>
    <w:rsid w:val="00863AAA"/>
    <w:rsid w:val="008725A5"/>
    <w:rsid w:val="008779BC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900754"/>
    <w:rsid w:val="00902B2B"/>
    <w:rsid w:val="00904023"/>
    <w:rsid w:val="00904B58"/>
    <w:rsid w:val="00914762"/>
    <w:rsid w:val="0091496D"/>
    <w:rsid w:val="00914C50"/>
    <w:rsid w:val="00917F28"/>
    <w:rsid w:val="00920CBA"/>
    <w:rsid w:val="0092133D"/>
    <w:rsid w:val="009243AB"/>
    <w:rsid w:val="00926541"/>
    <w:rsid w:val="00927643"/>
    <w:rsid w:val="00930C82"/>
    <w:rsid w:val="00930FDF"/>
    <w:rsid w:val="00934338"/>
    <w:rsid w:val="0093597F"/>
    <w:rsid w:val="00946B6B"/>
    <w:rsid w:val="00947B1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F014D"/>
    <w:rsid w:val="009F1968"/>
    <w:rsid w:val="009F40A5"/>
    <w:rsid w:val="009F674D"/>
    <w:rsid w:val="009F689F"/>
    <w:rsid w:val="009F71A6"/>
    <w:rsid w:val="009F7D7D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4960"/>
    <w:rsid w:val="00A85E4F"/>
    <w:rsid w:val="00A87F5E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44A8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473F"/>
    <w:rsid w:val="00C755D1"/>
    <w:rsid w:val="00C75F05"/>
    <w:rsid w:val="00C80C1D"/>
    <w:rsid w:val="00C82409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760"/>
    <w:rsid w:val="00D33A31"/>
    <w:rsid w:val="00D47F7C"/>
    <w:rsid w:val="00D518C5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B1EC4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4762"/>
    <w:rsid w:val="00DE4FC3"/>
    <w:rsid w:val="00DE6E1F"/>
    <w:rsid w:val="00DF50D8"/>
    <w:rsid w:val="00DF781C"/>
    <w:rsid w:val="00E016A0"/>
    <w:rsid w:val="00E157ED"/>
    <w:rsid w:val="00E159E7"/>
    <w:rsid w:val="00E15B06"/>
    <w:rsid w:val="00E15BAA"/>
    <w:rsid w:val="00E31FC3"/>
    <w:rsid w:val="00E34120"/>
    <w:rsid w:val="00E362E2"/>
    <w:rsid w:val="00E44B14"/>
    <w:rsid w:val="00E47559"/>
    <w:rsid w:val="00E47B16"/>
    <w:rsid w:val="00E552F2"/>
    <w:rsid w:val="00E56D1E"/>
    <w:rsid w:val="00E60899"/>
    <w:rsid w:val="00E6255C"/>
    <w:rsid w:val="00E64B26"/>
    <w:rsid w:val="00E657DD"/>
    <w:rsid w:val="00E7175D"/>
    <w:rsid w:val="00E75DB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1DC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27F69"/>
    <w:rsid w:val="00F307C6"/>
    <w:rsid w:val="00F31F73"/>
    <w:rsid w:val="00F33802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7F62"/>
    <w:rsid w:val="00FD02DE"/>
    <w:rsid w:val="00FD373D"/>
    <w:rsid w:val="00FD4916"/>
    <w:rsid w:val="00FE23AB"/>
    <w:rsid w:val="00FE5725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1C6C3-BEA2-4155-BAAC-631DC5F82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918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2016-09-01T12:46:00Z</cp:lastPrinted>
  <dcterms:created xsi:type="dcterms:W3CDTF">2016-09-21T20:35:00Z</dcterms:created>
  <dcterms:modified xsi:type="dcterms:W3CDTF">2016-09-21T20:35:00Z</dcterms:modified>
</cp:coreProperties>
</file>