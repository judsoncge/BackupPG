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67C" w:rsidRPr="0036441D" w:rsidRDefault="0036441D" w:rsidP="0036441D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rPrChange w:id="0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pPrChange w:id="1" w:author="adriana.araujo" w:date="2016-10-06T15:35:00Z">
          <w:pPr>
            <w:tabs>
              <w:tab w:val="left" w:pos="3705"/>
            </w:tabs>
            <w:spacing w:after="0"/>
            <w:ind w:left="1418" w:hanging="1418"/>
            <w:jc w:val="both"/>
          </w:pPr>
        </w:pPrChange>
      </w:pPr>
      <w:r w:rsidRPr="0036441D">
        <w:rPr>
          <w:rFonts w:ascii="Arial" w:hAnsi="Arial" w:cs="Arial"/>
          <w:b/>
        </w:rPr>
        <w:t>PROCESSO Nº</w:t>
      </w:r>
      <w:r w:rsidR="0098167C" w:rsidRPr="0036441D">
        <w:rPr>
          <w:rFonts w:ascii="Arial" w:hAnsi="Arial" w:cs="Arial"/>
          <w:b/>
          <w:rPrChange w:id="2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 xml:space="preserve">: </w:t>
      </w:r>
      <w:r w:rsidR="0098167C" w:rsidRPr="0036441D">
        <w:rPr>
          <w:rFonts w:ascii="Arial" w:hAnsi="Arial" w:cs="Arial"/>
          <w:rPrChange w:id="3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1800-1913/2012</w:t>
      </w:r>
      <w:r w:rsidR="0098167C" w:rsidRPr="0036441D">
        <w:rPr>
          <w:rFonts w:ascii="Arial" w:hAnsi="Arial" w:cs="Arial"/>
          <w:rPrChange w:id="4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ab/>
      </w:r>
    </w:p>
    <w:p w:rsidR="0098167C" w:rsidRPr="0036441D" w:rsidRDefault="0036441D" w:rsidP="0036441D">
      <w:pPr>
        <w:spacing w:after="0" w:line="360" w:lineRule="auto"/>
        <w:jc w:val="both"/>
        <w:rPr>
          <w:rFonts w:ascii="Arial" w:hAnsi="Arial" w:cs="Arial"/>
          <w:rPrChange w:id="5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pPrChange w:id="6" w:author="adriana.araujo" w:date="2016-10-06T15:35:00Z">
          <w:pPr>
            <w:spacing w:after="0"/>
            <w:jc w:val="both"/>
          </w:pPr>
        </w:pPrChange>
      </w:pPr>
      <w:r w:rsidRPr="0036441D">
        <w:rPr>
          <w:rFonts w:ascii="Arial" w:hAnsi="Arial" w:cs="Arial"/>
          <w:b/>
        </w:rPr>
        <w:t>INTERESSADO:</w:t>
      </w:r>
      <w:r w:rsidR="0098167C" w:rsidRPr="0036441D">
        <w:rPr>
          <w:rFonts w:ascii="Arial" w:hAnsi="Arial" w:cs="Arial"/>
          <w:rPrChange w:id="7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 LIDIANNE SILVA DE ARAÚJO</w:t>
      </w:r>
    </w:p>
    <w:p w:rsidR="0098167C" w:rsidRPr="0036441D" w:rsidRDefault="0036441D" w:rsidP="0036441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rPrChange w:id="8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pPrChange w:id="9" w:author="adriana.araujo" w:date="2016-10-06T15:35:00Z">
          <w:pPr>
            <w:tabs>
              <w:tab w:val="left" w:pos="8647"/>
            </w:tabs>
            <w:spacing w:after="0"/>
            <w:jc w:val="both"/>
          </w:pPr>
        </w:pPrChange>
      </w:pPr>
      <w:r w:rsidRPr="0036441D">
        <w:rPr>
          <w:rFonts w:ascii="Arial" w:hAnsi="Arial" w:cs="Arial"/>
          <w:b/>
        </w:rPr>
        <w:t>ASSUNTO:</w:t>
      </w:r>
      <w:r w:rsidR="0098167C" w:rsidRPr="0036441D">
        <w:rPr>
          <w:rFonts w:ascii="Arial" w:hAnsi="Arial" w:cs="Arial"/>
          <w:rPrChange w:id="10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 Pagamento de 1/3 de férias</w:t>
      </w:r>
    </w:p>
    <w:p w:rsidR="0036441D" w:rsidRDefault="0036441D" w:rsidP="0036441D">
      <w:pPr>
        <w:spacing w:after="0" w:line="360" w:lineRule="auto"/>
        <w:ind w:firstLine="708"/>
        <w:jc w:val="both"/>
        <w:rPr>
          <w:ins w:id="11" w:author="adriana.araujo" w:date="2016-10-06T15:35:00Z"/>
          <w:rFonts w:ascii="Arial" w:hAnsi="Arial" w:cs="Arial"/>
          <w:b/>
          <w:u w:val="single"/>
        </w:rPr>
        <w:pPrChange w:id="12" w:author="adriana.araujo" w:date="2016-10-06T15:35:00Z">
          <w:pPr>
            <w:spacing w:before="240" w:after="0" w:line="240" w:lineRule="auto"/>
            <w:ind w:firstLine="708"/>
            <w:jc w:val="both"/>
          </w:pPr>
        </w:pPrChange>
      </w:pPr>
    </w:p>
    <w:p w:rsidR="0098167C" w:rsidRPr="0036441D" w:rsidRDefault="0098167C" w:rsidP="003644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  <w:rPrChange w:id="13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14" w:author="adriana.araujo" w:date="2016-10-06T15:35:00Z">
          <w:pPr>
            <w:spacing w:before="240" w:after="0" w:line="240" w:lineRule="auto"/>
            <w:ind w:firstLine="708"/>
            <w:jc w:val="both"/>
          </w:pPr>
        </w:pPrChange>
      </w:pPr>
      <w:r w:rsidRPr="0036441D">
        <w:rPr>
          <w:rFonts w:ascii="Arial" w:hAnsi="Arial" w:cs="Arial"/>
          <w:b/>
          <w:u w:val="single"/>
          <w:rPrChange w:id="15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t>1 – DOS FATOS</w:t>
      </w:r>
    </w:p>
    <w:p w:rsidR="0098167C" w:rsidRPr="0036441D" w:rsidRDefault="0098167C" w:rsidP="003644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  <w:rPrChange w:id="16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17" w:author="adriana.araujo" w:date="2016-10-06T15:35:00Z">
          <w:pPr>
            <w:spacing w:before="240" w:after="0" w:line="240" w:lineRule="auto"/>
            <w:ind w:firstLine="708"/>
            <w:jc w:val="both"/>
          </w:pPr>
        </w:pPrChange>
      </w:pPr>
      <w:r w:rsidRPr="0036441D">
        <w:rPr>
          <w:rFonts w:ascii="Arial" w:hAnsi="Arial" w:cs="Arial"/>
          <w:rPrChange w:id="18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Trata-se de solicitação de pagamento de 1/3 de férias, interposta pela servidora </w:t>
      </w:r>
      <w:r w:rsidRPr="0036441D">
        <w:rPr>
          <w:rFonts w:ascii="Arial" w:hAnsi="Arial" w:cs="Arial"/>
          <w:b/>
          <w:rPrChange w:id="19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>LIDIANNE SILVA DE ARAÚJO</w:t>
      </w:r>
      <w:r w:rsidRPr="0036441D">
        <w:rPr>
          <w:rFonts w:ascii="Arial" w:hAnsi="Arial" w:cs="Arial"/>
          <w:rPrChange w:id="20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, em virtude do não pagamento</w:t>
      </w:r>
      <w:r w:rsidRPr="0036441D">
        <w:rPr>
          <w:rFonts w:ascii="Arial" w:hAnsi="Arial" w:cs="Arial"/>
          <w:color w:val="000000"/>
          <w:rPrChange w:id="21" w:author="adriana.araujo" w:date="2016-10-06T15:34:00Z">
            <w:rPr>
              <w:rFonts w:ascii="Arial" w:hAnsi="Arial" w:cs="Arial"/>
              <w:color w:val="000000"/>
              <w:sz w:val="20"/>
              <w:szCs w:val="20"/>
            </w:rPr>
          </w:rPrChange>
        </w:rPr>
        <w:t xml:space="preserve">, conforme as fls. 02.  </w:t>
      </w:r>
    </w:p>
    <w:p w:rsidR="0098167C" w:rsidRPr="0036441D" w:rsidRDefault="0098167C" w:rsidP="0036441D">
      <w:pPr>
        <w:spacing w:after="0" w:line="360" w:lineRule="auto"/>
        <w:ind w:firstLine="709"/>
        <w:jc w:val="both"/>
        <w:rPr>
          <w:rFonts w:ascii="Arial" w:hAnsi="Arial" w:cs="Arial"/>
          <w:rPrChange w:id="22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pPrChange w:id="23" w:author="adriana.araujo" w:date="2016-10-06T15:35:00Z">
          <w:pPr>
            <w:spacing w:after="0" w:line="240" w:lineRule="auto"/>
            <w:ind w:firstLine="709"/>
            <w:jc w:val="both"/>
          </w:pPr>
        </w:pPrChange>
      </w:pPr>
      <w:r w:rsidRPr="0036441D">
        <w:rPr>
          <w:rFonts w:ascii="Arial" w:hAnsi="Arial" w:cs="Arial"/>
          <w:rPrChange w:id="24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Os autos foram encaminhados a esta </w:t>
      </w:r>
      <w:r w:rsidRPr="0036441D">
        <w:rPr>
          <w:rFonts w:ascii="Arial" w:hAnsi="Arial" w:cs="Arial"/>
          <w:b/>
          <w:rPrChange w:id="25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>Controladoria Geral do Estado – CGE</w:t>
      </w:r>
      <w:r w:rsidRPr="0036441D">
        <w:rPr>
          <w:rFonts w:ascii="Arial" w:hAnsi="Arial" w:cs="Arial"/>
          <w:rPrChange w:id="26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36441D" w:rsidRDefault="0036441D" w:rsidP="0036441D">
      <w:pPr>
        <w:spacing w:after="0" w:line="360" w:lineRule="auto"/>
        <w:ind w:firstLine="708"/>
        <w:jc w:val="both"/>
        <w:rPr>
          <w:ins w:id="27" w:author="adriana.araujo" w:date="2016-10-06T15:35:00Z"/>
          <w:rFonts w:ascii="Arial" w:hAnsi="Arial" w:cs="Arial"/>
          <w:b/>
          <w:u w:val="single"/>
        </w:rPr>
        <w:pPrChange w:id="28" w:author="adriana.araujo" w:date="2016-10-06T15:35:00Z">
          <w:pPr>
            <w:spacing w:before="240" w:after="0" w:line="240" w:lineRule="auto"/>
            <w:ind w:firstLine="708"/>
            <w:jc w:val="both"/>
          </w:pPr>
        </w:pPrChange>
      </w:pPr>
    </w:p>
    <w:p w:rsidR="0098167C" w:rsidRPr="0036441D" w:rsidRDefault="0098167C" w:rsidP="003644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  <w:rPrChange w:id="29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30" w:author="adriana.araujo" w:date="2016-10-06T15:35:00Z">
          <w:pPr>
            <w:spacing w:before="240" w:after="0" w:line="240" w:lineRule="auto"/>
            <w:ind w:firstLine="708"/>
            <w:jc w:val="both"/>
          </w:pPr>
        </w:pPrChange>
      </w:pPr>
      <w:r w:rsidRPr="0036441D">
        <w:rPr>
          <w:rFonts w:ascii="Arial" w:hAnsi="Arial" w:cs="Arial"/>
          <w:b/>
          <w:u w:val="single"/>
          <w:rPrChange w:id="31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t>2 – DO MÉRITO</w:t>
      </w:r>
    </w:p>
    <w:p w:rsidR="0098167C" w:rsidRPr="0036441D" w:rsidDel="0036441D" w:rsidRDefault="0098167C" w:rsidP="0036441D">
      <w:pPr>
        <w:spacing w:after="0" w:line="360" w:lineRule="auto"/>
        <w:ind w:firstLine="709"/>
        <w:jc w:val="both"/>
        <w:rPr>
          <w:del w:id="32" w:author="adriana.araujo" w:date="2016-10-06T15:35:00Z"/>
          <w:rFonts w:ascii="Arial" w:hAnsi="Arial" w:cs="Arial"/>
          <w:rPrChange w:id="33" w:author="adriana.araujo" w:date="2016-10-06T15:34:00Z">
            <w:rPr>
              <w:del w:id="34" w:author="adriana.araujo" w:date="2016-10-06T15:35:00Z"/>
              <w:rFonts w:ascii="Arial" w:hAnsi="Arial" w:cs="Arial"/>
              <w:sz w:val="20"/>
              <w:szCs w:val="20"/>
            </w:rPr>
          </w:rPrChange>
        </w:rPr>
        <w:pPrChange w:id="35" w:author="adriana.araujo" w:date="2016-10-06T15:35:00Z">
          <w:pPr>
            <w:spacing w:after="0" w:line="240" w:lineRule="auto"/>
            <w:ind w:firstLine="709"/>
            <w:jc w:val="both"/>
          </w:pPr>
        </w:pPrChange>
      </w:pPr>
    </w:p>
    <w:p w:rsidR="0098167C" w:rsidRPr="0036441D" w:rsidRDefault="0098167C" w:rsidP="0036441D">
      <w:pPr>
        <w:spacing w:after="0" w:line="360" w:lineRule="auto"/>
        <w:ind w:firstLine="709"/>
        <w:jc w:val="both"/>
        <w:rPr>
          <w:rFonts w:ascii="Arial" w:hAnsi="Arial" w:cs="Arial"/>
          <w:rPrChange w:id="36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pPrChange w:id="37" w:author="adriana.araujo" w:date="2016-10-06T15:35:00Z">
          <w:pPr>
            <w:spacing w:after="0" w:line="240" w:lineRule="auto"/>
            <w:ind w:firstLine="709"/>
            <w:jc w:val="both"/>
          </w:pPr>
        </w:pPrChange>
      </w:pPr>
      <w:r w:rsidRPr="0036441D">
        <w:rPr>
          <w:rFonts w:ascii="Arial" w:hAnsi="Arial" w:cs="Arial"/>
          <w:rPrChange w:id="38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98167C" w:rsidRPr="0036441D" w:rsidRDefault="0098167C" w:rsidP="0036441D">
      <w:pPr>
        <w:spacing w:after="0" w:line="360" w:lineRule="auto"/>
        <w:ind w:firstLine="709"/>
        <w:jc w:val="both"/>
        <w:rPr>
          <w:rFonts w:ascii="Arial" w:hAnsi="Arial" w:cs="Arial"/>
          <w:rPrChange w:id="39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pPrChange w:id="40" w:author="adriana.araujo" w:date="2016-10-06T15:35:00Z">
          <w:pPr>
            <w:spacing w:after="0" w:line="240" w:lineRule="auto"/>
            <w:ind w:firstLine="709"/>
            <w:jc w:val="both"/>
          </w:pPr>
        </w:pPrChange>
      </w:pPr>
      <w:r w:rsidRPr="0036441D">
        <w:rPr>
          <w:rFonts w:ascii="Arial" w:hAnsi="Arial" w:cs="Arial"/>
          <w:rPrChange w:id="41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Inclusive, em relação à verificação da exação dos cálculos providenciada pela </w:t>
      </w:r>
      <w:r w:rsidRPr="0036441D">
        <w:rPr>
          <w:rFonts w:ascii="Arial" w:hAnsi="Arial" w:cs="Arial"/>
          <w:b/>
          <w:rPrChange w:id="42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>Diretoria de Operação da Folha de Pagamento da</w:t>
      </w:r>
      <w:r w:rsidRPr="0036441D">
        <w:rPr>
          <w:rFonts w:ascii="Arial" w:hAnsi="Arial" w:cs="Arial"/>
          <w:rPrChange w:id="43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 </w:t>
      </w:r>
      <w:r w:rsidRPr="0036441D">
        <w:rPr>
          <w:rFonts w:ascii="Arial" w:hAnsi="Arial" w:cs="Arial"/>
          <w:b/>
          <w:rPrChange w:id="44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>SEPLAG</w:t>
      </w:r>
      <w:r w:rsidRPr="0036441D">
        <w:rPr>
          <w:rFonts w:ascii="Arial" w:hAnsi="Arial" w:cs="Arial"/>
          <w:rPrChange w:id="45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, a mesma foi efetuada com presteza (fls.10), </w:t>
      </w:r>
      <w:r w:rsidRPr="0036441D">
        <w:rPr>
          <w:rFonts w:ascii="Arial" w:hAnsi="Arial" w:cs="Arial"/>
          <w:b/>
          <w:u w:val="single"/>
          <w:rPrChange w:id="46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t>ratificando os cálculos</w:t>
      </w:r>
      <w:r w:rsidRPr="0036441D">
        <w:rPr>
          <w:rFonts w:ascii="Arial" w:hAnsi="Arial" w:cs="Arial"/>
          <w:rPrChange w:id="47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 efetuados pela </w:t>
      </w:r>
      <w:r w:rsidRPr="0036441D">
        <w:rPr>
          <w:rFonts w:ascii="Arial" w:hAnsi="Arial" w:cs="Arial"/>
          <w:b/>
          <w:rPrChange w:id="48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>SEDUC</w:t>
      </w:r>
      <w:r w:rsidRPr="0036441D">
        <w:rPr>
          <w:rFonts w:ascii="Arial" w:hAnsi="Arial" w:cs="Arial"/>
          <w:color w:val="FF0000"/>
          <w:rPrChange w:id="49" w:author="adriana.araujo" w:date="2016-10-06T15:34:00Z">
            <w:rPr>
              <w:rFonts w:ascii="Arial" w:hAnsi="Arial" w:cs="Arial"/>
              <w:color w:val="FF0000"/>
              <w:sz w:val="20"/>
              <w:szCs w:val="20"/>
            </w:rPr>
          </w:rPrChange>
        </w:rPr>
        <w:t xml:space="preserve"> </w:t>
      </w:r>
      <w:r w:rsidRPr="0036441D">
        <w:rPr>
          <w:rFonts w:ascii="Arial" w:hAnsi="Arial" w:cs="Arial"/>
          <w:rPrChange w:id="50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(fls. 05).</w:t>
      </w:r>
    </w:p>
    <w:p w:rsidR="002C7837" w:rsidRDefault="002C7837" w:rsidP="0036441D">
      <w:pPr>
        <w:spacing w:after="0" w:line="360" w:lineRule="auto"/>
        <w:ind w:firstLine="708"/>
        <w:jc w:val="both"/>
        <w:rPr>
          <w:ins w:id="51" w:author="adriana.araujo" w:date="2016-10-06T15:35:00Z"/>
          <w:rFonts w:ascii="Arial" w:hAnsi="Arial" w:cs="Arial"/>
          <w:b/>
          <w:u w:val="single"/>
        </w:rPr>
        <w:pPrChange w:id="52" w:author="adriana.araujo" w:date="2016-10-06T15:35:00Z">
          <w:pPr>
            <w:spacing w:before="240" w:after="0" w:line="240" w:lineRule="auto"/>
            <w:ind w:firstLine="708"/>
            <w:jc w:val="both"/>
          </w:pPr>
        </w:pPrChange>
      </w:pPr>
    </w:p>
    <w:p w:rsidR="0098167C" w:rsidRPr="0036441D" w:rsidRDefault="0098167C" w:rsidP="003644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  <w:rPrChange w:id="53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54" w:author="adriana.araujo" w:date="2016-10-06T15:35:00Z">
          <w:pPr>
            <w:spacing w:before="240" w:after="0" w:line="240" w:lineRule="auto"/>
            <w:ind w:firstLine="708"/>
            <w:jc w:val="both"/>
          </w:pPr>
        </w:pPrChange>
      </w:pPr>
      <w:r w:rsidRPr="0036441D">
        <w:rPr>
          <w:rFonts w:ascii="Arial" w:hAnsi="Arial" w:cs="Arial"/>
          <w:b/>
          <w:u w:val="single"/>
          <w:rPrChange w:id="55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t>2.1 – DO PERÍODO CONSIDERADO NOS CÁLCULOS</w:t>
      </w:r>
    </w:p>
    <w:p w:rsidR="0098167C" w:rsidRPr="0036441D" w:rsidDel="002C7837" w:rsidRDefault="0098167C" w:rsidP="0036441D">
      <w:pPr>
        <w:spacing w:after="0" w:line="360" w:lineRule="auto"/>
        <w:ind w:firstLine="709"/>
        <w:jc w:val="both"/>
        <w:rPr>
          <w:del w:id="56" w:author="adriana.araujo" w:date="2016-10-06T15:35:00Z"/>
          <w:rFonts w:ascii="Arial" w:hAnsi="Arial" w:cs="Arial"/>
          <w:rPrChange w:id="57" w:author="adriana.araujo" w:date="2016-10-06T15:34:00Z">
            <w:rPr>
              <w:del w:id="58" w:author="adriana.araujo" w:date="2016-10-06T15:35:00Z"/>
              <w:rFonts w:ascii="Arial" w:hAnsi="Arial" w:cs="Arial"/>
              <w:sz w:val="20"/>
              <w:szCs w:val="20"/>
            </w:rPr>
          </w:rPrChange>
        </w:rPr>
        <w:pPrChange w:id="59" w:author="adriana.araujo" w:date="2016-10-06T15:35:00Z">
          <w:pPr>
            <w:spacing w:after="0" w:line="240" w:lineRule="auto"/>
            <w:ind w:firstLine="709"/>
            <w:jc w:val="both"/>
          </w:pPr>
        </w:pPrChange>
      </w:pPr>
    </w:p>
    <w:p w:rsidR="0098167C" w:rsidRPr="0036441D" w:rsidRDefault="0098167C" w:rsidP="0036441D">
      <w:pPr>
        <w:spacing w:after="0" w:line="360" w:lineRule="auto"/>
        <w:ind w:firstLine="709"/>
        <w:jc w:val="both"/>
        <w:rPr>
          <w:rFonts w:ascii="Arial" w:hAnsi="Arial" w:cs="Arial"/>
          <w:color w:val="FF0000"/>
          <w:rPrChange w:id="60" w:author="adriana.araujo" w:date="2016-10-06T15:34:00Z">
            <w:rPr>
              <w:rFonts w:ascii="Arial" w:hAnsi="Arial" w:cs="Arial"/>
              <w:color w:val="FF0000"/>
              <w:sz w:val="20"/>
              <w:szCs w:val="20"/>
            </w:rPr>
          </w:rPrChange>
        </w:rPr>
        <w:pPrChange w:id="61" w:author="adriana.araujo" w:date="2016-10-06T15:35:00Z">
          <w:pPr>
            <w:spacing w:after="0" w:line="240" w:lineRule="auto"/>
            <w:ind w:firstLine="709"/>
            <w:jc w:val="both"/>
          </w:pPr>
        </w:pPrChange>
      </w:pPr>
      <w:r w:rsidRPr="0036441D">
        <w:rPr>
          <w:rFonts w:ascii="Arial" w:hAnsi="Arial" w:cs="Arial"/>
          <w:rPrChange w:id="62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O período a ser considerado é2009/2010, conforme </w:t>
      </w:r>
      <w:del w:id="63" w:author="adriana.araujo" w:date="2016-10-06T15:35:00Z">
        <w:r w:rsidRPr="0036441D" w:rsidDel="002C7837">
          <w:rPr>
            <w:rFonts w:ascii="Arial" w:hAnsi="Arial" w:cs="Arial"/>
            <w:rPrChange w:id="64" w:author="adriana.araujo" w:date="2016-10-06T15:34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 </w:delText>
        </w:r>
      </w:del>
      <w:r w:rsidRPr="0036441D">
        <w:rPr>
          <w:rFonts w:ascii="Arial" w:hAnsi="Arial" w:cs="Arial"/>
          <w:rPrChange w:id="65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despacho da </w:t>
      </w:r>
      <w:r w:rsidRPr="0036441D">
        <w:rPr>
          <w:rFonts w:ascii="Arial" w:hAnsi="Arial" w:cs="Arial"/>
          <w:b/>
          <w:rPrChange w:id="66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>SEPLAG</w:t>
      </w:r>
      <w:r w:rsidRPr="0036441D">
        <w:rPr>
          <w:rFonts w:ascii="Arial" w:hAnsi="Arial" w:cs="Arial"/>
          <w:color w:val="FF0000"/>
          <w:rPrChange w:id="67" w:author="adriana.araujo" w:date="2016-10-06T15:34:00Z">
            <w:rPr>
              <w:rFonts w:ascii="Arial" w:hAnsi="Arial" w:cs="Arial"/>
              <w:color w:val="FF0000"/>
              <w:sz w:val="20"/>
              <w:szCs w:val="20"/>
            </w:rPr>
          </w:rPrChange>
        </w:rPr>
        <w:t xml:space="preserve"> </w:t>
      </w:r>
      <w:r w:rsidRPr="0036441D">
        <w:rPr>
          <w:rFonts w:ascii="Arial" w:hAnsi="Arial" w:cs="Arial"/>
          <w:rPrChange w:id="68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(fls. 10).</w:t>
      </w:r>
    </w:p>
    <w:p w:rsidR="0098167C" w:rsidRPr="0036441D" w:rsidRDefault="0098167C" w:rsidP="0036441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  <w:rPrChange w:id="69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70" w:author="adriana.araujo" w:date="2016-10-06T15:35:00Z">
          <w:pPr>
            <w:spacing w:after="0" w:line="240" w:lineRule="auto"/>
            <w:ind w:firstLine="709"/>
            <w:jc w:val="both"/>
          </w:pPr>
        </w:pPrChange>
      </w:pPr>
    </w:p>
    <w:p w:rsidR="0098167C" w:rsidRPr="0036441D" w:rsidRDefault="0098167C" w:rsidP="0036441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  <w:rPrChange w:id="71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72" w:author="adriana.araujo" w:date="2016-10-06T15:35:00Z">
          <w:pPr>
            <w:spacing w:after="0" w:line="240" w:lineRule="auto"/>
            <w:ind w:firstLine="709"/>
            <w:jc w:val="both"/>
          </w:pPr>
        </w:pPrChange>
      </w:pPr>
      <w:r w:rsidRPr="0036441D">
        <w:rPr>
          <w:rFonts w:ascii="Arial" w:hAnsi="Arial" w:cs="Arial"/>
          <w:b/>
          <w:u w:val="single"/>
          <w:rPrChange w:id="73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t>2.2 – DO VALOR TOTAL A RECEBER</w:t>
      </w:r>
    </w:p>
    <w:p w:rsidR="0098167C" w:rsidRPr="0036441D" w:rsidRDefault="0098167C" w:rsidP="0036441D">
      <w:pPr>
        <w:spacing w:after="0" w:line="360" w:lineRule="auto"/>
        <w:ind w:firstLine="709"/>
        <w:jc w:val="both"/>
        <w:rPr>
          <w:rFonts w:ascii="Arial" w:hAnsi="Arial" w:cs="Arial"/>
          <w:rPrChange w:id="74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pPrChange w:id="75" w:author="adriana.araujo" w:date="2016-10-06T15:35:00Z">
          <w:pPr>
            <w:spacing w:before="240" w:after="0" w:line="240" w:lineRule="auto"/>
            <w:ind w:firstLine="709"/>
            <w:jc w:val="both"/>
          </w:pPr>
        </w:pPrChange>
      </w:pPr>
      <w:r w:rsidRPr="0036441D">
        <w:rPr>
          <w:rFonts w:ascii="Arial" w:hAnsi="Arial" w:cs="Arial"/>
          <w:rPrChange w:id="76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Diante das informações apresentadas, a servidora interessada faz jus ao recebimento de </w:t>
      </w:r>
      <w:r w:rsidRPr="0036441D">
        <w:rPr>
          <w:rFonts w:ascii="Arial" w:hAnsi="Arial" w:cs="Arial"/>
          <w:b/>
          <w:rPrChange w:id="77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 xml:space="preserve">R$ 197,18 </w:t>
      </w:r>
      <w:r w:rsidRPr="0036441D">
        <w:rPr>
          <w:rFonts w:ascii="Arial" w:hAnsi="Arial" w:cs="Arial"/>
          <w:rPrChange w:id="78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(cento e noventa e sete reais e dezoito centavos).</w:t>
      </w:r>
    </w:p>
    <w:p w:rsidR="002C7837" w:rsidRDefault="002C7837" w:rsidP="0036441D">
      <w:pPr>
        <w:spacing w:after="0" w:line="360" w:lineRule="auto"/>
        <w:ind w:firstLine="708"/>
        <w:jc w:val="both"/>
        <w:rPr>
          <w:ins w:id="79" w:author="adriana.araujo" w:date="2016-10-06T15:35:00Z"/>
          <w:rFonts w:ascii="Arial" w:hAnsi="Arial" w:cs="Arial"/>
          <w:b/>
          <w:u w:val="single"/>
        </w:rPr>
        <w:pPrChange w:id="80" w:author="adriana.araujo" w:date="2016-10-06T15:35:00Z">
          <w:pPr>
            <w:spacing w:before="240" w:after="0" w:line="240" w:lineRule="auto"/>
            <w:ind w:firstLine="708"/>
            <w:jc w:val="both"/>
          </w:pPr>
        </w:pPrChange>
      </w:pPr>
    </w:p>
    <w:p w:rsidR="0098167C" w:rsidRPr="0036441D" w:rsidRDefault="0098167C" w:rsidP="003644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  <w:rPrChange w:id="81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82" w:author="adriana.araujo" w:date="2016-10-06T15:35:00Z">
          <w:pPr>
            <w:spacing w:before="240" w:after="0" w:line="240" w:lineRule="auto"/>
            <w:ind w:firstLine="708"/>
            <w:jc w:val="both"/>
          </w:pPr>
        </w:pPrChange>
      </w:pPr>
      <w:r w:rsidRPr="0036441D">
        <w:rPr>
          <w:rFonts w:ascii="Arial" w:hAnsi="Arial" w:cs="Arial"/>
          <w:b/>
          <w:u w:val="single"/>
          <w:rPrChange w:id="83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t>2.3 – DA DOTAÇÃO ORÇAMENTÁRIA</w:t>
      </w:r>
    </w:p>
    <w:p w:rsidR="0098167C" w:rsidRPr="0036441D" w:rsidRDefault="0098167C" w:rsidP="0036441D">
      <w:pPr>
        <w:spacing w:after="0" w:line="360" w:lineRule="auto"/>
        <w:ind w:firstLine="709"/>
        <w:jc w:val="both"/>
        <w:rPr>
          <w:rFonts w:ascii="Arial" w:hAnsi="Arial" w:cs="Arial"/>
          <w:rPrChange w:id="84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pPrChange w:id="85" w:author="adriana.araujo" w:date="2016-10-06T15:35:00Z">
          <w:pPr>
            <w:spacing w:before="240" w:after="0" w:line="240" w:lineRule="auto"/>
            <w:ind w:firstLine="709"/>
            <w:jc w:val="both"/>
          </w:pPr>
        </w:pPrChange>
      </w:pPr>
      <w:r w:rsidRPr="0036441D">
        <w:rPr>
          <w:rFonts w:ascii="Arial" w:hAnsi="Arial" w:cs="Arial"/>
          <w:rPrChange w:id="86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Consta dotação orçamentária de 2012 (fls. 07). Em razão disso, sugere-se o envio dos autos ao órgão de origem para informar a dotação orçamentária atualizada, para posterior pagamento do valor devido.</w:t>
      </w:r>
    </w:p>
    <w:p w:rsidR="002C7837" w:rsidRDefault="002C7837" w:rsidP="0036441D">
      <w:pPr>
        <w:spacing w:after="0" w:line="360" w:lineRule="auto"/>
        <w:ind w:firstLine="709"/>
        <w:jc w:val="both"/>
        <w:rPr>
          <w:ins w:id="87" w:author="adriana.araujo" w:date="2016-10-06T15:35:00Z"/>
          <w:rFonts w:ascii="Arial" w:hAnsi="Arial" w:cs="Arial"/>
          <w:b/>
          <w:u w:val="single"/>
        </w:rPr>
        <w:pPrChange w:id="88" w:author="adriana.araujo" w:date="2016-10-06T15:35:00Z">
          <w:pPr>
            <w:spacing w:before="240" w:after="0" w:line="240" w:lineRule="auto"/>
            <w:ind w:firstLine="709"/>
            <w:jc w:val="both"/>
          </w:pPr>
        </w:pPrChange>
      </w:pPr>
    </w:p>
    <w:p w:rsidR="002C7837" w:rsidRDefault="002C7837" w:rsidP="0036441D">
      <w:pPr>
        <w:spacing w:after="0" w:line="360" w:lineRule="auto"/>
        <w:ind w:firstLine="709"/>
        <w:jc w:val="both"/>
        <w:rPr>
          <w:ins w:id="89" w:author="adriana.araujo" w:date="2016-10-06T15:36:00Z"/>
          <w:rFonts w:ascii="Arial" w:hAnsi="Arial" w:cs="Arial"/>
          <w:b/>
          <w:u w:val="single"/>
        </w:rPr>
        <w:pPrChange w:id="90" w:author="adriana.araujo" w:date="2016-10-06T15:35:00Z">
          <w:pPr>
            <w:spacing w:before="240" w:after="0" w:line="240" w:lineRule="auto"/>
            <w:ind w:firstLine="709"/>
            <w:jc w:val="both"/>
          </w:pPr>
        </w:pPrChange>
      </w:pPr>
    </w:p>
    <w:p w:rsidR="002C7837" w:rsidRDefault="002C7837" w:rsidP="0036441D">
      <w:pPr>
        <w:spacing w:after="0" w:line="360" w:lineRule="auto"/>
        <w:ind w:firstLine="709"/>
        <w:jc w:val="both"/>
        <w:rPr>
          <w:ins w:id="91" w:author="adriana.araujo" w:date="2016-10-06T15:36:00Z"/>
          <w:rFonts w:ascii="Arial" w:hAnsi="Arial" w:cs="Arial"/>
          <w:b/>
          <w:u w:val="single"/>
        </w:rPr>
        <w:pPrChange w:id="92" w:author="adriana.araujo" w:date="2016-10-06T15:35:00Z">
          <w:pPr>
            <w:spacing w:before="240" w:after="0" w:line="240" w:lineRule="auto"/>
            <w:ind w:firstLine="709"/>
            <w:jc w:val="both"/>
          </w:pPr>
        </w:pPrChange>
      </w:pPr>
    </w:p>
    <w:p w:rsidR="0098167C" w:rsidRPr="0036441D" w:rsidRDefault="0098167C" w:rsidP="0036441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  <w:rPrChange w:id="93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94" w:author="adriana.araujo" w:date="2016-10-06T15:35:00Z">
          <w:pPr>
            <w:spacing w:before="240" w:after="0" w:line="240" w:lineRule="auto"/>
            <w:ind w:firstLine="709"/>
            <w:jc w:val="both"/>
          </w:pPr>
        </w:pPrChange>
      </w:pPr>
      <w:r w:rsidRPr="0036441D">
        <w:rPr>
          <w:rFonts w:ascii="Arial" w:hAnsi="Arial" w:cs="Arial"/>
          <w:b/>
          <w:u w:val="single"/>
          <w:rPrChange w:id="95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lastRenderedPageBreak/>
        <w:t xml:space="preserve">3 – CONCLUSÃO </w:t>
      </w:r>
    </w:p>
    <w:p w:rsidR="0098167C" w:rsidRPr="0036441D" w:rsidRDefault="0098167C" w:rsidP="0036441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  <w:rPrChange w:id="96" w:author="adriana.araujo" w:date="2016-10-06T15:34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97" w:author="adriana.araujo" w:date="2016-10-06T15:35:00Z">
          <w:pPr>
            <w:tabs>
              <w:tab w:val="left" w:pos="3402"/>
            </w:tabs>
            <w:spacing w:before="240" w:after="0" w:line="240" w:lineRule="auto"/>
            <w:ind w:firstLine="709"/>
            <w:jc w:val="both"/>
          </w:pPr>
        </w:pPrChange>
      </w:pPr>
      <w:r w:rsidRPr="0036441D">
        <w:rPr>
          <w:rFonts w:ascii="Arial" w:hAnsi="Arial" w:cs="Arial"/>
          <w:rPrChange w:id="98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Desta forma, diante das informações apresentadas, opinamos pelo deferimento do pagamento</w:t>
      </w:r>
      <w:r w:rsidRPr="0036441D">
        <w:rPr>
          <w:rFonts w:ascii="Arial" w:hAnsi="Arial" w:cs="Arial"/>
          <w:b/>
          <w:rPrChange w:id="99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 xml:space="preserve"> </w:t>
      </w:r>
      <w:r w:rsidRPr="0036441D">
        <w:rPr>
          <w:rFonts w:ascii="Arial" w:hAnsi="Arial" w:cs="Arial"/>
          <w:rPrChange w:id="100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de</w:t>
      </w:r>
      <w:r w:rsidRPr="0036441D">
        <w:rPr>
          <w:rFonts w:ascii="Arial" w:hAnsi="Arial" w:cs="Arial"/>
          <w:color w:val="FF0000"/>
          <w:rPrChange w:id="101" w:author="adriana.araujo" w:date="2016-10-06T15:34:00Z">
            <w:rPr>
              <w:rFonts w:ascii="Arial" w:hAnsi="Arial" w:cs="Arial"/>
              <w:color w:val="FF0000"/>
              <w:sz w:val="20"/>
              <w:szCs w:val="20"/>
            </w:rPr>
          </w:rPrChange>
        </w:rPr>
        <w:t xml:space="preserve"> </w:t>
      </w:r>
      <w:proofErr w:type="gramStart"/>
      <w:r w:rsidRPr="0036441D">
        <w:rPr>
          <w:rFonts w:ascii="Arial" w:hAnsi="Arial" w:cs="Arial"/>
          <w:b/>
          <w:rPrChange w:id="102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 xml:space="preserve">R$ 197,18 </w:t>
      </w:r>
      <w:r w:rsidRPr="0036441D">
        <w:rPr>
          <w:rFonts w:ascii="Arial" w:hAnsi="Arial" w:cs="Arial"/>
          <w:rPrChange w:id="103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(cento e noventa e sete reais e dezoito centavos) a </w:t>
      </w:r>
      <w:r w:rsidRPr="0036441D">
        <w:rPr>
          <w:rFonts w:ascii="Arial" w:hAnsi="Arial" w:cs="Arial"/>
          <w:b/>
          <w:rPrChange w:id="104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>LIDIANNE SILVA DE ARAÚJO</w:t>
      </w:r>
      <w:r w:rsidRPr="0036441D">
        <w:rPr>
          <w:rFonts w:ascii="Arial" w:hAnsi="Arial" w:cs="Arial"/>
          <w:rPrChange w:id="105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, referente</w:t>
      </w:r>
      <w:proofErr w:type="gramEnd"/>
      <w:r w:rsidRPr="0036441D">
        <w:rPr>
          <w:rFonts w:ascii="Arial" w:hAnsi="Arial" w:cs="Arial"/>
          <w:rPrChange w:id="106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 ao pagamento de 1/3 de férias do período de 2009</w:t>
      </w:r>
      <w:r w:rsidR="00D45B52" w:rsidRPr="0036441D">
        <w:rPr>
          <w:rFonts w:ascii="Arial" w:hAnsi="Arial" w:cs="Arial"/>
          <w:rPrChange w:id="107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/2010</w:t>
      </w:r>
      <w:r w:rsidRPr="0036441D">
        <w:rPr>
          <w:rFonts w:ascii="Arial" w:hAnsi="Arial" w:cs="Arial"/>
          <w:rPrChange w:id="108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.</w:t>
      </w:r>
    </w:p>
    <w:p w:rsidR="0098167C" w:rsidRPr="0036441D" w:rsidDel="002C7837" w:rsidRDefault="0098167C" w:rsidP="0036441D">
      <w:pPr>
        <w:tabs>
          <w:tab w:val="left" w:pos="3402"/>
        </w:tabs>
        <w:spacing w:after="0" w:line="360" w:lineRule="auto"/>
        <w:ind w:firstLine="709"/>
        <w:jc w:val="both"/>
        <w:rPr>
          <w:del w:id="109" w:author="adriana.araujo" w:date="2016-10-06T15:36:00Z"/>
          <w:rFonts w:ascii="Arial" w:hAnsi="Arial" w:cs="Arial"/>
          <w:rPrChange w:id="110" w:author="adriana.araujo" w:date="2016-10-06T15:34:00Z">
            <w:rPr>
              <w:del w:id="111" w:author="adriana.araujo" w:date="2016-10-06T15:36:00Z"/>
              <w:rFonts w:ascii="Arial" w:hAnsi="Arial" w:cs="Arial"/>
              <w:sz w:val="20"/>
              <w:szCs w:val="20"/>
            </w:rPr>
          </w:rPrChange>
        </w:rPr>
        <w:pPrChange w:id="112" w:author="adriana.araujo" w:date="2016-10-06T15:35:00Z">
          <w:pPr>
            <w:tabs>
              <w:tab w:val="left" w:pos="3402"/>
            </w:tabs>
            <w:spacing w:after="0" w:line="240" w:lineRule="auto"/>
            <w:ind w:firstLine="709"/>
            <w:jc w:val="both"/>
          </w:pPr>
        </w:pPrChange>
      </w:pPr>
    </w:p>
    <w:p w:rsidR="0098167C" w:rsidRPr="0036441D" w:rsidRDefault="0098167C" w:rsidP="0036441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rPrChange w:id="113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pPrChange w:id="114" w:author="adriana.araujo" w:date="2016-10-06T15:35:00Z">
          <w:pPr>
            <w:tabs>
              <w:tab w:val="left" w:pos="3402"/>
            </w:tabs>
            <w:spacing w:after="0" w:line="240" w:lineRule="auto"/>
            <w:ind w:firstLine="709"/>
            <w:jc w:val="both"/>
          </w:pPr>
        </w:pPrChange>
      </w:pPr>
      <w:r w:rsidRPr="0036441D">
        <w:rPr>
          <w:rFonts w:ascii="Arial" w:hAnsi="Arial" w:cs="Arial"/>
          <w:rPrChange w:id="115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Diante da necessidade de atualização de dotação orçamentária, sugerimos o envio dos autos a </w:t>
      </w:r>
      <w:r w:rsidRPr="0036441D">
        <w:rPr>
          <w:rFonts w:ascii="Arial" w:hAnsi="Arial" w:cs="Arial"/>
          <w:b/>
          <w:rPrChange w:id="116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 xml:space="preserve">SEDUC, </w:t>
      </w:r>
      <w:proofErr w:type="gramStart"/>
      <w:r w:rsidRPr="0036441D">
        <w:rPr>
          <w:rFonts w:ascii="Arial" w:hAnsi="Arial" w:cs="Arial"/>
          <w:rPrChange w:id="117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ato continuo</w:t>
      </w:r>
      <w:proofErr w:type="gramEnd"/>
      <w:r w:rsidRPr="0036441D">
        <w:rPr>
          <w:rFonts w:ascii="Arial" w:hAnsi="Arial" w:cs="Arial"/>
          <w:rPrChange w:id="118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 encaminhar a SEPLAG para pagamento.</w:t>
      </w:r>
    </w:p>
    <w:p w:rsidR="0098167C" w:rsidRPr="0036441D" w:rsidDel="002C7837" w:rsidRDefault="0098167C" w:rsidP="0036441D">
      <w:pPr>
        <w:tabs>
          <w:tab w:val="left" w:pos="3402"/>
        </w:tabs>
        <w:spacing w:after="0" w:line="360" w:lineRule="auto"/>
        <w:ind w:firstLine="708"/>
        <w:jc w:val="both"/>
        <w:rPr>
          <w:del w:id="119" w:author="adriana.araujo" w:date="2016-10-06T15:36:00Z"/>
          <w:rFonts w:ascii="Arial" w:hAnsi="Arial" w:cs="Arial"/>
          <w:rPrChange w:id="120" w:author="adriana.araujo" w:date="2016-10-06T15:34:00Z">
            <w:rPr>
              <w:del w:id="121" w:author="adriana.araujo" w:date="2016-10-06T15:36:00Z"/>
              <w:rFonts w:ascii="Arial" w:hAnsi="Arial" w:cs="Arial"/>
              <w:sz w:val="20"/>
              <w:szCs w:val="20"/>
            </w:rPr>
          </w:rPrChange>
        </w:rPr>
        <w:pPrChange w:id="122" w:author="adriana.araujo" w:date="2016-10-06T15:35:00Z">
          <w:pPr>
            <w:tabs>
              <w:tab w:val="left" w:pos="3402"/>
            </w:tabs>
            <w:spacing w:after="0" w:line="240" w:lineRule="auto"/>
            <w:ind w:firstLine="708"/>
            <w:jc w:val="both"/>
          </w:pPr>
        </w:pPrChange>
      </w:pPr>
    </w:p>
    <w:p w:rsidR="0098167C" w:rsidRPr="0036441D" w:rsidRDefault="0098167C" w:rsidP="0036441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rPrChange w:id="123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pPrChange w:id="124" w:author="adriana.araujo" w:date="2016-10-06T15:35:00Z">
          <w:pPr>
            <w:tabs>
              <w:tab w:val="left" w:pos="3402"/>
            </w:tabs>
            <w:spacing w:after="0" w:line="240" w:lineRule="auto"/>
            <w:ind w:firstLine="709"/>
            <w:jc w:val="both"/>
          </w:pPr>
        </w:pPrChange>
      </w:pPr>
      <w:proofErr w:type="gramStart"/>
      <w:r w:rsidRPr="0036441D">
        <w:rPr>
          <w:rFonts w:ascii="Arial" w:hAnsi="Arial" w:cs="Arial"/>
          <w:rPrChange w:id="125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Isto posto</w:t>
      </w:r>
      <w:proofErr w:type="gramEnd"/>
      <w:r w:rsidRPr="0036441D">
        <w:rPr>
          <w:rFonts w:ascii="Arial" w:hAnsi="Arial" w:cs="Arial"/>
          <w:rPrChange w:id="126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, evoluímos os autos ao Gabinete da </w:t>
      </w:r>
      <w:r w:rsidRPr="0036441D">
        <w:rPr>
          <w:rFonts w:ascii="Arial" w:hAnsi="Arial" w:cs="Arial"/>
          <w:b/>
          <w:rPrChange w:id="127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>Controladora Geral do Estado</w:t>
      </w:r>
      <w:r w:rsidRPr="0036441D">
        <w:rPr>
          <w:rFonts w:ascii="Arial" w:hAnsi="Arial" w:cs="Arial"/>
          <w:rPrChange w:id="128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 para conhecimento da análise apresentada e providências que o caso requer.</w:t>
      </w:r>
    </w:p>
    <w:p w:rsidR="0098167C" w:rsidRPr="0036441D" w:rsidRDefault="0098167C" w:rsidP="003644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rPrChange w:id="129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</w:pPr>
    </w:p>
    <w:p w:rsidR="0098167C" w:rsidRDefault="0098167C" w:rsidP="0036441D">
      <w:pPr>
        <w:autoSpaceDE w:val="0"/>
        <w:autoSpaceDN w:val="0"/>
        <w:adjustRightInd w:val="0"/>
        <w:spacing w:after="0" w:line="360" w:lineRule="auto"/>
        <w:jc w:val="center"/>
        <w:rPr>
          <w:ins w:id="130" w:author="adriana.araujo" w:date="2016-10-06T15:37:00Z"/>
          <w:rFonts w:ascii="Arial" w:hAnsi="Arial" w:cs="Arial"/>
        </w:rPr>
      </w:pPr>
      <w:r w:rsidRPr="0036441D">
        <w:rPr>
          <w:rFonts w:ascii="Arial" w:hAnsi="Arial" w:cs="Arial"/>
          <w:rPrChange w:id="131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Maceió – AL, </w:t>
      </w:r>
      <w:r w:rsidR="00D45B52" w:rsidRPr="0036441D">
        <w:rPr>
          <w:rFonts w:ascii="Arial" w:hAnsi="Arial" w:cs="Arial"/>
          <w:rPrChange w:id="132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>04 de outubro</w:t>
      </w:r>
      <w:r w:rsidRPr="0036441D">
        <w:rPr>
          <w:rFonts w:ascii="Arial" w:hAnsi="Arial" w:cs="Arial"/>
          <w:rPrChange w:id="133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t xml:space="preserve"> de 2016.</w:t>
      </w:r>
    </w:p>
    <w:p w:rsidR="002C7837" w:rsidRDefault="002C7837" w:rsidP="0036441D">
      <w:pPr>
        <w:autoSpaceDE w:val="0"/>
        <w:autoSpaceDN w:val="0"/>
        <w:adjustRightInd w:val="0"/>
        <w:spacing w:after="0" w:line="360" w:lineRule="auto"/>
        <w:jc w:val="center"/>
        <w:rPr>
          <w:ins w:id="134" w:author="adriana.araujo" w:date="2016-10-06T15:39:00Z"/>
          <w:rFonts w:ascii="Arial" w:hAnsi="Arial" w:cs="Arial"/>
        </w:rPr>
      </w:pPr>
    </w:p>
    <w:p w:rsidR="002C7837" w:rsidRDefault="002C7837" w:rsidP="0036441D">
      <w:pPr>
        <w:autoSpaceDE w:val="0"/>
        <w:autoSpaceDN w:val="0"/>
        <w:adjustRightInd w:val="0"/>
        <w:spacing w:after="0" w:line="360" w:lineRule="auto"/>
        <w:jc w:val="center"/>
        <w:rPr>
          <w:ins w:id="135" w:author="adriana.araujo" w:date="2016-10-06T15:37:00Z"/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2C7837" w:rsidTr="002C7837">
        <w:trPr>
          <w:ins w:id="136" w:author="adriana.araujo" w:date="2016-10-06T15:37:00Z"/>
        </w:trPr>
        <w:tc>
          <w:tcPr>
            <w:tcW w:w="4605" w:type="dxa"/>
          </w:tcPr>
          <w:p w:rsidR="002C7837" w:rsidRDefault="002C7837" w:rsidP="002C7837">
            <w:pPr>
              <w:autoSpaceDE w:val="0"/>
              <w:autoSpaceDN w:val="0"/>
              <w:adjustRightInd w:val="0"/>
              <w:jc w:val="center"/>
              <w:rPr>
                <w:ins w:id="137" w:author="adriana.araujo" w:date="2016-10-06T15:37:00Z"/>
                <w:rFonts w:ascii="Arial" w:hAnsi="Arial" w:cs="Arial"/>
                <w:b/>
              </w:rPr>
              <w:pPrChange w:id="138" w:author="adriana.araujo" w:date="2016-10-06T15:39:00Z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</w:pPr>
              </w:pPrChange>
            </w:pPr>
            <w:moveToRangeStart w:id="139" w:author="adriana.araujo" w:date="2016-10-06T15:37:00Z" w:name="move463531591"/>
            <w:moveTo w:id="140" w:author="adriana.araujo" w:date="2016-10-06T15:37:00Z">
              <w:r w:rsidRPr="0036441D">
                <w:rPr>
                  <w:rFonts w:ascii="Arial" w:hAnsi="Arial" w:cs="Arial"/>
                  <w:b/>
                </w:rPr>
                <w:t xml:space="preserve">Rita de </w:t>
              </w:r>
              <w:proofErr w:type="spellStart"/>
              <w:r w:rsidRPr="0036441D">
                <w:rPr>
                  <w:rFonts w:ascii="Arial" w:hAnsi="Arial" w:cs="Arial"/>
                  <w:b/>
                </w:rPr>
                <w:t>Cassia</w:t>
              </w:r>
              <w:proofErr w:type="spellEnd"/>
              <w:r w:rsidRPr="0036441D">
                <w:rPr>
                  <w:rFonts w:ascii="Arial" w:hAnsi="Arial" w:cs="Arial"/>
                  <w:b/>
                </w:rPr>
                <w:t xml:space="preserve"> Araujo </w:t>
              </w:r>
              <w:proofErr w:type="spellStart"/>
              <w:r w:rsidRPr="0036441D">
                <w:rPr>
                  <w:rFonts w:ascii="Arial" w:hAnsi="Arial" w:cs="Arial"/>
                  <w:b/>
                </w:rPr>
                <w:t>Soriano</w:t>
              </w:r>
            </w:moveTo>
            <w:moveToRangeEnd w:id="139"/>
            <w:proofErr w:type="spellEnd"/>
          </w:p>
          <w:p w:rsidR="002C7837" w:rsidRPr="002C7837" w:rsidRDefault="002C7837" w:rsidP="002C7837">
            <w:pPr>
              <w:jc w:val="center"/>
              <w:rPr>
                <w:rFonts w:ascii="Arial" w:hAnsi="Arial" w:cs="Arial"/>
                <w:sz w:val="18"/>
                <w:szCs w:val="18"/>
                <w:rPrChange w:id="141" w:author="adriana.araujo" w:date="2016-10-06T15:39:00Z">
                  <w:rPr>
                    <w:rFonts w:ascii="Arial" w:hAnsi="Arial" w:cs="Arial"/>
                  </w:rPr>
                </w:rPrChange>
              </w:rPr>
            </w:pPr>
            <w:moveToRangeStart w:id="142" w:author="adriana.araujo" w:date="2016-10-06T15:37:00Z" w:name="move463531604"/>
            <w:moveTo w:id="143" w:author="adriana.araujo" w:date="2016-10-06T15:37:00Z">
              <w:r w:rsidRPr="002C7837">
                <w:rPr>
                  <w:rFonts w:ascii="Arial" w:hAnsi="Arial" w:cs="Arial"/>
                  <w:sz w:val="18"/>
                  <w:szCs w:val="18"/>
                  <w:rPrChange w:id="144" w:author="adriana.araujo" w:date="2016-10-06T15:39:00Z">
                    <w:rPr>
                      <w:rFonts w:ascii="Arial" w:hAnsi="Arial" w:cs="Arial"/>
                    </w:rPr>
                  </w:rPrChange>
                </w:rPr>
                <w:t>Assessora de Controle Interno</w:t>
              </w:r>
            </w:moveTo>
            <w:ins w:id="145" w:author="adriana.araujo" w:date="2016-10-06T15:37:00Z">
              <w:r w:rsidRPr="002C7837">
                <w:rPr>
                  <w:rFonts w:ascii="Arial" w:hAnsi="Arial" w:cs="Arial"/>
                  <w:sz w:val="18"/>
                  <w:szCs w:val="18"/>
                  <w:rPrChange w:id="146" w:author="adriana.araujo" w:date="2016-10-06T15:39:00Z">
                    <w:rPr>
                      <w:rFonts w:ascii="Arial" w:hAnsi="Arial" w:cs="Arial"/>
                    </w:rPr>
                  </w:rPrChange>
                </w:rPr>
                <w:t xml:space="preserve"> / </w:t>
              </w:r>
            </w:ins>
            <w:ins w:id="147" w:author="adriana.araujo" w:date="2016-10-06T15:38:00Z">
              <w:r w:rsidRPr="002C7837">
                <w:rPr>
                  <w:rFonts w:ascii="Arial" w:hAnsi="Arial" w:cs="Arial"/>
                  <w:sz w:val="18"/>
                  <w:szCs w:val="18"/>
                  <w:rPrChange w:id="148" w:author="adriana.araujo" w:date="2016-10-06T15:39:00Z">
                    <w:rPr>
                      <w:rFonts w:ascii="Arial" w:hAnsi="Arial" w:cs="Arial"/>
                    </w:rPr>
                  </w:rPrChange>
                </w:rPr>
                <w:t>Matrícula nº 99-0</w:t>
              </w:r>
            </w:ins>
          </w:p>
          <w:moveToRangeEnd w:id="142"/>
          <w:p w:rsidR="002C7837" w:rsidRDefault="002C7837" w:rsidP="002C7837">
            <w:pPr>
              <w:autoSpaceDE w:val="0"/>
              <w:autoSpaceDN w:val="0"/>
              <w:adjustRightInd w:val="0"/>
              <w:jc w:val="center"/>
              <w:rPr>
                <w:ins w:id="149" w:author="adriana.araujo" w:date="2016-10-06T15:37:00Z"/>
                <w:rFonts w:ascii="Arial" w:hAnsi="Arial" w:cs="Arial"/>
              </w:rPr>
              <w:pPrChange w:id="150" w:author="adriana.araujo" w:date="2016-10-06T15:39:00Z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</w:pPr>
              </w:pPrChange>
            </w:pPr>
          </w:p>
        </w:tc>
        <w:tc>
          <w:tcPr>
            <w:tcW w:w="4606" w:type="dxa"/>
          </w:tcPr>
          <w:p w:rsidR="002C7837" w:rsidRDefault="002C7837" w:rsidP="002C7837">
            <w:pPr>
              <w:autoSpaceDE w:val="0"/>
              <w:autoSpaceDN w:val="0"/>
              <w:adjustRightInd w:val="0"/>
              <w:jc w:val="center"/>
              <w:rPr>
                <w:ins w:id="151" w:author="adriana.araujo" w:date="2016-10-06T15:38:00Z"/>
                <w:rFonts w:ascii="Arial" w:hAnsi="Arial" w:cs="Arial"/>
                <w:b/>
              </w:rPr>
              <w:pPrChange w:id="152" w:author="adriana.araujo" w:date="2016-10-06T15:39:00Z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</w:pPr>
              </w:pPrChange>
            </w:pPr>
            <w:moveToRangeStart w:id="153" w:author="adriana.araujo" w:date="2016-10-06T15:37:00Z" w:name="move463531596"/>
            <w:moveTo w:id="154" w:author="adriana.araujo" w:date="2016-10-06T15:37:00Z">
              <w:r w:rsidRPr="0036441D">
                <w:rPr>
                  <w:rFonts w:ascii="Arial" w:hAnsi="Arial" w:cs="Arial"/>
                  <w:b/>
                </w:rPr>
                <w:t xml:space="preserve">Viviane Rocha </w:t>
              </w:r>
              <w:proofErr w:type="spellStart"/>
              <w:r w:rsidRPr="0036441D">
                <w:rPr>
                  <w:rFonts w:ascii="Arial" w:hAnsi="Arial" w:cs="Arial"/>
                  <w:b/>
                </w:rPr>
                <w:t>Luna</w:t>
              </w:r>
              <w:proofErr w:type="spellEnd"/>
              <w:r w:rsidRPr="0036441D">
                <w:rPr>
                  <w:rFonts w:ascii="Arial" w:hAnsi="Arial" w:cs="Arial"/>
                  <w:b/>
                </w:rPr>
                <w:t xml:space="preserve"> do Nascimento</w:t>
              </w:r>
            </w:moveTo>
            <w:moveToRangeEnd w:id="153"/>
          </w:p>
          <w:p w:rsidR="002C7837" w:rsidRPr="002C7837" w:rsidRDefault="002C7837" w:rsidP="002C7837">
            <w:pPr>
              <w:autoSpaceDE w:val="0"/>
              <w:autoSpaceDN w:val="0"/>
              <w:adjustRightInd w:val="0"/>
              <w:jc w:val="center"/>
              <w:rPr>
                <w:ins w:id="155" w:author="adriana.araujo" w:date="2016-10-06T15:37:00Z"/>
                <w:rFonts w:ascii="Arial" w:hAnsi="Arial" w:cs="Arial"/>
                <w:sz w:val="18"/>
                <w:szCs w:val="18"/>
                <w:rPrChange w:id="156" w:author="adriana.araujo" w:date="2016-10-06T15:39:00Z">
                  <w:rPr>
                    <w:ins w:id="157" w:author="adriana.araujo" w:date="2016-10-06T15:37:00Z"/>
                    <w:rFonts w:ascii="Arial" w:hAnsi="Arial" w:cs="Arial"/>
                  </w:rPr>
                </w:rPrChange>
              </w:rPr>
              <w:pPrChange w:id="158" w:author="adriana.araujo" w:date="2016-10-06T15:39:00Z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</w:pPr>
              </w:pPrChange>
            </w:pPr>
            <w:moveToRangeStart w:id="159" w:author="adriana.araujo" w:date="2016-10-06T15:38:00Z" w:name="move463531618"/>
            <w:moveTo w:id="160" w:author="adriana.araujo" w:date="2016-10-06T15:38:00Z">
              <w:r w:rsidRPr="002C7837">
                <w:rPr>
                  <w:rFonts w:ascii="Arial" w:hAnsi="Arial" w:cs="Arial"/>
                  <w:sz w:val="18"/>
                  <w:szCs w:val="18"/>
                  <w:rPrChange w:id="161" w:author="adriana.araujo" w:date="2016-10-06T15:39:00Z">
                    <w:rPr>
                      <w:rFonts w:ascii="Arial" w:hAnsi="Arial" w:cs="Arial"/>
                    </w:rPr>
                  </w:rPrChange>
                </w:rPr>
                <w:t>Assessora de Controle Interno</w:t>
              </w:r>
            </w:moveTo>
            <w:moveToRangeEnd w:id="159"/>
            <w:ins w:id="162" w:author="adriana.araujo" w:date="2016-10-06T15:39:00Z">
              <w:r w:rsidRPr="002C7837">
                <w:rPr>
                  <w:rFonts w:ascii="Arial" w:hAnsi="Arial" w:cs="Arial"/>
                  <w:sz w:val="18"/>
                  <w:szCs w:val="18"/>
                  <w:rPrChange w:id="163" w:author="adriana.araujo" w:date="2016-10-06T15:39:00Z">
                    <w:rPr>
                      <w:rFonts w:ascii="Arial" w:hAnsi="Arial" w:cs="Arial"/>
                    </w:rPr>
                  </w:rPrChange>
                </w:rPr>
                <w:t xml:space="preserve"> / Matrícula nº 114-7</w:t>
              </w:r>
            </w:ins>
          </w:p>
        </w:tc>
      </w:tr>
    </w:tbl>
    <w:p w:rsidR="002C7837" w:rsidRDefault="002C7837" w:rsidP="0036441D">
      <w:pPr>
        <w:autoSpaceDE w:val="0"/>
        <w:autoSpaceDN w:val="0"/>
        <w:adjustRightInd w:val="0"/>
        <w:spacing w:after="0" w:line="360" w:lineRule="auto"/>
        <w:jc w:val="center"/>
        <w:rPr>
          <w:ins w:id="164" w:author="adriana.araujo" w:date="2016-10-06T15:37:00Z"/>
          <w:rFonts w:ascii="Arial" w:hAnsi="Arial" w:cs="Arial"/>
        </w:rPr>
      </w:pPr>
    </w:p>
    <w:p w:rsidR="002C7837" w:rsidRPr="0036441D" w:rsidDel="002C7837" w:rsidRDefault="002C7837" w:rsidP="0036441D">
      <w:pPr>
        <w:autoSpaceDE w:val="0"/>
        <w:autoSpaceDN w:val="0"/>
        <w:adjustRightInd w:val="0"/>
        <w:spacing w:after="0" w:line="360" w:lineRule="auto"/>
        <w:jc w:val="center"/>
        <w:rPr>
          <w:del w:id="165" w:author="adriana.araujo" w:date="2016-10-06T15:39:00Z"/>
          <w:rFonts w:ascii="Arial" w:hAnsi="Arial" w:cs="Arial"/>
          <w:rPrChange w:id="166" w:author="adriana.araujo" w:date="2016-10-06T15:34:00Z">
            <w:rPr>
              <w:del w:id="167" w:author="adriana.araujo" w:date="2016-10-06T15:39:00Z"/>
              <w:rFonts w:ascii="Arial" w:hAnsi="Arial" w:cs="Arial"/>
              <w:sz w:val="20"/>
              <w:szCs w:val="20"/>
            </w:rPr>
          </w:rPrChange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98167C" w:rsidRPr="0036441D" w:rsidDel="002C7837" w:rsidTr="001A001A">
        <w:trPr>
          <w:trHeight w:val="552"/>
          <w:del w:id="168" w:author="adriana.araujo" w:date="2016-10-06T15:39:00Z"/>
        </w:trPr>
        <w:tc>
          <w:tcPr>
            <w:tcW w:w="4238" w:type="dxa"/>
          </w:tcPr>
          <w:p w:rsidR="0098167C" w:rsidRPr="0036441D" w:rsidDel="002C7837" w:rsidRDefault="0098167C" w:rsidP="002C7837">
            <w:pPr>
              <w:spacing w:after="0" w:line="240" w:lineRule="auto"/>
              <w:jc w:val="center"/>
              <w:rPr>
                <w:del w:id="169" w:author="adriana.araujo" w:date="2016-10-06T15:39:00Z"/>
                <w:rFonts w:ascii="Arial" w:hAnsi="Arial" w:cs="Arial"/>
                <w:b/>
                <w:rPrChange w:id="170" w:author="adriana.araujo" w:date="2016-10-06T15:34:00Z">
                  <w:rPr>
                    <w:del w:id="171" w:author="adriana.araujo" w:date="2016-10-06T15:39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moveFromRangeStart w:id="172" w:author="adriana.araujo" w:date="2016-10-06T15:37:00Z" w:name="move463531591"/>
            <w:moveFrom w:id="173" w:author="adriana.araujo" w:date="2016-10-06T15:37:00Z">
              <w:del w:id="174" w:author="adriana.araujo" w:date="2016-10-06T15:39:00Z">
                <w:r w:rsidRPr="0036441D" w:rsidDel="002C7837">
                  <w:rPr>
                    <w:rFonts w:ascii="Arial" w:hAnsi="Arial" w:cs="Arial"/>
                    <w:b/>
                    <w:rPrChange w:id="175" w:author="adriana.araujo" w:date="2016-10-06T15:34:00Z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rPrChange>
                  </w:rPr>
                  <w:delText>Rita de Cassia Araujo Soriano</w:delText>
                </w:r>
              </w:del>
            </w:moveFrom>
            <w:moveFromRangeEnd w:id="172"/>
            <w:del w:id="176" w:author="adriana.araujo" w:date="2016-10-06T15:39:00Z">
              <w:r w:rsidRPr="0036441D" w:rsidDel="002C7837">
                <w:rPr>
                  <w:rFonts w:ascii="Arial" w:hAnsi="Arial" w:cs="Arial"/>
                  <w:b/>
                  <w:rPrChange w:id="177" w:author="adriana.araujo" w:date="2016-10-06T15:34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delText xml:space="preserve">                                                        </w:delText>
              </w:r>
            </w:del>
          </w:p>
          <w:p w:rsidR="0098167C" w:rsidRPr="0036441D" w:rsidDel="002C7837" w:rsidRDefault="0098167C" w:rsidP="002C7837">
            <w:pPr>
              <w:spacing w:after="0" w:line="240" w:lineRule="auto"/>
              <w:jc w:val="center"/>
              <w:rPr>
                <w:del w:id="178" w:author="adriana.araujo" w:date="2016-10-06T15:39:00Z"/>
                <w:rFonts w:ascii="Arial" w:hAnsi="Arial" w:cs="Arial"/>
                <w:rPrChange w:id="179" w:author="adriana.araujo" w:date="2016-10-06T15:34:00Z">
                  <w:rPr>
                    <w:del w:id="180" w:author="adriana.araujo" w:date="2016-10-06T15:39:00Z"/>
                    <w:rFonts w:ascii="Arial" w:hAnsi="Arial" w:cs="Arial"/>
                    <w:sz w:val="20"/>
                    <w:szCs w:val="20"/>
                  </w:rPr>
                </w:rPrChange>
              </w:rPr>
              <w:pPrChange w:id="181" w:author="adriana.araujo" w:date="2016-10-06T15:37:00Z">
                <w:pPr>
                  <w:framePr w:hSpace="141" w:wrap="around" w:vAnchor="text" w:hAnchor="margin" w:xAlign="center" w:y="214"/>
                  <w:spacing w:after="0" w:line="240" w:lineRule="auto"/>
                  <w:suppressOverlap/>
                  <w:jc w:val="center"/>
                </w:pPr>
              </w:pPrChange>
            </w:pPr>
            <w:moveFromRangeStart w:id="182" w:author="adriana.araujo" w:date="2016-10-06T15:37:00Z" w:name="move463531604"/>
            <w:moveFrom w:id="183" w:author="adriana.araujo" w:date="2016-10-06T15:37:00Z">
              <w:del w:id="184" w:author="adriana.araujo" w:date="2016-10-06T15:39:00Z">
                <w:r w:rsidRPr="0036441D" w:rsidDel="002C7837">
                  <w:rPr>
                    <w:rFonts w:ascii="Arial" w:hAnsi="Arial" w:cs="Arial"/>
                    <w:rPrChange w:id="185" w:author="adriana.araujo" w:date="2016-10-06T15:34:00Z">
                      <w:rPr>
                        <w:rFonts w:ascii="Arial" w:hAnsi="Arial" w:cs="Arial"/>
                        <w:sz w:val="20"/>
                        <w:szCs w:val="20"/>
                      </w:rPr>
                    </w:rPrChange>
                  </w:rPr>
                  <w:delText>Assessora de Controle Interno</w:delText>
                </w:r>
              </w:del>
            </w:moveFrom>
          </w:p>
          <w:moveFromRangeEnd w:id="182"/>
          <w:p w:rsidR="0098167C" w:rsidRPr="0036441D" w:rsidDel="002C7837" w:rsidRDefault="0098167C" w:rsidP="002C7837">
            <w:pPr>
              <w:spacing w:after="0" w:line="240" w:lineRule="auto"/>
              <w:jc w:val="center"/>
              <w:rPr>
                <w:del w:id="186" w:author="adriana.araujo" w:date="2016-10-06T15:39:00Z"/>
                <w:rFonts w:ascii="Arial" w:hAnsi="Arial" w:cs="Arial"/>
                <w:rPrChange w:id="187" w:author="adriana.araujo" w:date="2016-10-06T15:34:00Z">
                  <w:rPr>
                    <w:del w:id="188" w:author="adriana.araujo" w:date="2016-10-06T15:39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del w:id="189" w:author="adriana.araujo" w:date="2016-10-06T15:39:00Z">
              <w:r w:rsidRPr="0036441D" w:rsidDel="002C7837">
                <w:rPr>
                  <w:rFonts w:ascii="Arial" w:hAnsi="Arial" w:cs="Arial"/>
                  <w:rPrChange w:id="190" w:author="adriana.araujo" w:date="2016-10-06T15:34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delText>Matricula nº 99-0</w:delText>
              </w:r>
            </w:del>
          </w:p>
        </w:tc>
        <w:tc>
          <w:tcPr>
            <w:tcW w:w="4332" w:type="dxa"/>
          </w:tcPr>
          <w:p w:rsidR="0098167C" w:rsidRPr="0036441D" w:rsidDel="002C7837" w:rsidRDefault="0098167C" w:rsidP="0036441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del w:id="191" w:author="adriana.araujo" w:date="2016-10-06T15:39:00Z"/>
                <w:rFonts w:ascii="Arial" w:hAnsi="Arial" w:cs="Arial"/>
                <w:b/>
                <w:rPrChange w:id="192" w:author="adriana.araujo" w:date="2016-10-06T15:34:00Z">
                  <w:rPr>
                    <w:del w:id="193" w:author="adriana.araujo" w:date="2016-10-06T15:39:00Z"/>
                    <w:rFonts w:ascii="Arial" w:hAnsi="Arial" w:cs="Arial"/>
                    <w:b/>
                    <w:sz w:val="20"/>
                    <w:szCs w:val="20"/>
                  </w:rPr>
                </w:rPrChange>
              </w:rPr>
              <w:pPrChange w:id="194" w:author="adriana.araujo" w:date="2016-10-06T15:35:00Z">
                <w:pPr>
                  <w:framePr w:hSpace="141" w:wrap="around" w:vAnchor="text" w:hAnchor="margin" w:xAlign="center" w:y="214"/>
                  <w:autoSpaceDE w:val="0"/>
                  <w:autoSpaceDN w:val="0"/>
                  <w:adjustRightInd w:val="0"/>
                  <w:spacing w:after="0" w:line="240" w:lineRule="auto"/>
                  <w:suppressOverlap/>
                  <w:jc w:val="center"/>
                </w:pPr>
              </w:pPrChange>
            </w:pPr>
            <w:moveFromRangeStart w:id="195" w:author="adriana.araujo" w:date="2016-10-06T15:37:00Z" w:name="move463531596"/>
            <w:moveFrom w:id="196" w:author="adriana.araujo" w:date="2016-10-06T15:37:00Z">
              <w:del w:id="197" w:author="adriana.araujo" w:date="2016-10-06T15:39:00Z">
                <w:r w:rsidRPr="0036441D" w:rsidDel="002C7837">
                  <w:rPr>
                    <w:rFonts w:ascii="Arial" w:hAnsi="Arial" w:cs="Arial"/>
                    <w:b/>
                    <w:rPrChange w:id="198" w:author="adriana.araujo" w:date="2016-10-06T15:34:00Z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rPrChange>
                  </w:rPr>
                  <w:delText xml:space="preserve">Viviane Rocha Luna do Nascimento </w:delText>
                </w:r>
              </w:del>
            </w:moveFrom>
            <w:moveFromRangeEnd w:id="195"/>
            <w:del w:id="199" w:author="adriana.araujo" w:date="2016-10-06T15:39:00Z">
              <w:r w:rsidRPr="0036441D" w:rsidDel="002C7837">
                <w:rPr>
                  <w:rFonts w:ascii="Arial" w:hAnsi="Arial" w:cs="Arial"/>
                  <w:b/>
                  <w:rPrChange w:id="200" w:author="adriana.araujo" w:date="2016-10-06T15:34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delText xml:space="preserve">               </w:delText>
              </w:r>
            </w:del>
          </w:p>
          <w:p w:rsidR="0098167C" w:rsidRPr="0036441D" w:rsidDel="002C7837" w:rsidRDefault="0098167C" w:rsidP="0036441D">
            <w:pPr>
              <w:spacing w:after="0" w:line="360" w:lineRule="auto"/>
              <w:jc w:val="center"/>
              <w:rPr>
                <w:del w:id="201" w:author="adriana.araujo" w:date="2016-10-06T15:39:00Z"/>
                <w:rFonts w:ascii="Arial" w:hAnsi="Arial" w:cs="Arial"/>
                <w:rPrChange w:id="202" w:author="adriana.araujo" w:date="2016-10-06T15:34:00Z">
                  <w:rPr>
                    <w:del w:id="203" w:author="adriana.araujo" w:date="2016-10-06T15:39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04" w:author="adriana.araujo" w:date="2016-10-06T15:35:00Z">
                <w:pPr>
                  <w:framePr w:hSpace="141" w:wrap="around" w:vAnchor="text" w:hAnchor="margin" w:xAlign="center" w:y="214"/>
                  <w:spacing w:after="0" w:line="240" w:lineRule="auto"/>
                  <w:suppressOverlap/>
                  <w:jc w:val="center"/>
                </w:pPr>
              </w:pPrChange>
            </w:pPr>
            <w:moveFromRangeStart w:id="205" w:author="adriana.araujo" w:date="2016-10-06T15:38:00Z" w:name="move463531618"/>
            <w:moveFrom w:id="206" w:author="adriana.araujo" w:date="2016-10-06T15:38:00Z">
              <w:del w:id="207" w:author="adriana.araujo" w:date="2016-10-06T15:39:00Z">
                <w:r w:rsidRPr="0036441D" w:rsidDel="002C7837">
                  <w:rPr>
                    <w:rFonts w:ascii="Arial" w:hAnsi="Arial" w:cs="Arial"/>
                    <w:rPrChange w:id="208" w:author="adriana.araujo" w:date="2016-10-06T15:34:00Z">
                      <w:rPr>
                        <w:rFonts w:ascii="Arial" w:hAnsi="Arial" w:cs="Arial"/>
                        <w:sz w:val="20"/>
                        <w:szCs w:val="20"/>
                      </w:rPr>
                    </w:rPrChange>
                  </w:rPr>
                  <w:delText>Assessora de Controle Interno</w:delText>
                </w:r>
              </w:del>
            </w:moveFrom>
            <w:moveFromRangeEnd w:id="205"/>
          </w:p>
          <w:p w:rsidR="0098167C" w:rsidRPr="0036441D" w:rsidDel="002C7837" w:rsidRDefault="0098167C" w:rsidP="0036441D">
            <w:pPr>
              <w:spacing w:after="0" w:line="360" w:lineRule="auto"/>
              <w:jc w:val="center"/>
              <w:rPr>
                <w:del w:id="209" w:author="adriana.araujo" w:date="2016-10-06T15:39:00Z"/>
                <w:rFonts w:ascii="Arial" w:hAnsi="Arial" w:cs="Arial"/>
                <w:rPrChange w:id="210" w:author="adriana.araujo" w:date="2016-10-06T15:34:00Z">
                  <w:rPr>
                    <w:del w:id="211" w:author="adriana.araujo" w:date="2016-10-06T15:39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12" w:author="adriana.araujo" w:date="2016-10-06T15:35:00Z">
                <w:pPr>
                  <w:framePr w:hSpace="141" w:wrap="around" w:vAnchor="text" w:hAnchor="margin" w:xAlign="center" w:y="214"/>
                  <w:spacing w:after="0" w:line="240" w:lineRule="auto"/>
                  <w:suppressOverlap/>
                  <w:jc w:val="center"/>
                </w:pPr>
              </w:pPrChange>
            </w:pPr>
            <w:del w:id="213" w:author="adriana.araujo" w:date="2016-10-06T15:39:00Z">
              <w:r w:rsidRPr="0036441D" w:rsidDel="002C7837">
                <w:rPr>
                  <w:rFonts w:ascii="Arial" w:hAnsi="Arial" w:cs="Arial"/>
                  <w:rPrChange w:id="214" w:author="adriana.araujo" w:date="2016-10-06T15:34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delText>Matrícula nº 114-7</w:delText>
              </w:r>
            </w:del>
          </w:p>
          <w:p w:rsidR="0098167C" w:rsidRPr="0036441D" w:rsidDel="002C7837" w:rsidRDefault="0098167C" w:rsidP="0036441D">
            <w:pPr>
              <w:spacing w:after="0" w:line="360" w:lineRule="auto"/>
              <w:jc w:val="center"/>
              <w:rPr>
                <w:del w:id="215" w:author="adriana.araujo" w:date="2016-10-06T15:39:00Z"/>
                <w:rFonts w:ascii="Arial" w:hAnsi="Arial" w:cs="Arial"/>
                <w:rPrChange w:id="216" w:author="adriana.araujo" w:date="2016-10-06T15:34:00Z">
                  <w:rPr>
                    <w:del w:id="217" w:author="adriana.araujo" w:date="2016-10-06T15:39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18" w:author="adriana.araujo" w:date="2016-10-06T15:35:00Z">
                <w:pPr>
                  <w:framePr w:hSpace="141" w:wrap="around" w:vAnchor="text" w:hAnchor="margin" w:xAlign="center" w:y="214"/>
                  <w:spacing w:after="0" w:line="240" w:lineRule="auto"/>
                  <w:suppressOverlap/>
                  <w:jc w:val="center"/>
                </w:pPr>
              </w:pPrChange>
            </w:pPr>
          </w:p>
          <w:p w:rsidR="0098167C" w:rsidRPr="0036441D" w:rsidDel="002C7837" w:rsidRDefault="0098167C" w:rsidP="0036441D">
            <w:pPr>
              <w:spacing w:after="0" w:line="360" w:lineRule="auto"/>
              <w:jc w:val="center"/>
              <w:rPr>
                <w:del w:id="219" w:author="adriana.araujo" w:date="2016-10-06T15:39:00Z"/>
                <w:rFonts w:ascii="Arial" w:hAnsi="Arial" w:cs="Arial"/>
                <w:rPrChange w:id="220" w:author="adriana.araujo" w:date="2016-10-06T15:34:00Z">
                  <w:rPr>
                    <w:del w:id="221" w:author="adriana.araujo" w:date="2016-10-06T15:39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22" w:author="adriana.araujo" w:date="2016-10-06T15:35:00Z">
                <w:pPr>
                  <w:framePr w:hSpace="141" w:wrap="around" w:vAnchor="text" w:hAnchor="margin" w:xAlign="center" w:y="214"/>
                  <w:spacing w:after="0" w:line="240" w:lineRule="auto"/>
                  <w:suppressOverlap/>
                  <w:jc w:val="center"/>
                </w:pPr>
              </w:pPrChange>
            </w:pPr>
          </w:p>
          <w:p w:rsidR="0098167C" w:rsidRPr="0036441D" w:rsidDel="002C7837" w:rsidRDefault="0098167C" w:rsidP="0036441D">
            <w:pPr>
              <w:spacing w:after="0" w:line="360" w:lineRule="auto"/>
              <w:jc w:val="center"/>
              <w:rPr>
                <w:del w:id="223" w:author="adriana.araujo" w:date="2016-10-06T15:39:00Z"/>
                <w:rFonts w:ascii="Arial" w:hAnsi="Arial" w:cs="Arial"/>
                <w:rPrChange w:id="224" w:author="adriana.araujo" w:date="2016-10-06T15:34:00Z">
                  <w:rPr>
                    <w:del w:id="225" w:author="adriana.araujo" w:date="2016-10-06T15:39:00Z"/>
                    <w:rFonts w:ascii="Arial" w:hAnsi="Arial" w:cs="Arial"/>
                    <w:sz w:val="20"/>
                    <w:szCs w:val="20"/>
                  </w:rPr>
                </w:rPrChange>
              </w:rPr>
              <w:pPrChange w:id="226" w:author="adriana.araujo" w:date="2016-10-06T15:35:00Z">
                <w:pPr>
                  <w:framePr w:hSpace="141" w:wrap="around" w:vAnchor="text" w:hAnchor="margin" w:xAlign="center" w:y="214"/>
                  <w:spacing w:after="0" w:line="240" w:lineRule="auto"/>
                  <w:suppressOverlap/>
                  <w:jc w:val="center"/>
                </w:pPr>
              </w:pPrChange>
            </w:pPr>
          </w:p>
        </w:tc>
      </w:tr>
    </w:tbl>
    <w:p w:rsidR="0098167C" w:rsidRPr="0036441D" w:rsidRDefault="0098167C" w:rsidP="0036441D">
      <w:pPr>
        <w:tabs>
          <w:tab w:val="left" w:pos="426"/>
        </w:tabs>
        <w:spacing w:after="0" w:line="360" w:lineRule="auto"/>
        <w:rPr>
          <w:rFonts w:ascii="Arial" w:hAnsi="Arial" w:cs="Arial"/>
          <w:b/>
          <w:rPrChange w:id="227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</w:pPr>
      <w:r w:rsidRPr="0036441D">
        <w:rPr>
          <w:rFonts w:ascii="Arial" w:hAnsi="Arial" w:cs="Arial"/>
          <w:b/>
          <w:rPrChange w:id="228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>De acordo:</w:t>
      </w:r>
    </w:p>
    <w:p w:rsidR="0098167C" w:rsidRPr="0036441D" w:rsidRDefault="0098167C" w:rsidP="0036441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rPrChange w:id="229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pPrChange w:id="230" w:author="adriana.araujo" w:date="2016-10-06T15:35:00Z">
          <w:pPr>
            <w:tabs>
              <w:tab w:val="left" w:pos="0"/>
            </w:tabs>
            <w:spacing w:after="0" w:line="240" w:lineRule="auto"/>
            <w:jc w:val="center"/>
          </w:pPr>
        </w:pPrChange>
      </w:pPr>
    </w:p>
    <w:p w:rsidR="0098167C" w:rsidRPr="0036441D" w:rsidRDefault="0098167C" w:rsidP="002C78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rPrChange w:id="231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</w:pPr>
      <w:r w:rsidRPr="0036441D">
        <w:rPr>
          <w:rFonts w:ascii="Arial" w:hAnsi="Arial" w:cs="Arial"/>
          <w:b/>
          <w:rPrChange w:id="232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t xml:space="preserve">Adriana Andrade Araújo </w:t>
      </w:r>
    </w:p>
    <w:p w:rsidR="0098167C" w:rsidRPr="002C7837" w:rsidRDefault="0098167C" w:rsidP="002C78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18"/>
          <w:szCs w:val="18"/>
          <w:rPrChange w:id="233" w:author="adriana.araujo" w:date="2016-10-06T15:39:00Z">
            <w:rPr>
              <w:rFonts w:ascii="Arial" w:hAnsi="Arial" w:cs="Arial"/>
              <w:sz w:val="20"/>
              <w:szCs w:val="20"/>
            </w:rPr>
          </w:rPrChange>
        </w:rPr>
      </w:pPr>
      <w:bookmarkStart w:id="234" w:name="_GoBack"/>
      <w:bookmarkEnd w:id="234"/>
      <w:r w:rsidRPr="002C7837">
        <w:rPr>
          <w:rFonts w:ascii="Arial" w:hAnsi="Arial" w:cs="Arial"/>
          <w:sz w:val="18"/>
          <w:szCs w:val="18"/>
          <w:rPrChange w:id="235" w:author="adriana.araujo" w:date="2016-10-06T15:39:00Z">
            <w:rPr>
              <w:rFonts w:ascii="Arial" w:hAnsi="Arial" w:cs="Arial"/>
              <w:sz w:val="20"/>
              <w:szCs w:val="20"/>
            </w:rPr>
          </w:rPrChange>
        </w:rPr>
        <w:t>Superintendente de Auditagem - Matrícula n° 113-9</w:t>
      </w:r>
    </w:p>
    <w:p w:rsidR="0098167C" w:rsidRPr="0036441D" w:rsidRDefault="0098167C" w:rsidP="0036441D">
      <w:pPr>
        <w:tabs>
          <w:tab w:val="left" w:pos="426"/>
        </w:tabs>
        <w:spacing w:after="0" w:line="360" w:lineRule="auto"/>
        <w:rPr>
          <w:rFonts w:ascii="Arial" w:hAnsi="Arial" w:cs="Arial"/>
          <w:rPrChange w:id="236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</w:pPr>
    </w:p>
    <w:p w:rsidR="0098167C" w:rsidRPr="0036441D" w:rsidRDefault="0098167C" w:rsidP="0036441D">
      <w:pPr>
        <w:tabs>
          <w:tab w:val="left" w:pos="426"/>
        </w:tabs>
        <w:spacing w:after="0" w:line="360" w:lineRule="auto"/>
        <w:rPr>
          <w:rFonts w:ascii="Arial" w:hAnsi="Arial" w:cs="Arial"/>
          <w:rPrChange w:id="237" w:author="adriana.araujo" w:date="2016-10-06T15:34:00Z">
            <w:rPr>
              <w:rFonts w:ascii="Arial" w:hAnsi="Arial" w:cs="Arial"/>
              <w:sz w:val="20"/>
              <w:szCs w:val="20"/>
            </w:rPr>
          </w:rPrChange>
        </w:rPr>
        <w:pPrChange w:id="238" w:author="adriana.araujo" w:date="2016-10-06T15:35:00Z">
          <w:pPr>
            <w:tabs>
              <w:tab w:val="left" w:pos="426"/>
            </w:tabs>
            <w:spacing w:after="0" w:line="360" w:lineRule="auto"/>
          </w:pPr>
        </w:pPrChange>
      </w:pPr>
    </w:p>
    <w:p w:rsidR="0098167C" w:rsidRPr="0036441D" w:rsidRDefault="0098167C" w:rsidP="0036441D">
      <w:pPr>
        <w:tabs>
          <w:tab w:val="left" w:pos="426"/>
        </w:tabs>
        <w:spacing w:after="0" w:line="360" w:lineRule="auto"/>
        <w:rPr>
          <w:rFonts w:ascii="Arial" w:hAnsi="Arial" w:cs="Arial"/>
          <w:b/>
          <w:rPrChange w:id="239" w:author="adriana.araujo" w:date="2016-10-06T15:34:00Z">
            <w:rPr>
              <w:rFonts w:ascii="Arial" w:hAnsi="Arial" w:cs="Arial"/>
              <w:b/>
              <w:sz w:val="20"/>
              <w:szCs w:val="20"/>
            </w:rPr>
          </w:rPrChange>
        </w:rPr>
        <w:pPrChange w:id="240" w:author="adriana.araujo" w:date="2016-10-06T15:35:00Z">
          <w:pPr>
            <w:tabs>
              <w:tab w:val="left" w:pos="426"/>
            </w:tabs>
            <w:spacing w:after="0" w:line="360" w:lineRule="auto"/>
          </w:pPr>
        </w:pPrChange>
      </w:pPr>
    </w:p>
    <w:p w:rsidR="0098167C" w:rsidRPr="0036441D" w:rsidRDefault="0098167C" w:rsidP="0036441D">
      <w:pPr>
        <w:spacing w:after="0" w:line="360" w:lineRule="auto"/>
        <w:pPrChange w:id="241" w:author="adriana.araujo" w:date="2016-10-06T15:35:00Z">
          <w:pPr/>
        </w:pPrChange>
      </w:pPr>
    </w:p>
    <w:p w:rsidR="00B56E58" w:rsidRPr="0036441D" w:rsidRDefault="00B56E58" w:rsidP="0036441D">
      <w:pPr>
        <w:spacing w:after="0" w:line="360" w:lineRule="auto"/>
        <w:pPrChange w:id="242" w:author="adriana.araujo" w:date="2016-10-06T15:35:00Z">
          <w:pPr/>
        </w:pPrChange>
      </w:pPr>
    </w:p>
    <w:sectPr w:rsidR="00B56E58" w:rsidRPr="0036441D" w:rsidSect="003644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410" w:right="1134" w:bottom="1134" w:left="1701" w:header="709" w:footer="709" w:gutter="0"/>
      <w:cols w:space="708"/>
      <w:docGrid w:linePitch="360"/>
      <w:sectPrChange w:id="243" w:author="adriana.araujo" w:date="2016-10-06T15:34:00Z">
        <w:sectPr w:rsidR="00B56E58" w:rsidRPr="0036441D" w:rsidSect="0036441D">
          <w:pgMar w:right="1701" w:bottom="1417" w:header="708" w:footer="708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8F0" w:rsidRDefault="008D18F0" w:rsidP="008D18F0">
      <w:pPr>
        <w:spacing w:after="0" w:line="240" w:lineRule="auto"/>
      </w:pPr>
      <w:r>
        <w:separator/>
      </w:r>
    </w:p>
  </w:endnote>
  <w:endnote w:type="continuationSeparator" w:id="0">
    <w:p w:rsidR="008D18F0" w:rsidRDefault="008D18F0" w:rsidP="008D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2C783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2C783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2C783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8F0" w:rsidRDefault="008D18F0" w:rsidP="008D18F0">
      <w:pPr>
        <w:spacing w:after="0" w:line="240" w:lineRule="auto"/>
      </w:pPr>
      <w:r>
        <w:separator/>
      </w:r>
    </w:p>
  </w:footnote>
  <w:footnote w:type="continuationSeparator" w:id="0">
    <w:p w:rsidR="008D18F0" w:rsidRDefault="008D18F0" w:rsidP="008D1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2C783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D18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262AB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262AB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2C783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8167C"/>
    <w:rsid w:val="00262AB6"/>
    <w:rsid w:val="002C7837"/>
    <w:rsid w:val="0036441D"/>
    <w:rsid w:val="00493709"/>
    <w:rsid w:val="008D18F0"/>
    <w:rsid w:val="0098167C"/>
    <w:rsid w:val="00B56E58"/>
    <w:rsid w:val="00D45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7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81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8167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981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8167C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41D"/>
    <w:rPr>
      <w:rFonts w:ascii="Tahoma" w:eastAsia="Calibri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C7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4</cp:revision>
  <dcterms:created xsi:type="dcterms:W3CDTF">2016-10-06T18:34:00Z</dcterms:created>
  <dcterms:modified xsi:type="dcterms:W3CDTF">2016-10-06T18:39:00Z</dcterms:modified>
</cp:coreProperties>
</file>