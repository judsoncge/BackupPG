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87" w:rsidRPr="009722B2" w:rsidRDefault="00AF6887" w:rsidP="00AF6887">
      <w:pPr>
        <w:spacing w:after="0" w:line="360" w:lineRule="auto"/>
        <w:ind w:left="1418" w:hanging="1418"/>
        <w:jc w:val="both"/>
        <w:rPr>
          <w:rFonts w:ascii="Arial" w:hAnsi="Arial" w:cs="Arial"/>
          <w:rPrChange w:id="0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b/>
          <w:rPrChange w:id="1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PROCESSO nº: </w:t>
      </w:r>
      <w:r w:rsidRPr="009722B2">
        <w:rPr>
          <w:rFonts w:ascii="Arial" w:hAnsi="Arial" w:cs="Arial"/>
          <w:rPrChange w:id="2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1206-</w:t>
      </w:r>
      <w:r w:rsidR="00936B7C" w:rsidRPr="009722B2">
        <w:rPr>
          <w:rFonts w:ascii="Arial" w:hAnsi="Arial" w:cs="Arial"/>
          <w:rPrChange w:id="3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38</w:t>
      </w:r>
      <w:r w:rsidR="00B24FDC" w:rsidRPr="009722B2">
        <w:rPr>
          <w:rFonts w:ascii="Arial" w:hAnsi="Arial" w:cs="Arial"/>
          <w:rPrChange w:id="4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51</w:t>
      </w:r>
      <w:r w:rsidRPr="009722B2">
        <w:rPr>
          <w:rFonts w:ascii="Arial" w:hAnsi="Arial" w:cs="Arial"/>
          <w:rPrChange w:id="5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/2015</w:t>
      </w:r>
    </w:p>
    <w:p w:rsidR="00AF6887" w:rsidRPr="009722B2" w:rsidRDefault="00AF6887" w:rsidP="00AF6887">
      <w:pPr>
        <w:spacing w:after="0" w:line="360" w:lineRule="auto"/>
        <w:jc w:val="both"/>
        <w:rPr>
          <w:rFonts w:ascii="Arial" w:hAnsi="Arial" w:cs="Arial"/>
          <w:rPrChange w:id="6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b/>
          <w:rPrChange w:id="7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t>INTERESSADO</w:t>
      </w:r>
      <w:r w:rsidRPr="009722B2">
        <w:rPr>
          <w:rFonts w:ascii="Arial" w:hAnsi="Arial" w:cs="Arial"/>
          <w:rPrChange w:id="8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: </w:t>
      </w:r>
      <w:r w:rsidR="00936B7C" w:rsidRPr="009722B2">
        <w:rPr>
          <w:rFonts w:ascii="Arial" w:hAnsi="Arial" w:cs="Arial"/>
          <w:rPrChange w:id="9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Michele B</w:t>
      </w:r>
      <w:r w:rsidR="00B24FDC" w:rsidRPr="009722B2">
        <w:rPr>
          <w:rFonts w:ascii="Arial" w:hAnsi="Arial" w:cs="Arial"/>
          <w:rPrChange w:id="10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arbosa</w:t>
      </w:r>
      <w:r w:rsidR="00936B7C" w:rsidRPr="009722B2">
        <w:rPr>
          <w:rFonts w:ascii="Arial" w:hAnsi="Arial" w:cs="Arial"/>
          <w:rPrChange w:id="11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 </w:t>
      </w:r>
      <w:proofErr w:type="spellStart"/>
      <w:r w:rsidR="00936B7C" w:rsidRPr="009722B2">
        <w:rPr>
          <w:rFonts w:ascii="Arial" w:hAnsi="Arial" w:cs="Arial"/>
          <w:rPrChange w:id="12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Perciano</w:t>
      </w:r>
      <w:proofErr w:type="spellEnd"/>
      <w:r w:rsidR="00B24FDC" w:rsidRPr="009722B2">
        <w:rPr>
          <w:rFonts w:ascii="Arial" w:hAnsi="Arial" w:cs="Arial"/>
          <w:rPrChange w:id="13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 de Assis</w:t>
      </w:r>
    </w:p>
    <w:p w:rsidR="00AF6887" w:rsidRPr="009722B2" w:rsidRDefault="00AF6887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rPrChange w:id="14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b/>
          <w:rPrChange w:id="15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t>ASSUNTO</w:t>
      </w:r>
      <w:r w:rsidRPr="009722B2">
        <w:rPr>
          <w:rFonts w:ascii="Arial" w:hAnsi="Arial" w:cs="Arial"/>
          <w:rPrChange w:id="16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: Pagamento de Docente </w:t>
      </w:r>
    </w:p>
    <w:p w:rsidR="00936B7C" w:rsidRPr="009722B2" w:rsidRDefault="00936B7C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rPrChange w:id="17" w:author="adriana.araujo" w:date="2016-09-30T14:47:00Z">
            <w:rPr>
              <w:rFonts w:ascii="Arial" w:hAnsi="Arial" w:cs="Arial"/>
              <w:sz w:val="10"/>
              <w:szCs w:val="10"/>
            </w:rPr>
          </w:rPrChange>
        </w:rPr>
      </w:pPr>
    </w:p>
    <w:p w:rsidR="00AF6887" w:rsidRPr="009722B2" w:rsidRDefault="00AF6887" w:rsidP="00A3388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rPrChange w:id="18" w:author="adriana.araujo" w:date="2016-09-30T14:47:00Z">
            <w:rPr>
              <w:rFonts w:ascii="Arial" w:hAnsi="Arial" w:cs="Arial"/>
              <w:b/>
              <w:bCs/>
              <w:sz w:val="23"/>
              <w:szCs w:val="23"/>
            </w:rPr>
          </w:rPrChange>
        </w:rPr>
        <w:pPrChange w:id="19" w:author="adriana.araujo" w:date="2016-09-30T14:40:00Z">
          <w:pPr>
            <w:pBdr>
              <w:top w:val="single" w:sz="4" w:space="0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D9D9D9"/>
            <w:spacing w:after="0" w:line="360" w:lineRule="auto"/>
            <w:jc w:val="center"/>
          </w:pPr>
        </w:pPrChange>
      </w:pPr>
      <w:r w:rsidRPr="009722B2">
        <w:rPr>
          <w:rFonts w:ascii="Arial" w:hAnsi="Arial" w:cs="Arial"/>
          <w:b/>
          <w:bCs/>
          <w:rPrChange w:id="20" w:author="adriana.araujo" w:date="2016-09-30T14:47:00Z">
            <w:rPr>
              <w:rFonts w:ascii="Arial" w:hAnsi="Arial" w:cs="Arial"/>
              <w:b/>
              <w:bCs/>
              <w:sz w:val="23"/>
              <w:szCs w:val="23"/>
            </w:rPr>
          </w:rPrChange>
        </w:rPr>
        <w:t>PARECER TÉCNICO</w:t>
      </w:r>
    </w:p>
    <w:p w:rsidR="00AF6887" w:rsidRPr="009722B2" w:rsidRDefault="008A51BA" w:rsidP="008A51BA">
      <w:pPr>
        <w:tabs>
          <w:tab w:val="left" w:pos="8160"/>
        </w:tabs>
        <w:spacing w:after="0" w:line="360" w:lineRule="auto"/>
        <w:ind w:firstLine="708"/>
        <w:jc w:val="both"/>
        <w:rPr>
          <w:rFonts w:ascii="Arial" w:hAnsi="Arial" w:cs="Arial"/>
          <w:rPrChange w:id="21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22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ab/>
      </w:r>
    </w:p>
    <w:p w:rsidR="00AF6887" w:rsidRPr="009722B2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rPrChange w:id="23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24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="00B24FDC" w:rsidRPr="009722B2">
        <w:rPr>
          <w:rFonts w:ascii="Arial" w:hAnsi="Arial" w:cs="Arial"/>
          <w:b/>
          <w:rPrChange w:id="25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t>Michele Barbosa</w:t>
      </w:r>
      <w:r w:rsidR="0071238E" w:rsidRPr="009722B2">
        <w:rPr>
          <w:rFonts w:ascii="Arial" w:hAnsi="Arial" w:cs="Arial"/>
          <w:b/>
          <w:rPrChange w:id="26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 </w:t>
      </w:r>
      <w:proofErr w:type="spellStart"/>
      <w:r w:rsidR="0071238E" w:rsidRPr="009722B2">
        <w:rPr>
          <w:rFonts w:ascii="Arial" w:hAnsi="Arial" w:cs="Arial"/>
          <w:b/>
          <w:rPrChange w:id="27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t>Perciano</w:t>
      </w:r>
      <w:proofErr w:type="spellEnd"/>
      <w:r w:rsidR="00B24FDC" w:rsidRPr="009722B2">
        <w:rPr>
          <w:rFonts w:ascii="Arial" w:hAnsi="Arial" w:cs="Arial"/>
          <w:b/>
          <w:rPrChange w:id="28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 de Assis</w:t>
      </w:r>
      <w:r w:rsidRPr="009722B2">
        <w:rPr>
          <w:rFonts w:ascii="Arial" w:hAnsi="Arial" w:cs="Arial"/>
          <w:rPrChange w:id="29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, conforme solicitação de fls. 02.</w:t>
      </w:r>
    </w:p>
    <w:p w:rsidR="00AF6887" w:rsidRPr="009722B2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rPrChange w:id="30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31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Os autos, composto de 01 (um volume) com </w:t>
      </w:r>
      <w:r w:rsidR="00B24FDC" w:rsidRPr="009722B2">
        <w:rPr>
          <w:rFonts w:ascii="Arial" w:hAnsi="Arial" w:cs="Arial"/>
          <w:rPrChange w:id="32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39</w:t>
      </w:r>
      <w:r w:rsidR="008A7CB0" w:rsidRPr="009722B2">
        <w:rPr>
          <w:rFonts w:ascii="Arial" w:hAnsi="Arial" w:cs="Arial"/>
          <w:rPrChange w:id="33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 (</w:t>
      </w:r>
      <w:r w:rsidR="00B24FDC" w:rsidRPr="009722B2">
        <w:rPr>
          <w:rFonts w:ascii="Arial" w:hAnsi="Arial" w:cs="Arial"/>
          <w:rPrChange w:id="34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trinta</w:t>
      </w:r>
      <w:r w:rsidR="008A7CB0" w:rsidRPr="009722B2">
        <w:rPr>
          <w:rFonts w:ascii="Arial" w:hAnsi="Arial" w:cs="Arial"/>
          <w:rPrChange w:id="35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 e nove</w:t>
      </w:r>
      <w:r w:rsidRPr="009722B2">
        <w:rPr>
          <w:rFonts w:ascii="Arial" w:hAnsi="Arial" w:cs="Arial"/>
          <w:rPrChange w:id="36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) folhas, foram encaminhados a esta </w:t>
      </w:r>
      <w:r w:rsidRPr="009722B2">
        <w:rPr>
          <w:rFonts w:ascii="Arial" w:hAnsi="Arial" w:cs="Arial"/>
          <w:b/>
          <w:rPrChange w:id="37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t>Controladoria Geral do Estado – CGE,</w:t>
      </w:r>
      <w:r w:rsidRPr="009722B2">
        <w:rPr>
          <w:rFonts w:ascii="Arial" w:hAnsi="Arial" w:cs="Arial"/>
          <w:rPrChange w:id="38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 para análise final e parecer conclusivo acerca da procedência ou não do débito em desfavor da </w:t>
      </w:r>
      <w:r w:rsidR="004C5829" w:rsidRPr="009722B2">
        <w:rPr>
          <w:rFonts w:ascii="Arial" w:hAnsi="Arial" w:cs="Arial"/>
          <w:b/>
          <w:rPrChange w:id="39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t>Polícia Militar - PMAL</w:t>
      </w:r>
      <w:r w:rsidRPr="009722B2">
        <w:rPr>
          <w:rFonts w:ascii="Arial" w:hAnsi="Arial" w:cs="Arial"/>
          <w:rPrChange w:id="40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AF6887" w:rsidRPr="009722B2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rPrChange w:id="41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42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O processo administrativo em tela já aportou nesta CGE, com parecer técnico acostado às folhas </w:t>
      </w:r>
      <w:r w:rsidR="00B24FDC" w:rsidRPr="009722B2">
        <w:rPr>
          <w:rFonts w:ascii="Arial" w:hAnsi="Arial" w:cs="Arial"/>
          <w:rPrChange w:id="43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19/22</w:t>
      </w:r>
      <w:r w:rsidRPr="009722B2">
        <w:rPr>
          <w:rFonts w:ascii="Arial" w:hAnsi="Arial" w:cs="Arial"/>
          <w:rPrChange w:id="44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, contendo relatório da instrução processual, de modo que tal elemento será parcialmente suprimido no pronunciamento </w:t>
      </w:r>
      <w:r w:rsidRPr="009722B2">
        <w:rPr>
          <w:rFonts w:ascii="Arial" w:hAnsi="Arial" w:cs="Arial"/>
          <w:i/>
          <w:rPrChange w:id="45" w:author="adriana.araujo" w:date="2016-09-30T14:47:00Z">
            <w:rPr>
              <w:rFonts w:ascii="Arial" w:hAnsi="Arial" w:cs="Arial"/>
              <w:i/>
              <w:sz w:val="23"/>
              <w:szCs w:val="23"/>
            </w:rPr>
          </w:rPrChange>
        </w:rPr>
        <w:t>in casu</w:t>
      </w:r>
      <w:r w:rsidRPr="009722B2">
        <w:rPr>
          <w:rFonts w:ascii="Arial" w:hAnsi="Arial" w:cs="Arial"/>
          <w:rPrChange w:id="46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.</w:t>
      </w:r>
    </w:p>
    <w:p w:rsidR="00AF6887" w:rsidRPr="009722B2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rPrChange w:id="47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48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Em análise pretérita, algumas lacunas processuais foram verificadas, levando a conversão do feito em diligência para a apresentação dos documentos abaixo relacionados, quais sejam:</w:t>
      </w:r>
    </w:p>
    <w:p w:rsidR="00AF6887" w:rsidRPr="009722B2" w:rsidRDefault="00AF6887" w:rsidP="00A33881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rPrChange w:id="49" w:author="adriana.araujo" w:date="2016-09-30T14:47:00Z">
            <w:rPr/>
          </w:rPrChange>
        </w:rPr>
        <w:pPrChange w:id="50" w:author="adriana.araujo" w:date="2016-09-30T14:40:00Z">
          <w:pPr>
            <w:numPr>
              <w:numId w:val="6"/>
            </w:numPr>
            <w:spacing w:after="0" w:line="360" w:lineRule="auto"/>
            <w:ind w:left="1701"/>
            <w:jc w:val="both"/>
          </w:pPr>
        </w:pPrChange>
      </w:pPr>
      <w:r w:rsidRPr="009722B2">
        <w:rPr>
          <w:rFonts w:ascii="Arial" w:hAnsi="Arial" w:cs="Arial"/>
          <w:b/>
          <w:rPrChange w:id="51" w:author="adriana.araujo" w:date="2016-09-30T14:47:00Z">
            <w:rPr/>
          </w:rPrChange>
        </w:rPr>
        <w:t>Apresentação d</w:t>
      </w:r>
      <w:r w:rsidR="008A7CB0" w:rsidRPr="009722B2">
        <w:rPr>
          <w:rFonts w:ascii="Arial" w:hAnsi="Arial" w:cs="Arial"/>
          <w:b/>
          <w:rPrChange w:id="52" w:author="adriana.araujo" w:date="2016-09-30T14:47:00Z">
            <w:rPr/>
          </w:rPrChange>
        </w:rPr>
        <w:t xml:space="preserve">o </w:t>
      </w:r>
      <w:r w:rsidRPr="009722B2">
        <w:rPr>
          <w:rFonts w:ascii="Arial" w:hAnsi="Arial" w:cs="Arial"/>
          <w:b/>
          <w:rPrChange w:id="53" w:author="adriana.araujo" w:date="2016-09-30T14:47:00Z">
            <w:rPr/>
          </w:rPrChange>
        </w:rPr>
        <w:t>relatório das atividades desenvolvidas</w:t>
      </w:r>
      <w:r w:rsidRPr="009722B2">
        <w:rPr>
          <w:rFonts w:ascii="Arial" w:hAnsi="Arial" w:cs="Arial"/>
          <w:rPrChange w:id="54" w:author="adriana.araujo" w:date="2016-09-30T14:47:00Z">
            <w:rPr/>
          </w:rPrChange>
        </w:rPr>
        <w:t xml:space="preserve">, </w:t>
      </w:r>
      <w:r w:rsidRPr="009722B2">
        <w:rPr>
          <w:rFonts w:ascii="Arial" w:hAnsi="Arial" w:cs="Arial"/>
          <w:b/>
          <w:rPrChange w:id="55" w:author="adriana.araujo" w:date="2016-09-30T14:47:00Z">
            <w:rPr/>
          </w:rPrChange>
        </w:rPr>
        <w:t>lista de freqüência ou lista de participantes concluintes</w:t>
      </w:r>
      <w:r w:rsidRPr="009722B2">
        <w:rPr>
          <w:rFonts w:ascii="Arial" w:hAnsi="Arial" w:cs="Arial"/>
          <w:rPrChange w:id="56" w:author="adriana.araujo" w:date="2016-09-30T14:47:00Z">
            <w:rPr/>
          </w:rPrChange>
        </w:rPr>
        <w:t xml:space="preserve"> e </w:t>
      </w:r>
      <w:r w:rsidRPr="009722B2">
        <w:rPr>
          <w:rFonts w:ascii="Arial" w:hAnsi="Arial" w:cs="Arial"/>
          <w:b/>
          <w:rPrChange w:id="57" w:author="adriana.araujo" w:date="2016-09-30T14:47:00Z">
            <w:rPr/>
          </w:rPrChange>
        </w:rPr>
        <w:t>resultado das avaliações aplicadas</w:t>
      </w:r>
      <w:r w:rsidRPr="009722B2">
        <w:rPr>
          <w:rFonts w:ascii="Arial" w:hAnsi="Arial" w:cs="Arial"/>
          <w:rPrChange w:id="58" w:author="adriana.araujo" w:date="2016-09-30T14:47:00Z">
            <w:rPr/>
          </w:rPrChange>
        </w:rPr>
        <w:t>.</w:t>
      </w:r>
    </w:p>
    <w:p w:rsidR="00AF6887" w:rsidRPr="009722B2" w:rsidRDefault="00AF6887" w:rsidP="00A33881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rPrChange w:id="59" w:author="adriana.araujo" w:date="2016-09-30T14:47:00Z">
            <w:rPr/>
          </w:rPrChange>
        </w:rPr>
        <w:pPrChange w:id="60" w:author="adriana.araujo" w:date="2016-09-30T14:40:00Z">
          <w:pPr>
            <w:numPr>
              <w:numId w:val="6"/>
            </w:numPr>
            <w:spacing w:after="0" w:line="360" w:lineRule="auto"/>
            <w:ind w:left="1701"/>
            <w:jc w:val="both"/>
          </w:pPr>
        </w:pPrChange>
      </w:pPr>
      <w:r w:rsidRPr="009722B2">
        <w:rPr>
          <w:rFonts w:ascii="Arial" w:hAnsi="Arial" w:cs="Arial"/>
          <w:b/>
          <w:rPrChange w:id="61" w:author="adriana.araujo" w:date="2016-09-30T14:47:00Z">
            <w:rPr/>
          </w:rPrChange>
        </w:rPr>
        <w:t>Planilha de cálculo com identificação das horas efetivamente ministradas</w:t>
      </w:r>
      <w:r w:rsidRPr="009722B2">
        <w:rPr>
          <w:rFonts w:ascii="Arial" w:hAnsi="Arial" w:cs="Arial"/>
          <w:rPrChange w:id="62" w:author="adriana.araujo" w:date="2016-09-30T14:47:00Z">
            <w:rPr/>
          </w:rPrChange>
        </w:rPr>
        <w:t xml:space="preserve">, </w:t>
      </w:r>
      <w:r w:rsidRPr="009722B2">
        <w:rPr>
          <w:rFonts w:ascii="Arial" w:hAnsi="Arial" w:cs="Arial"/>
          <w:b/>
          <w:rPrChange w:id="63" w:author="adriana.araujo" w:date="2016-09-30T14:47:00Z">
            <w:rPr/>
          </w:rPrChange>
        </w:rPr>
        <w:t>do valor do menor subsídio ou vencimento da carreira do oficial docente</w:t>
      </w:r>
      <w:r w:rsidRPr="009722B2">
        <w:rPr>
          <w:rFonts w:ascii="Arial" w:hAnsi="Arial" w:cs="Arial"/>
          <w:rPrChange w:id="64" w:author="adriana.araujo" w:date="2016-09-30T14:47:00Z">
            <w:rPr/>
          </w:rPrChange>
        </w:rPr>
        <w:t xml:space="preserve">, </w:t>
      </w:r>
      <w:r w:rsidRPr="009722B2">
        <w:rPr>
          <w:rFonts w:ascii="Arial" w:hAnsi="Arial" w:cs="Arial"/>
          <w:b/>
          <w:rPrChange w:id="65" w:author="adriana.araujo" w:date="2016-09-30T14:47:00Z">
            <w:rPr/>
          </w:rPrChange>
        </w:rPr>
        <w:t>do percentual a ser aplicado sobre o subsídio apresentado como referência</w:t>
      </w:r>
      <w:r w:rsidRPr="009722B2">
        <w:rPr>
          <w:rFonts w:ascii="Arial" w:hAnsi="Arial" w:cs="Arial"/>
          <w:rPrChange w:id="66" w:author="adriana.araujo" w:date="2016-09-30T14:47:00Z">
            <w:rPr/>
          </w:rPrChange>
        </w:rPr>
        <w:t xml:space="preserve"> e </w:t>
      </w:r>
      <w:r w:rsidRPr="009722B2">
        <w:rPr>
          <w:rFonts w:ascii="Arial" w:hAnsi="Arial" w:cs="Arial"/>
          <w:b/>
          <w:rPrChange w:id="67" w:author="adriana.araujo" w:date="2016-09-30T14:47:00Z">
            <w:rPr/>
          </w:rPrChange>
        </w:rPr>
        <w:t>somatório dos valores a receber</w:t>
      </w:r>
      <w:r w:rsidRPr="009722B2">
        <w:rPr>
          <w:rFonts w:ascii="Arial" w:hAnsi="Arial" w:cs="Arial"/>
          <w:rPrChange w:id="68" w:author="adriana.araujo" w:date="2016-09-30T14:47:00Z">
            <w:rPr/>
          </w:rPrChange>
        </w:rPr>
        <w:t>.</w:t>
      </w:r>
    </w:p>
    <w:p w:rsidR="008A7CB0" w:rsidRPr="009722B2" w:rsidRDefault="008A7CB0" w:rsidP="00A33881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rPrChange w:id="69" w:author="adriana.araujo" w:date="2016-09-30T14:47:00Z">
            <w:rPr/>
          </w:rPrChange>
        </w:rPr>
        <w:pPrChange w:id="70" w:author="adriana.araujo" w:date="2016-09-30T14:40:00Z">
          <w:pPr>
            <w:numPr>
              <w:numId w:val="6"/>
            </w:numPr>
            <w:spacing w:after="0" w:line="360" w:lineRule="auto"/>
            <w:ind w:left="1701"/>
            <w:jc w:val="both"/>
          </w:pPr>
        </w:pPrChange>
      </w:pPr>
      <w:r w:rsidRPr="009722B2">
        <w:rPr>
          <w:rFonts w:ascii="Arial" w:hAnsi="Arial" w:cs="Arial"/>
          <w:b/>
          <w:rPrChange w:id="71" w:author="adriana.araujo" w:date="2016-09-30T14:47:00Z">
            <w:rPr/>
          </w:rPrChange>
        </w:rPr>
        <w:t>Valores do menor subsídio ou vencimento da carreira do servidor para conferência dos cálculos.</w:t>
      </w:r>
    </w:p>
    <w:p w:rsidR="00AF6887" w:rsidRPr="009722B2" w:rsidRDefault="00AF6887" w:rsidP="00A33881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rPrChange w:id="72" w:author="adriana.araujo" w:date="2016-09-30T14:47:00Z">
            <w:rPr/>
          </w:rPrChange>
        </w:rPr>
        <w:pPrChange w:id="73" w:author="adriana.araujo" w:date="2016-09-30T14:40:00Z">
          <w:pPr>
            <w:numPr>
              <w:numId w:val="6"/>
            </w:numPr>
            <w:spacing w:after="0" w:line="360" w:lineRule="auto"/>
            <w:ind w:left="1701"/>
            <w:jc w:val="both"/>
          </w:pPr>
        </w:pPrChange>
      </w:pPr>
      <w:r w:rsidRPr="009722B2">
        <w:rPr>
          <w:rFonts w:ascii="Arial" w:hAnsi="Arial" w:cs="Arial"/>
          <w:b/>
          <w:rPrChange w:id="74" w:author="adriana.araujo" w:date="2016-09-30T14:47:00Z">
            <w:rPr>
              <w:b/>
            </w:rPr>
          </w:rPrChange>
        </w:rPr>
        <w:t xml:space="preserve">Nota fiscal </w:t>
      </w:r>
      <w:r w:rsidRPr="009722B2">
        <w:rPr>
          <w:rFonts w:ascii="Arial" w:hAnsi="Arial" w:cs="Arial"/>
          <w:rPrChange w:id="75" w:author="adriana.araujo" w:date="2016-09-30T14:47:00Z">
            <w:rPr/>
          </w:rPrChange>
        </w:rPr>
        <w:t>referente aos serviços prestados.</w:t>
      </w:r>
    </w:p>
    <w:p w:rsidR="00AF6887" w:rsidRPr="009722B2" w:rsidDel="009722B2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del w:id="76" w:author="adriana.araujo" w:date="2016-09-30T14:48:00Z"/>
          <w:rFonts w:ascii="Arial" w:hAnsi="Arial" w:cs="Arial"/>
          <w:rPrChange w:id="77" w:author="adriana.araujo" w:date="2016-09-30T14:47:00Z">
            <w:rPr>
              <w:del w:id="78" w:author="adriana.araujo" w:date="2016-09-30T14:48:00Z"/>
              <w:rFonts w:ascii="Arial" w:hAnsi="Arial" w:cs="Arial"/>
              <w:sz w:val="23"/>
              <w:szCs w:val="23"/>
            </w:rPr>
          </w:rPrChange>
        </w:rPr>
      </w:pPr>
    </w:p>
    <w:p w:rsidR="00AF6887" w:rsidRPr="009722B2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rPrChange w:id="79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</w:pPr>
    </w:p>
    <w:p w:rsidR="00AF6887" w:rsidRPr="009722B2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ins w:id="80" w:author="adriana.araujo" w:date="2016-09-30T14:41:00Z"/>
          <w:rFonts w:ascii="Arial" w:hAnsi="Arial" w:cs="Arial"/>
          <w:rPrChange w:id="81" w:author="adriana.araujo" w:date="2016-09-30T14:47:00Z">
            <w:rPr>
              <w:ins w:id="82" w:author="adriana.araujo" w:date="2016-09-30T14:41:00Z"/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83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Às fls. </w:t>
      </w:r>
      <w:r w:rsidR="00B24FDC" w:rsidRPr="009722B2">
        <w:rPr>
          <w:rFonts w:ascii="Arial" w:hAnsi="Arial" w:cs="Arial"/>
          <w:rPrChange w:id="84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26/28</w:t>
      </w:r>
      <w:r w:rsidRPr="009722B2">
        <w:rPr>
          <w:rFonts w:ascii="Arial" w:hAnsi="Arial" w:cs="Arial"/>
          <w:rPrChange w:id="85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 resta evidenciado o cumprimento das diligências descritas na alínea “a”, </w:t>
      </w:r>
      <w:r w:rsidR="00FE5B9F" w:rsidRPr="009722B2">
        <w:rPr>
          <w:rFonts w:ascii="Arial" w:hAnsi="Arial" w:cs="Arial"/>
          <w:rPrChange w:id="86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quanto na alíne</w:t>
      </w:r>
      <w:r w:rsidR="002D6D35" w:rsidRPr="009722B2">
        <w:rPr>
          <w:rFonts w:ascii="Arial" w:hAnsi="Arial" w:cs="Arial"/>
          <w:rPrChange w:id="87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a “b” o cumprimento foi feito em </w:t>
      </w:r>
      <w:r w:rsidR="00FE5B9F" w:rsidRPr="009722B2">
        <w:rPr>
          <w:rFonts w:ascii="Arial" w:hAnsi="Arial" w:cs="Arial"/>
          <w:rPrChange w:id="88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parte, faltando anexar a </w:t>
      </w:r>
      <w:r w:rsidR="00FE5B9F" w:rsidRPr="009722B2">
        <w:rPr>
          <w:rFonts w:ascii="Arial" w:hAnsi="Arial" w:cs="Arial"/>
          <w:b/>
          <w:rPrChange w:id="89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t>planilha de cálculo com identificação das horas efetivamente ministradas</w:t>
      </w:r>
      <w:r w:rsidRPr="009722B2">
        <w:rPr>
          <w:rFonts w:ascii="Arial" w:hAnsi="Arial" w:cs="Arial"/>
          <w:rPrChange w:id="90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. Por fim, às fls. </w:t>
      </w:r>
      <w:r w:rsidR="002D6D35" w:rsidRPr="009722B2">
        <w:rPr>
          <w:rFonts w:ascii="Arial" w:hAnsi="Arial" w:cs="Arial"/>
          <w:rPrChange w:id="91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34</w:t>
      </w:r>
      <w:r w:rsidR="00BC7D85" w:rsidRPr="009722B2">
        <w:rPr>
          <w:rFonts w:ascii="Arial" w:hAnsi="Arial" w:cs="Arial"/>
          <w:rPrChange w:id="92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/</w:t>
      </w:r>
      <w:r w:rsidR="002D6D35" w:rsidRPr="009722B2">
        <w:rPr>
          <w:rFonts w:ascii="Arial" w:hAnsi="Arial" w:cs="Arial"/>
          <w:rPrChange w:id="93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3</w:t>
      </w:r>
      <w:r w:rsidR="00BC7D85" w:rsidRPr="009722B2">
        <w:rPr>
          <w:rFonts w:ascii="Arial" w:hAnsi="Arial" w:cs="Arial"/>
          <w:rPrChange w:id="94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6 </w:t>
      </w:r>
      <w:r w:rsidRPr="009722B2">
        <w:rPr>
          <w:rFonts w:ascii="Arial" w:hAnsi="Arial" w:cs="Arial"/>
          <w:rPrChange w:id="95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constam </w:t>
      </w:r>
      <w:r w:rsidRPr="009722B2">
        <w:rPr>
          <w:rFonts w:ascii="Arial" w:hAnsi="Arial" w:cs="Arial"/>
          <w:rPrChange w:id="96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lastRenderedPageBreak/>
        <w:t xml:space="preserve">Nota Fiscal Eletrônica de Serviço, no valor de R$ </w:t>
      </w:r>
      <w:r w:rsidR="002D6D35" w:rsidRPr="009722B2">
        <w:rPr>
          <w:rFonts w:ascii="Arial" w:hAnsi="Arial" w:cs="Arial"/>
          <w:rPrChange w:id="97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2.421,30</w:t>
      </w:r>
      <w:r w:rsidRPr="009722B2">
        <w:rPr>
          <w:rFonts w:ascii="Arial" w:hAnsi="Arial" w:cs="Arial"/>
          <w:rPrChange w:id="98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 (</w:t>
      </w:r>
      <w:r w:rsidR="002D6D35" w:rsidRPr="009722B2">
        <w:rPr>
          <w:rFonts w:ascii="Arial" w:hAnsi="Arial" w:cs="Arial"/>
          <w:rPrChange w:id="99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dois mil, quatrocentos e vinte e </w:t>
      </w:r>
      <w:proofErr w:type="gramStart"/>
      <w:r w:rsidR="002D6D35" w:rsidRPr="009722B2">
        <w:rPr>
          <w:rFonts w:ascii="Arial" w:hAnsi="Arial" w:cs="Arial"/>
          <w:rPrChange w:id="100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um </w:t>
      </w:r>
      <w:r w:rsidRPr="009722B2">
        <w:rPr>
          <w:rFonts w:ascii="Arial" w:hAnsi="Arial" w:cs="Arial"/>
          <w:rPrChange w:id="101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reais</w:t>
      </w:r>
      <w:proofErr w:type="gramEnd"/>
      <w:r w:rsidRPr="009722B2">
        <w:rPr>
          <w:rFonts w:ascii="Arial" w:hAnsi="Arial" w:cs="Arial"/>
          <w:rPrChange w:id="102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 e </w:t>
      </w:r>
      <w:r w:rsidR="00BC7D85" w:rsidRPr="009722B2">
        <w:rPr>
          <w:rFonts w:ascii="Arial" w:hAnsi="Arial" w:cs="Arial"/>
          <w:rPrChange w:id="103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trinta </w:t>
      </w:r>
      <w:r w:rsidRPr="009722B2">
        <w:rPr>
          <w:rFonts w:ascii="Arial" w:hAnsi="Arial" w:cs="Arial"/>
          <w:rPrChange w:id="104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centavos), e comprovação de pagamento do tributo correspondente à prestação dos serviços.</w:t>
      </w:r>
    </w:p>
    <w:p w:rsidR="00A33881" w:rsidRPr="009722B2" w:rsidRDefault="00A33881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rPrChange w:id="105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</w:pPr>
      <w:ins w:id="106" w:author="adriana.araujo" w:date="2016-09-30T14:41:00Z">
        <w:r w:rsidRPr="009722B2">
          <w:rPr>
            <w:rFonts w:ascii="Arial" w:hAnsi="Arial" w:cs="Arial"/>
            <w:rPrChange w:id="107" w:author="adriana.araujo" w:date="2016-09-30T14:47:00Z">
              <w:rPr>
                <w:rFonts w:ascii="Arial" w:hAnsi="Arial" w:cs="Arial"/>
                <w:sz w:val="23"/>
                <w:szCs w:val="23"/>
              </w:rPr>
            </w:rPrChange>
          </w:rPr>
          <w:t xml:space="preserve">Existe um lapso entre as folhas 28 a 37. </w:t>
        </w:r>
        <w:proofErr w:type="gramStart"/>
        <w:r w:rsidRPr="009722B2">
          <w:rPr>
            <w:rFonts w:ascii="Arial" w:hAnsi="Arial" w:cs="Arial"/>
            <w:rPrChange w:id="108" w:author="adriana.araujo" w:date="2016-09-30T14:47:00Z">
              <w:rPr>
                <w:rFonts w:ascii="Arial" w:hAnsi="Arial" w:cs="Arial"/>
                <w:sz w:val="23"/>
                <w:szCs w:val="23"/>
              </w:rPr>
            </w:rPrChange>
          </w:rPr>
          <w:t>Inserir !</w:t>
        </w:r>
      </w:ins>
      <w:proofErr w:type="gramEnd"/>
      <w:ins w:id="109" w:author="adriana.araujo" w:date="2016-09-30T14:45:00Z">
        <w:r w:rsidRPr="009722B2">
          <w:rPr>
            <w:rFonts w:ascii="Arial" w:hAnsi="Arial" w:cs="Arial"/>
            <w:rPrChange w:id="110" w:author="adriana.araujo" w:date="2016-09-30T14:47:00Z">
              <w:rPr>
                <w:rFonts w:ascii="Arial" w:hAnsi="Arial" w:cs="Arial"/>
                <w:sz w:val="23"/>
                <w:szCs w:val="23"/>
              </w:rPr>
            </w:rPrChange>
          </w:rPr>
          <w:t xml:space="preserve"> E as folhas 33 informa que a planilha foi anexada e não está </w:t>
        </w:r>
        <w:proofErr w:type="gramStart"/>
        <w:r w:rsidRPr="009722B2">
          <w:rPr>
            <w:rFonts w:ascii="Arial" w:hAnsi="Arial" w:cs="Arial"/>
            <w:rPrChange w:id="111" w:author="adriana.araujo" w:date="2016-09-30T14:47:00Z">
              <w:rPr>
                <w:rFonts w:ascii="Arial" w:hAnsi="Arial" w:cs="Arial"/>
                <w:sz w:val="23"/>
                <w:szCs w:val="23"/>
              </w:rPr>
            </w:rPrChange>
          </w:rPr>
          <w:t>anexada !</w:t>
        </w:r>
        <w:proofErr w:type="gramEnd"/>
        <w:r w:rsidRPr="009722B2">
          <w:rPr>
            <w:rFonts w:ascii="Arial" w:hAnsi="Arial" w:cs="Arial"/>
            <w:rPrChange w:id="112" w:author="adriana.araujo" w:date="2016-09-30T14:47:00Z">
              <w:rPr>
                <w:rFonts w:ascii="Arial" w:hAnsi="Arial" w:cs="Arial"/>
                <w:sz w:val="23"/>
                <w:szCs w:val="23"/>
              </w:rPr>
            </w:rPrChange>
          </w:rPr>
          <w:t xml:space="preserve"> Então, precisa ficar </w:t>
        </w:r>
        <w:proofErr w:type="gramStart"/>
        <w:r w:rsidRPr="009722B2">
          <w:rPr>
            <w:rFonts w:ascii="Arial" w:hAnsi="Arial" w:cs="Arial"/>
            <w:rPrChange w:id="113" w:author="adriana.araujo" w:date="2016-09-30T14:47:00Z">
              <w:rPr>
                <w:rFonts w:ascii="Arial" w:hAnsi="Arial" w:cs="Arial"/>
                <w:sz w:val="23"/>
                <w:szCs w:val="23"/>
              </w:rPr>
            </w:rPrChange>
          </w:rPr>
          <w:t>claro !</w:t>
        </w:r>
        <w:proofErr w:type="gramEnd"/>
        <w:r w:rsidRPr="009722B2">
          <w:rPr>
            <w:rFonts w:ascii="Arial" w:hAnsi="Arial" w:cs="Arial"/>
            <w:rPrChange w:id="114" w:author="adriana.araujo" w:date="2016-09-30T14:47:00Z">
              <w:rPr>
                <w:rFonts w:ascii="Arial" w:hAnsi="Arial" w:cs="Arial"/>
                <w:sz w:val="23"/>
                <w:szCs w:val="23"/>
              </w:rPr>
            </w:rPrChange>
          </w:rPr>
          <w:t>!!</w:t>
        </w:r>
      </w:ins>
    </w:p>
    <w:p w:rsidR="00AF6887" w:rsidRPr="009722B2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rPrChange w:id="115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116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Retornam os autos para análise por esta Assessoria Técnica, nos termos dos despachos da Chefia de Gabinete e da Superintendência de Auditagem desta Controladoria Geral (fls. </w:t>
      </w:r>
      <w:r w:rsidR="002D6D35" w:rsidRPr="009722B2">
        <w:rPr>
          <w:rFonts w:ascii="Arial" w:hAnsi="Arial" w:cs="Arial"/>
          <w:rPrChange w:id="117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38/39</w:t>
      </w:r>
      <w:r w:rsidRPr="009722B2">
        <w:rPr>
          <w:rFonts w:ascii="Arial" w:hAnsi="Arial" w:cs="Arial"/>
          <w:rPrChange w:id="118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>).</w:t>
      </w:r>
    </w:p>
    <w:p w:rsidR="00AF6887" w:rsidRPr="009722B2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rPrChange w:id="119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</w:pPr>
    </w:p>
    <w:p w:rsidR="00AF6887" w:rsidRPr="009722B2" w:rsidRDefault="00AF6887" w:rsidP="00A3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rPrChange w:id="120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pPrChange w:id="121" w:author="adriana.araujo" w:date="2016-09-30T14:41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D9D9D9"/>
            <w:suppressAutoHyphens/>
            <w:spacing w:after="0" w:line="360" w:lineRule="auto"/>
            <w:jc w:val="both"/>
          </w:pPr>
        </w:pPrChange>
      </w:pPr>
      <w:r w:rsidRPr="009722B2">
        <w:rPr>
          <w:rFonts w:ascii="Arial" w:hAnsi="Arial" w:cs="Arial"/>
          <w:b/>
          <w:rPrChange w:id="122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t>1 - RELATÓRIO</w:t>
      </w:r>
    </w:p>
    <w:p w:rsidR="00AF6887" w:rsidRPr="009722B2" w:rsidRDefault="00AF6887" w:rsidP="00AF688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  <w:rPrChange w:id="123" w:author="adriana.araujo" w:date="2016-09-30T14:47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</w:pPr>
    </w:p>
    <w:p w:rsidR="00AF6887" w:rsidRPr="009722B2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  <w:rPrChange w:id="124" w:author="adriana.araujo" w:date="2016-09-30T14:47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</w:pPr>
      <w:r w:rsidRPr="009722B2">
        <w:rPr>
          <w:rFonts w:ascii="Arial" w:hAnsi="Arial" w:cs="Arial"/>
          <w:b/>
          <w:u w:val="single"/>
          <w:rPrChange w:id="125" w:author="adriana.araujo" w:date="2016-09-30T14:47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  <w:t>I – PRELIMINARMENTE</w:t>
      </w:r>
    </w:p>
    <w:p w:rsidR="00AF6887" w:rsidRPr="009722B2" w:rsidDel="009722B2" w:rsidRDefault="00AF6887" w:rsidP="00AF6887">
      <w:pPr>
        <w:pStyle w:val="SemEspaamento"/>
        <w:spacing w:line="360" w:lineRule="auto"/>
        <w:ind w:firstLine="709"/>
        <w:jc w:val="both"/>
        <w:rPr>
          <w:del w:id="126" w:author="adriana.araujo" w:date="2016-09-30T14:48:00Z"/>
          <w:rFonts w:ascii="Arial" w:hAnsi="Arial" w:cs="Arial"/>
          <w:b/>
          <w:u w:val="single"/>
          <w:rPrChange w:id="127" w:author="adriana.araujo" w:date="2016-09-30T14:47:00Z">
            <w:rPr>
              <w:del w:id="128" w:author="adriana.araujo" w:date="2016-09-30T14:48:00Z"/>
              <w:rFonts w:ascii="Arial" w:hAnsi="Arial" w:cs="Arial"/>
              <w:b/>
              <w:sz w:val="23"/>
              <w:szCs w:val="23"/>
              <w:u w:val="single"/>
            </w:rPr>
          </w:rPrChange>
        </w:rPr>
      </w:pPr>
    </w:p>
    <w:p w:rsidR="00AF6887" w:rsidRPr="009722B2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i/>
          <w:rPrChange w:id="129" w:author="adriana.araujo" w:date="2016-09-30T14:47:00Z">
            <w:rPr>
              <w:rFonts w:ascii="Arial" w:hAnsi="Arial" w:cs="Arial"/>
              <w:i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130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Observa-se que o processo de pagamento de docente em favor de </w:t>
      </w:r>
      <w:r w:rsidR="00BC7D85" w:rsidRPr="009722B2">
        <w:rPr>
          <w:rFonts w:ascii="Arial" w:hAnsi="Arial" w:cs="Arial"/>
          <w:b/>
          <w:rPrChange w:id="131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t>Michele Barbosa Persiano</w:t>
      </w:r>
      <w:r w:rsidR="002D6D35" w:rsidRPr="009722B2">
        <w:rPr>
          <w:rFonts w:ascii="Arial" w:hAnsi="Arial" w:cs="Arial"/>
          <w:b/>
          <w:rPrChange w:id="132" w:author="adriana.araujo" w:date="2016-09-30T14:47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 de Assis</w:t>
      </w:r>
      <w:r w:rsidRPr="009722B2">
        <w:rPr>
          <w:rFonts w:ascii="Arial" w:hAnsi="Arial" w:cs="Arial"/>
          <w:rPrChange w:id="133" w:author="adriana.araujo" w:date="2016-09-30T14:47:00Z">
            <w:rPr>
              <w:rFonts w:ascii="Arial" w:hAnsi="Arial" w:cs="Arial"/>
              <w:sz w:val="23"/>
              <w:szCs w:val="23"/>
            </w:rPr>
          </w:rPrChange>
        </w:rPr>
        <w:t xml:space="preserve">, foi conferido e encontra-se em obediência ao art. 63 da Lei Federal nº. 4.320/64. </w:t>
      </w:r>
      <w:r w:rsidRPr="009722B2">
        <w:rPr>
          <w:rFonts w:ascii="Arial" w:hAnsi="Arial" w:cs="Arial"/>
          <w:i/>
          <w:rPrChange w:id="134" w:author="adriana.araujo" w:date="2016-09-30T14:47:00Z">
            <w:rPr>
              <w:rFonts w:ascii="Arial" w:hAnsi="Arial" w:cs="Arial"/>
              <w:i/>
              <w:sz w:val="23"/>
              <w:szCs w:val="23"/>
            </w:rPr>
          </w:rPrChange>
        </w:rPr>
        <w:t>In verbis:</w:t>
      </w:r>
    </w:p>
    <w:p w:rsidR="00AF6887" w:rsidRPr="00CD516A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10"/>
          <w:szCs w:val="10"/>
        </w:rPr>
      </w:pPr>
    </w:p>
    <w:p w:rsidR="00AF6887" w:rsidRPr="00A33881" w:rsidRDefault="00AF6887" w:rsidP="00A3388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135" w:author="adriana.araujo" w:date="2016-09-30T14:41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136" w:author="adriana.araujo" w:date="2016-09-30T14:42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r w:rsidRPr="00A33881">
        <w:rPr>
          <w:rFonts w:ascii="Arial" w:hAnsi="Arial" w:cs="Arial"/>
          <w:b/>
          <w:color w:val="000000"/>
          <w:sz w:val="20"/>
          <w:szCs w:val="20"/>
          <w:rPrChange w:id="137" w:author="adriana.araujo" w:date="2016-09-30T14:41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Art. 63. A liquidação da despesa consiste na verificação do direito adquirido pelo credor tendo por base os títulos e documentos comprobatórios do respectivo crédito.</w:t>
      </w:r>
    </w:p>
    <w:p w:rsidR="00AF6887" w:rsidRPr="00A33881" w:rsidRDefault="00AF6887" w:rsidP="00A3388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138" w:author="adriana.araujo" w:date="2016-09-30T14:41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139" w:author="adriana.araujo" w:date="2016-09-30T14:42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140" w:name="art63§1"/>
      <w:bookmarkEnd w:id="140"/>
      <w:r w:rsidRPr="00A33881">
        <w:rPr>
          <w:rFonts w:ascii="Arial" w:hAnsi="Arial" w:cs="Arial"/>
          <w:b/>
          <w:color w:val="000000"/>
          <w:sz w:val="20"/>
          <w:szCs w:val="20"/>
          <w:rPrChange w:id="141" w:author="adriana.araujo" w:date="2016-09-30T14:41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§ 1° Essa verificação tem por fim apurar:</w:t>
      </w:r>
    </w:p>
    <w:p w:rsidR="00AF6887" w:rsidRPr="00A33881" w:rsidRDefault="00AF6887" w:rsidP="00A3388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142" w:author="adriana.araujo" w:date="2016-09-30T14:41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143" w:author="adriana.araujo" w:date="2016-09-30T14:42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144" w:name="art63§1i"/>
      <w:bookmarkEnd w:id="144"/>
      <w:r w:rsidRPr="00A33881">
        <w:rPr>
          <w:rFonts w:ascii="Arial" w:hAnsi="Arial" w:cs="Arial"/>
          <w:b/>
          <w:color w:val="000000"/>
          <w:sz w:val="20"/>
          <w:szCs w:val="20"/>
          <w:rPrChange w:id="145" w:author="adriana.araujo" w:date="2016-09-30T14:41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I - a origem e o objeto do que se deve pagar;</w:t>
      </w:r>
    </w:p>
    <w:p w:rsidR="00AF6887" w:rsidRPr="00A33881" w:rsidRDefault="00AF6887" w:rsidP="00A3388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146" w:author="adriana.araujo" w:date="2016-09-30T14:41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147" w:author="adriana.araujo" w:date="2016-09-30T14:42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148" w:name="art63§1ii"/>
      <w:bookmarkEnd w:id="148"/>
      <w:r w:rsidRPr="00A33881">
        <w:rPr>
          <w:rFonts w:ascii="Arial" w:hAnsi="Arial" w:cs="Arial"/>
          <w:b/>
          <w:color w:val="000000"/>
          <w:sz w:val="20"/>
          <w:szCs w:val="20"/>
          <w:rPrChange w:id="149" w:author="adriana.araujo" w:date="2016-09-30T14:41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II - a importância exata a pagar</w:t>
      </w:r>
      <w:bookmarkStart w:id="150" w:name="art63§1iii"/>
      <w:bookmarkEnd w:id="150"/>
      <w:r w:rsidRPr="00A33881">
        <w:rPr>
          <w:rFonts w:ascii="Arial" w:hAnsi="Arial" w:cs="Arial"/>
          <w:b/>
          <w:color w:val="000000"/>
          <w:sz w:val="20"/>
          <w:szCs w:val="20"/>
          <w:rPrChange w:id="151" w:author="adriana.araujo" w:date="2016-09-30T14:41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;</w:t>
      </w:r>
    </w:p>
    <w:p w:rsidR="00AF6887" w:rsidRPr="00A33881" w:rsidRDefault="00AF6887" w:rsidP="00A33881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152" w:author="adriana.araujo" w:date="2016-09-30T14:41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153" w:author="adriana.araujo" w:date="2016-09-30T14:42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r w:rsidRPr="00A33881">
        <w:rPr>
          <w:rFonts w:ascii="Arial" w:hAnsi="Arial" w:cs="Arial"/>
          <w:b/>
          <w:color w:val="000000"/>
          <w:sz w:val="20"/>
          <w:szCs w:val="20"/>
          <w:rPrChange w:id="154" w:author="adriana.araujo" w:date="2016-09-30T14:41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III - a quem se deve pagar a importância, para extinguir a obrigação.</w:t>
      </w:r>
    </w:p>
    <w:p w:rsidR="00AF6887" w:rsidRPr="00CD516A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10"/>
        </w:rPr>
      </w:pPr>
      <w:bookmarkStart w:id="155" w:name="art63§2"/>
      <w:bookmarkEnd w:id="155"/>
    </w:p>
    <w:p w:rsidR="00AF6887" w:rsidRPr="009722B2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rPrChange w:id="156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157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Nos termos da legislação regente, depreende-se dos autos a origem da despesa pública em questão, qual seja o credenciamento de servidores realizado através do Edital nº 001/2013-PMAL/DE, com o fito de preenchimento de vagas para realização de cursos na Academia de Polícia Militar Senador Arnon de Mello (APMSAM) e no Centro de Formação e Aperfeiçoamento de Praças (CFAP).</w:t>
      </w:r>
    </w:p>
    <w:p w:rsidR="002D6D35" w:rsidRPr="009722B2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rPrChange w:id="158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159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Ante a instrução processual apresentada, resta hialina a obrigação imposta ao Estado de Alagoas do pagamento pretendido pel</w:t>
      </w:r>
      <w:r w:rsidR="002D6D35" w:rsidRPr="009722B2">
        <w:rPr>
          <w:rFonts w:ascii="Arial" w:hAnsi="Arial" w:cs="Arial"/>
          <w:rPrChange w:id="160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a</w:t>
      </w:r>
      <w:r w:rsidRPr="009722B2">
        <w:rPr>
          <w:rFonts w:ascii="Arial" w:hAnsi="Arial" w:cs="Arial"/>
          <w:rPrChange w:id="161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 servidor</w:t>
      </w:r>
      <w:r w:rsidR="002D6D35" w:rsidRPr="009722B2">
        <w:rPr>
          <w:rFonts w:ascii="Arial" w:hAnsi="Arial" w:cs="Arial"/>
          <w:rPrChange w:id="162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a</w:t>
      </w:r>
      <w:r w:rsidRPr="009722B2">
        <w:rPr>
          <w:rFonts w:ascii="Arial" w:hAnsi="Arial" w:cs="Arial"/>
          <w:rPrChange w:id="163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 </w:t>
      </w:r>
      <w:r w:rsidR="002D6D35" w:rsidRPr="009722B2">
        <w:rPr>
          <w:rFonts w:ascii="Arial" w:hAnsi="Arial" w:cs="Arial"/>
          <w:rPrChange w:id="164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Michele Barbosa </w:t>
      </w:r>
      <w:proofErr w:type="spellStart"/>
      <w:proofErr w:type="gramStart"/>
      <w:r w:rsidR="002D6D35" w:rsidRPr="009722B2">
        <w:rPr>
          <w:rFonts w:ascii="Arial" w:hAnsi="Arial" w:cs="Arial"/>
          <w:rPrChange w:id="165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Perciano</w:t>
      </w:r>
      <w:proofErr w:type="spellEnd"/>
      <w:proofErr w:type="gramEnd"/>
      <w:r w:rsidR="002D6D35" w:rsidRPr="009722B2">
        <w:rPr>
          <w:rFonts w:ascii="Arial" w:hAnsi="Arial" w:cs="Arial"/>
          <w:rPrChange w:id="166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 </w:t>
      </w:r>
    </w:p>
    <w:p w:rsidR="00AF6887" w:rsidRPr="009722B2" w:rsidRDefault="002D6D35" w:rsidP="002D6D35">
      <w:pPr>
        <w:spacing w:after="0" w:line="360" w:lineRule="auto"/>
        <w:jc w:val="both"/>
        <w:rPr>
          <w:rFonts w:ascii="Arial" w:hAnsi="Arial" w:cs="Arial"/>
          <w:rPrChange w:id="167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  <w:proofErr w:type="gramStart"/>
      <w:r w:rsidRPr="009722B2">
        <w:rPr>
          <w:rFonts w:ascii="Arial" w:hAnsi="Arial" w:cs="Arial"/>
          <w:rPrChange w:id="168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de</w:t>
      </w:r>
      <w:proofErr w:type="gramEnd"/>
      <w:r w:rsidRPr="009722B2">
        <w:rPr>
          <w:rFonts w:ascii="Arial" w:hAnsi="Arial" w:cs="Arial"/>
          <w:rPrChange w:id="169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 Assis</w:t>
      </w:r>
      <w:r w:rsidR="00AF6887" w:rsidRPr="009722B2">
        <w:rPr>
          <w:rFonts w:ascii="Arial" w:hAnsi="Arial" w:cs="Arial"/>
          <w:rPrChange w:id="170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, considerando o credenciamento supramencionado e a efetiva prestação dos serviços.</w:t>
      </w:r>
    </w:p>
    <w:p w:rsidR="00AF6887" w:rsidRPr="009722B2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rPrChange w:id="171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172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Os valores a serem pagos estão consubstanciados no cômputo de horas ministradas, consoante publicado no Boletim Geral Ostensivo nº </w:t>
      </w:r>
      <w:r w:rsidR="00C05B94" w:rsidRPr="009722B2">
        <w:rPr>
          <w:rFonts w:ascii="Arial" w:hAnsi="Arial" w:cs="Arial"/>
          <w:rPrChange w:id="173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057</w:t>
      </w:r>
      <w:r w:rsidRPr="009722B2">
        <w:rPr>
          <w:rFonts w:ascii="Arial" w:hAnsi="Arial" w:cs="Arial"/>
          <w:rPrChange w:id="174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, de </w:t>
      </w:r>
      <w:r w:rsidR="00C05B94" w:rsidRPr="009722B2">
        <w:rPr>
          <w:rFonts w:ascii="Arial" w:hAnsi="Arial" w:cs="Arial"/>
          <w:rPrChange w:id="175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2</w:t>
      </w:r>
      <w:r w:rsidRPr="009722B2">
        <w:rPr>
          <w:rFonts w:ascii="Arial" w:hAnsi="Arial" w:cs="Arial"/>
          <w:rPrChange w:id="176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6.</w:t>
      </w:r>
      <w:r w:rsidR="00C05B94" w:rsidRPr="009722B2">
        <w:rPr>
          <w:rFonts w:ascii="Arial" w:hAnsi="Arial" w:cs="Arial"/>
          <w:rPrChange w:id="177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03</w:t>
      </w:r>
      <w:r w:rsidRPr="009722B2">
        <w:rPr>
          <w:rFonts w:ascii="Arial" w:hAnsi="Arial" w:cs="Arial"/>
          <w:rPrChange w:id="178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.201</w:t>
      </w:r>
      <w:r w:rsidR="00C05B94" w:rsidRPr="009722B2">
        <w:rPr>
          <w:rFonts w:ascii="Arial" w:hAnsi="Arial" w:cs="Arial"/>
          <w:rPrChange w:id="179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3</w:t>
      </w:r>
      <w:r w:rsidRPr="009722B2">
        <w:rPr>
          <w:rFonts w:ascii="Arial" w:hAnsi="Arial" w:cs="Arial"/>
          <w:rPrChange w:id="180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 (fls. </w:t>
      </w:r>
      <w:r w:rsidR="00C05B94" w:rsidRPr="009722B2">
        <w:rPr>
          <w:rFonts w:ascii="Arial" w:hAnsi="Arial" w:cs="Arial"/>
          <w:rPrChange w:id="181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04/05</w:t>
      </w:r>
      <w:r w:rsidRPr="009722B2">
        <w:rPr>
          <w:rFonts w:ascii="Arial" w:hAnsi="Arial" w:cs="Arial"/>
          <w:rPrChange w:id="182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) e nos termos do Decreto nº 29.258/2013, que regulamenta o pagamento da hora </w:t>
      </w:r>
      <w:r w:rsidRPr="009722B2">
        <w:rPr>
          <w:rFonts w:ascii="Arial" w:hAnsi="Arial" w:cs="Arial"/>
          <w:rPrChange w:id="183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lastRenderedPageBreak/>
        <w:t>trabalhada aos instrutores das capacitações promovidas pela Administração Direta e Indireta do Poder Executivo Estadual.</w:t>
      </w:r>
    </w:p>
    <w:p w:rsidR="00AF6887" w:rsidRPr="009722B2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i/>
          <w:rPrChange w:id="184" w:author="adriana.araujo" w:date="2016-09-30T14:48:00Z">
            <w:rPr>
              <w:rFonts w:ascii="Arial" w:hAnsi="Arial" w:cs="Arial"/>
              <w:i/>
              <w:sz w:val="16"/>
              <w:szCs w:val="16"/>
            </w:rPr>
          </w:rPrChange>
        </w:rPr>
      </w:pPr>
    </w:p>
    <w:p w:rsidR="00AF6887" w:rsidRPr="009722B2" w:rsidRDefault="00AF6887" w:rsidP="00A3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rPrChange w:id="185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pPrChange w:id="186" w:author="adriana.araujo" w:date="2016-09-30T14:42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D9D9D9"/>
            <w:spacing w:after="0" w:line="360" w:lineRule="auto"/>
            <w:jc w:val="both"/>
          </w:pPr>
        </w:pPrChange>
      </w:pPr>
      <w:r w:rsidRPr="009722B2">
        <w:rPr>
          <w:rFonts w:ascii="Arial" w:hAnsi="Arial" w:cs="Arial"/>
          <w:b/>
          <w:rPrChange w:id="187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2 – DO EXAME DOS AUTOS </w:t>
      </w:r>
    </w:p>
    <w:p w:rsidR="00AF6887" w:rsidRPr="009722B2" w:rsidRDefault="00AF6887" w:rsidP="00AF6887">
      <w:pPr>
        <w:pStyle w:val="SemEspaamento"/>
        <w:spacing w:line="360" w:lineRule="auto"/>
        <w:jc w:val="both"/>
        <w:rPr>
          <w:rFonts w:ascii="Arial" w:hAnsi="Arial" w:cs="Arial"/>
          <w:rPrChange w:id="188" w:author="adriana.araujo" w:date="2016-09-30T14:48:00Z">
            <w:rPr>
              <w:rFonts w:ascii="Arial" w:hAnsi="Arial" w:cs="Arial"/>
              <w:sz w:val="16"/>
              <w:szCs w:val="16"/>
            </w:rPr>
          </w:rPrChange>
        </w:rPr>
      </w:pPr>
      <w:r w:rsidRPr="009722B2">
        <w:rPr>
          <w:rFonts w:ascii="Arial" w:hAnsi="Arial" w:cs="Arial"/>
          <w:rPrChange w:id="189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    </w:t>
      </w:r>
    </w:p>
    <w:p w:rsidR="00AF6887" w:rsidRPr="009722B2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rPrChange w:id="190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191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Feitas as considerações PRELIMINARES acima expostas, passamos a analisar os aspectos que merecem relevo na aferição da </w:t>
      </w:r>
      <w:r w:rsidRPr="009722B2">
        <w:rPr>
          <w:rFonts w:ascii="Arial" w:hAnsi="Arial" w:cs="Arial"/>
          <w:b/>
          <w:i/>
          <w:rPrChange w:id="192" w:author="adriana.araujo" w:date="2016-09-30T14:48:00Z">
            <w:rPr>
              <w:rFonts w:ascii="Arial" w:hAnsi="Arial" w:cs="Arial"/>
              <w:b/>
              <w:i/>
              <w:sz w:val="23"/>
              <w:szCs w:val="23"/>
            </w:rPr>
          </w:rPrChange>
        </w:rPr>
        <w:t>“análise e emissão de parecer técnico”</w:t>
      </w:r>
      <w:r w:rsidRPr="009722B2">
        <w:rPr>
          <w:rFonts w:ascii="Arial" w:hAnsi="Arial" w:cs="Arial"/>
          <w:b/>
          <w:rPrChange w:id="193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t>,</w:t>
      </w:r>
      <w:r w:rsidRPr="009722B2">
        <w:rPr>
          <w:rFonts w:ascii="Arial" w:hAnsi="Arial" w:cs="Arial"/>
          <w:rPrChange w:id="194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 conforme requerido pela Superintendência de Auditagem desta CGE/AL (fl.</w:t>
      </w:r>
      <w:r w:rsidR="002D6D35" w:rsidRPr="009722B2">
        <w:rPr>
          <w:rFonts w:ascii="Arial" w:hAnsi="Arial" w:cs="Arial"/>
          <w:rPrChange w:id="195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39</w:t>
      </w:r>
      <w:r w:rsidRPr="009722B2">
        <w:rPr>
          <w:rFonts w:ascii="Arial" w:hAnsi="Arial" w:cs="Arial"/>
          <w:rPrChange w:id="196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). </w:t>
      </w:r>
    </w:p>
    <w:p w:rsidR="002D6D35" w:rsidRPr="009722B2" w:rsidRDefault="002D6D35" w:rsidP="00AF6887">
      <w:pPr>
        <w:pStyle w:val="SemEspaamento"/>
        <w:spacing w:line="360" w:lineRule="auto"/>
        <w:ind w:firstLine="709"/>
        <w:jc w:val="both"/>
        <w:rPr>
          <w:ins w:id="197" w:author="adriana.araujo" w:date="2016-09-30T14:45:00Z"/>
          <w:rFonts w:ascii="Arial" w:hAnsi="Arial" w:cs="Arial"/>
          <w:rPrChange w:id="198" w:author="adriana.araujo" w:date="2016-09-30T14:48:00Z">
            <w:rPr>
              <w:ins w:id="199" w:author="adriana.araujo" w:date="2016-09-30T14:45:00Z"/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200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2.1 – Verifica-se que </w:t>
      </w:r>
      <w:r w:rsidR="009950CD" w:rsidRPr="009722B2">
        <w:rPr>
          <w:rFonts w:ascii="Arial" w:hAnsi="Arial" w:cs="Arial"/>
          <w:rPrChange w:id="201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os cálculos apresentados as fls. 02 devem ser refeitos considerando as seguintes informações: informar as horas-aulas efetivamente ministradas, o valor do menor subsídio ou vencimento da carreira do oficial, o percentual aplicado e o total dos valores a receber, por aulas ministradas e o total geral.</w:t>
      </w:r>
    </w:p>
    <w:p w:rsidR="00A33881" w:rsidRPr="009722B2" w:rsidRDefault="00A33881" w:rsidP="00A33881">
      <w:pPr>
        <w:pStyle w:val="SemEspaamento"/>
        <w:spacing w:line="360" w:lineRule="auto"/>
        <w:ind w:firstLine="709"/>
        <w:jc w:val="both"/>
        <w:rPr>
          <w:ins w:id="202" w:author="adriana.araujo" w:date="2016-09-30T14:46:00Z"/>
          <w:rFonts w:ascii="Arial" w:hAnsi="Arial" w:cs="Arial"/>
          <w:rPrChange w:id="203" w:author="adriana.araujo" w:date="2016-09-30T14:48:00Z">
            <w:rPr>
              <w:ins w:id="204" w:author="adriana.araujo" w:date="2016-09-30T14:46:00Z"/>
              <w:rFonts w:ascii="Arial" w:hAnsi="Arial" w:cs="Arial"/>
              <w:sz w:val="23"/>
              <w:szCs w:val="23"/>
            </w:rPr>
          </w:rPrChange>
        </w:rPr>
      </w:pPr>
      <w:ins w:id="205" w:author="adriana.araujo" w:date="2016-09-30T14:45:00Z">
        <w:r w:rsidRPr="009722B2">
          <w:rPr>
            <w:rFonts w:ascii="Arial" w:hAnsi="Arial" w:cs="Arial"/>
            <w:rPrChange w:id="206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 xml:space="preserve">Em </w:t>
        </w:r>
      </w:ins>
      <w:ins w:id="207" w:author="adriana.araujo" w:date="2016-09-30T14:46:00Z">
        <w:r w:rsidRPr="009722B2">
          <w:rPr>
            <w:rFonts w:ascii="Arial" w:hAnsi="Arial" w:cs="Arial"/>
            <w:rPrChange w:id="208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 xml:space="preserve">parecer </w:t>
        </w:r>
      </w:ins>
      <w:ins w:id="209" w:author="adriana.araujo" w:date="2016-09-30T14:45:00Z">
        <w:r w:rsidRPr="009722B2">
          <w:rPr>
            <w:rFonts w:ascii="Arial" w:hAnsi="Arial" w:cs="Arial"/>
            <w:rPrChange w:id="210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>prévi</w:t>
        </w:r>
      </w:ins>
      <w:ins w:id="211" w:author="adriana.araujo" w:date="2016-09-30T14:46:00Z">
        <w:r w:rsidRPr="009722B2">
          <w:rPr>
            <w:rFonts w:ascii="Arial" w:hAnsi="Arial" w:cs="Arial"/>
            <w:rPrChange w:id="212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>o</w:t>
        </w:r>
      </w:ins>
      <w:ins w:id="213" w:author="adriana.araujo" w:date="2016-09-30T14:45:00Z">
        <w:r w:rsidRPr="009722B2">
          <w:rPr>
            <w:rFonts w:ascii="Arial" w:hAnsi="Arial" w:cs="Arial"/>
            <w:rPrChange w:id="214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 xml:space="preserve"> as folhas XX a XX este órg</w:t>
        </w:r>
      </w:ins>
      <w:ins w:id="215" w:author="adriana.araujo" w:date="2016-09-30T14:46:00Z">
        <w:r w:rsidRPr="009722B2">
          <w:rPr>
            <w:rFonts w:ascii="Arial" w:hAnsi="Arial" w:cs="Arial"/>
            <w:rPrChange w:id="216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 xml:space="preserve">ão de </w:t>
        </w:r>
        <w:proofErr w:type="spellStart"/>
        <w:r w:rsidRPr="009722B2">
          <w:rPr>
            <w:rFonts w:ascii="Arial" w:hAnsi="Arial" w:cs="Arial"/>
            <w:rPrChange w:id="217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>contrle</w:t>
        </w:r>
        <w:proofErr w:type="spellEnd"/>
        <w:r w:rsidRPr="009722B2">
          <w:rPr>
            <w:rFonts w:ascii="Arial" w:hAnsi="Arial" w:cs="Arial"/>
            <w:rPrChange w:id="218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 xml:space="preserve"> solicitou que os cálculos fossem </w:t>
        </w:r>
        <w:r w:rsidRPr="009722B2">
          <w:rPr>
            <w:rFonts w:ascii="Arial" w:hAnsi="Arial" w:cs="Arial"/>
            <w:rPrChange w:id="219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>ser refeitos considerando as seguintes informações: informar as horas-aulas efetivamente ministradas, o valor do menor subsídio ou vencimento da carreira do oficial, o percentual aplicado e o total dos valores a receber, por aulas ministradas e o total geral.</w:t>
        </w:r>
      </w:ins>
    </w:p>
    <w:p w:rsidR="00A33881" w:rsidRPr="009722B2" w:rsidRDefault="00A33881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rPrChange w:id="220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  <w:ins w:id="221" w:author="adriana.araujo" w:date="2016-09-30T14:46:00Z">
        <w:r w:rsidRPr="009722B2">
          <w:rPr>
            <w:rFonts w:ascii="Arial" w:hAnsi="Arial" w:cs="Arial"/>
            <w:rPrChange w:id="222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>Em análise aos documentos apensados, constata-se que o órgão não atendeu ao item XXX acima</w:t>
        </w:r>
      </w:ins>
      <w:ins w:id="223" w:author="adriana.araujo" w:date="2016-09-30T14:47:00Z">
        <w:r w:rsidRPr="009722B2">
          <w:rPr>
            <w:rFonts w:ascii="Arial" w:hAnsi="Arial" w:cs="Arial"/>
            <w:rPrChange w:id="224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 xml:space="preserve">, deixando de anexar a </w:t>
        </w:r>
        <w:proofErr w:type="gramStart"/>
        <w:r w:rsidRPr="009722B2">
          <w:rPr>
            <w:rFonts w:ascii="Arial" w:hAnsi="Arial" w:cs="Arial"/>
            <w:rPrChange w:id="225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>planilha ...</w:t>
        </w:r>
        <w:proofErr w:type="gramEnd"/>
        <w:r w:rsidRPr="009722B2">
          <w:rPr>
            <w:rFonts w:ascii="Arial" w:hAnsi="Arial" w:cs="Arial"/>
            <w:rPrChange w:id="226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>.</w:t>
        </w:r>
      </w:ins>
    </w:p>
    <w:p w:rsidR="009950CD" w:rsidRPr="009722B2" w:rsidRDefault="009950CD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rPrChange w:id="227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</w:p>
    <w:p w:rsidR="00AF6887" w:rsidRPr="009722B2" w:rsidRDefault="00CA0C5B" w:rsidP="00AF6887">
      <w:pPr>
        <w:spacing w:after="0" w:line="360" w:lineRule="auto"/>
        <w:ind w:firstLine="709"/>
        <w:jc w:val="both"/>
        <w:rPr>
          <w:rFonts w:ascii="Arial" w:hAnsi="Arial" w:cs="Arial"/>
          <w:b/>
          <w:rPrChange w:id="228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</w:pPr>
      <w:r w:rsidRPr="009722B2">
        <w:rPr>
          <w:rFonts w:ascii="Arial" w:hAnsi="Arial" w:cs="Arial"/>
          <w:b/>
          <w:rPrChange w:id="229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É </w:t>
      </w:r>
      <w:r w:rsidR="00AF6887" w:rsidRPr="009722B2">
        <w:rPr>
          <w:rFonts w:ascii="Arial" w:hAnsi="Arial" w:cs="Arial"/>
          <w:b/>
          <w:rPrChange w:id="230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t>o relatório.</w:t>
      </w:r>
    </w:p>
    <w:p w:rsidR="00AF6887" w:rsidRPr="009722B2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rPrChange w:id="231" w:author="adriana.araujo" w:date="2016-09-30T14:48:00Z">
            <w:rPr>
              <w:rFonts w:ascii="Arial" w:hAnsi="Arial" w:cs="Arial"/>
              <w:b/>
              <w:sz w:val="16"/>
              <w:szCs w:val="16"/>
            </w:rPr>
          </w:rPrChange>
        </w:rPr>
      </w:pPr>
    </w:p>
    <w:p w:rsidR="00AF6887" w:rsidRPr="009722B2" w:rsidRDefault="00AF6887" w:rsidP="00A3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rPrChange w:id="232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pPrChange w:id="233" w:author="adriana.araujo" w:date="2016-09-30T14:4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/>
            <w:spacing w:after="0" w:line="360" w:lineRule="auto"/>
            <w:jc w:val="both"/>
          </w:pPr>
        </w:pPrChange>
      </w:pPr>
      <w:r w:rsidRPr="009722B2">
        <w:rPr>
          <w:rFonts w:ascii="Arial" w:hAnsi="Arial" w:cs="Arial"/>
          <w:b/>
          <w:rPrChange w:id="234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t>3 - NO MÉRITO</w:t>
      </w:r>
    </w:p>
    <w:p w:rsidR="00AF6887" w:rsidRPr="009722B2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  <w:rPrChange w:id="235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</w:p>
    <w:p w:rsidR="00CA0C5B" w:rsidRPr="009722B2" w:rsidRDefault="00CD5EFE" w:rsidP="00AF6887">
      <w:pPr>
        <w:spacing w:after="0" w:line="360" w:lineRule="auto"/>
        <w:ind w:firstLine="708"/>
        <w:jc w:val="both"/>
        <w:rPr>
          <w:rFonts w:ascii="Arial" w:hAnsi="Arial" w:cs="Arial"/>
          <w:rPrChange w:id="236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237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3.1 - </w:t>
      </w:r>
      <w:r w:rsidR="00AF6887" w:rsidRPr="009722B2">
        <w:rPr>
          <w:rFonts w:ascii="Arial" w:hAnsi="Arial" w:cs="Arial"/>
          <w:rPrChange w:id="238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De toda a explanação e detalhamento dos autos, </w:t>
      </w:r>
      <w:r w:rsidR="00CA0C5B" w:rsidRPr="009722B2">
        <w:rPr>
          <w:rFonts w:ascii="Arial" w:hAnsi="Arial" w:cs="Arial"/>
          <w:rPrChange w:id="239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contido no “Relatório e no Exame dos Autos” do presente Despacho, registramos relevantes a serem solucionados, de forma a concluir satisfatória e legalmente o procedimento, a saber:</w:t>
      </w:r>
    </w:p>
    <w:p w:rsidR="00CD5EFE" w:rsidRPr="009722B2" w:rsidRDefault="00CD5EFE" w:rsidP="004C5829">
      <w:pPr>
        <w:numPr>
          <w:ilvl w:val="0"/>
          <w:numId w:val="8"/>
        </w:numPr>
        <w:spacing w:after="0" w:line="360" w:lineRule="auto"/>
        <w:ind w:left="709" w:hanging="1"/>
        <w:jc w:val="both"/>
        <w:rPr>
          <w:rFonts w:ascii="Arial" w:hAnsi="Arial" w:cs="Arial"/>
          <w:rPrChange w:id="240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b/>
          <w:u w:val="single"/>
          <w:rPrChange w:id="241" w:author="adriana.araujo" w:date="2016-09-30T14:48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  <w:t>VALOR DEVIDO</w:t>
      </w:r>
      <w:r w:rsidRPr="009722B2">
        <w:rPr>
          <w:rFonts w:ascii="Arial" w:hAnsi="Arial" w:cs="Arial"/>
          <w:rPrChange w:id="242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 – Que </w:t>
      </w:r>
      <w:proofErr w:type="gramStart"/>
      <w:r w:rsidRPr="009722B2">
        <w:rPr>
          <w:rFonts w:ascii="Arial" w:hAnsi="Arial" w:cs="Arial"/>
          <w:rPrChange w:id="243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sejam</w:t>
      </w:r>
      <w:proofErr w:type="gramEnd"/>
      <w:r w:rsidRPr="009722B2">
        <w:rPr>
          <w:rFonts w:ascii="Arial" w:hAnsi="Arial" w:cs="Arial"/>
          <w:rPrChange w:id="244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 apensados aos autos </w:t>
      </w:r>
      <w:r w:rsidR="004C5829" w:rsidRPr="009722B2">
        <w:rPr>
          <w:rFonts w:ascii="Arial" w:hAnsi="Arial" w:cs="Arial"/>
          <w:rPrChange w:id="245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a planilha de cálculos</w:t>
      </w:r>
      <w:ins w:id="246" w:author="adriana.araujo" w:date="2016-09-30T14:47:00Z">
        <w:r w:rsidR="00A33881" w:rsidRPr="009722B2">
          <w:rPr>
            <w:rFonts w:ascii="Arial" w:hAnsi="Arial" w:cs="Arial"/>
            <w:rPrChange w:id="247" w:author="adriana.araujo" w:date="2016-09-30T14:48:00Z">
              <w:rPr>
                <w:rFonts w:ascii="Arial" w:hAnsi="Arial" w:cs="Arial"/>
                <w:sz w:val="23"/>
                <w:szCs w:val="23"/>
              </w:rPr>
            </w:rPrChange>
          </w:rPr>
          <w:t xml:space="preserve"> refeita</w:t>
        </w:r>
      </w:ins>
      <w:r w:rsidR="004C5829" w:rsidRPr="009722B2">
        <w:rPr>
          <w:rFonts w:ascii="Arial" w:hAnsi="Arial" w:cs="Arial"/>
          <w:rPrChange w:id="248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 onde identifique </w:t>
      </w:r>
      <w:r w:rsidR="004C5829" w:rsidRPr="009722B2">
        <w:rPr>
          <w:rFonts w:ascii="Arial" w:hAnsi="Arial" w:cs="Arial"/>
          <w:b/>
          <w:rPrChange w:id="249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as horas-aulas efetivamente ministradas, o valor do </w:t>
      </w:r>
      <w:r w:rsidRPr="009722B2">
        <w:rPr>
          <w:rFonts w:ascii="Arial" w:hAnsi="Arial" w:cs="Arial"/>
          <w:b/>
          <w:rPrChange w:id="250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menor subsídio ou vencimento da carreira </w:t>
      </w:r>
      <w:r w:rsidR="004C5829" w:rsidRPr="009722B2">
        <w:rPr>
          <w:rFonts w:ascii="Arial" w:hAnsi="Arial" w:cs="Arial"/>
          <w:b/>
          <w:rPrChange w:id="251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t>do oficial, o percentual aplicado e o total dos valores a receber, por aulas ministradas e o total geral.</w:t>
      </w:r>
    </w:p>
    <w:p w:rsidR="00AF6887" w:rsidRPr="009722B2" w:rsidDel="009722B2" w:rsidRDefault="00AF6887" w:rsidP="00AF6887">
      <w:pPr>
        <w:spacing w:after="0" w:line="360" w:lineRule="auto"/>
        <w:ind w:firstLine="851"/>
        <w:jc w:val="both"/>
        <w:rPr>
          <w:del w:id="252" w:author="adriana.araujo" w:date="2016-09-30T14:48:00Z"/>
          <w:rFonts w:ascii="Arial" w:hAnsi="Arial" w:cs="Arial"/>
          <w:b/>
          <w:rPrChange w:id="253" w:author="adriana.araujo" w:date="2016-09-30T14:48:00Z">
            <w:rPr>
              <w:del w:id="254" w:author="adriana.araujo" w:date="2016-09-30T14:48:00Z"/>
              <w:rFonts w:ascii="Arial" w:hAnsi="Arial" w:cs="Arial"/>
              <w:b/>
              <w:sz w:val="16"/>
              <w:szCs w:val="16"/>
            </w:rPr>
          </w:rPrChange>
        </w:rPr>
      </w:pPr>
    </w:p>
    <w:p w:rsidR="00CD5EFE" w:rsidRPr="009722B2" w:rsidRDefault="00CD5EFE" w:rsidP="00AF6887">
      <w:pPr>
        <w:spacing w:after="0" w:line="360" w:lineRule="auto"/>
        <w:ind w:firstLine="851"/>
        <w:jc w:val="both"/>
        <w:rPr>
          <w:rFonts w:ascii="Arial" w:hAnsi="Arial" w:cs="Arial"/>
          <w:b/>
          <w:rPrChange w:id="255" w:author="adriana.araujo" w:date="2016-09-30T14:48:00Z">
            <w:rPr>
              <w:rFonts w:ascii="Arial" w:hAnsi="Arial" w:cs="Arial"/>
              <w:b/>
              <w:sz w:val="16"/>
              <w:szCs w:val="16"/>
            </w:rPr>
          </w:rPrChange>
        </w:rPr>
      </w:pPr>
    </w:p>
    <w:p w:rsidR="00AF6887" w:rsidRPr="009722B2" w:rsidRDefault="00AF6887" w:rsidP="00A3388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rPrChange w:id="256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pPrChange w:id="257" w:author="adriana.araujo" w:date="2016-09-30T14:43:00Z">
          <w:pPr>
            <w:pStyle w:val="SemEspaamento"/>
            <w:pBdr>
              <w:top w:val="single" w:sz="4" w:space="1" w:color="auto"/>
              <w:left w:val="single" w:sz="4" w:space="4" w:color="auto"/>
              <w:bottom w:val="single" w:sz="4" w:space="0" w:color="auto"/>
              <w:right w:val="single" w:sz="4" w:space="4" w:color="auto"/>
            </w:pBdr>
            <w:shd w:val="clear" w:color="auto" w:fill="D9D9D9"/>
            <w:spacing w:line="360" w:lineRule="auto"/>
            <w:jc w:val="both"/>
          </w:pPr>
        </w:pPrChange>
      </w:pPr>
      <w:r w:rsidRPr="009722B2">
        <w:rPr>
          <w:rFonts w:ascii="Arial" w:hAnsi="Arial" w:cs="Arial"/>
          <w:b/>
          <w:rPrChange w:id="258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t>4 - CONCLUSÃO</w:t>
      </w:r>
    </w:p>
    <w:p w:rsidR="00AF6887" w:rsidRPr="009722B2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  <w:rPrChange w:id="259" w:author="adriana.araujo" w:date="2016-09-30T14:48:00Z">
            <w:rPr>
              <w:rFonts w:ascii="Arial" w:hAnsi="Arial" w:cs="Arial"/>
              <w:sz w:val="16"/>
              <w:szCs w:val="16"/>
            </w:rPr>
          </w:rPrChange>
        </w:rPr>
      </w:pPr>
    </w:p>
    <w:p w:rsidR="00AF6887" w:rsidRPr="009722B2" w:rsidRDefault="004C5829" w:rsidP="00AF6887">
      <w:pPr>
        <w:pStyle w:val="SemEspaamento"/>
        <w:spacing w:line="360" w:lineRule="auto"/>
        <w:ind w:firstLine="708"/>
        <w:jc w:val="both"/>
        <w:rPr>
          <w:rFonts w:ascii="Arial" w:hAnsi="Arial" w:cs="Arial"/>
          <w:rPrChange w:id="260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261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E</w:t>
      </w:r>
      <w:r w:rsidR="00AF6887" w:rsidRPr="009722B2">
        <w:rPr>
          <w:rFonts w:ascii="Arial" w:hAnsi="Arial" w:cs="Arial"/>
          <w:rPrChange w:id="262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ncaminhem-se os autos ao Gabinete da Controladora Geral, para conhecimento da análise apresentada, sugerindo o retorno dos autos à </w:t>
      </w:r>
      <w:r w:rsidR="009950CD" w:rsidRPr="009722B2">
        <w:rPr>
          <w:rFonts w:ascii="Arial" w:hAnsi="Arial" w:cs="Arial"/>
          <w:b/>
          <w:rPrChange w:id="263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t>PM/AL</w:t>
      </w:r>
      <w:r w:rsidR="00AF6887" w:rsidRPr="009722B2">
        <w:rPr>
          <w:rFonts w:ascii="Arial" w:hAnsi="Arial" w:cs="Arial"/>
          <w:rPrChange w:id="264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, </w:t>
      </w:r>
      <w:r w:rsidRPr="009722B2">
        <w:rPr>
          <w:rFonts w:ascii="Arial" w:hAnsi="Arial" w:cs="Arial"/>
          <w:rPrChange w:id="265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para a solução das </w:t>
      </w:r>
      <w:r w:rsidRPr="009722B2">
        <w:rPr>
          <w:rFonts w:ascii="Arial" w:hAnsi="Arial" w:cs="Arial"/>
          <w:rPrChange w:id="266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lastRenderedPageBreak/>
        <w:t>pendências processuais apontadas no subitem 3.1 alínea “a”, voltando para emissão do parecer conclusivo</w:t>
      </w:r>
      <w:r w:rsidR="00AF6887" w:rsidRPr="009722B2">
        <w:rPr>
          <w:rFonts w:ascii="Arial" w:hAnsi="Arial" w:cs="Arial"/>
          <w:rPrChange w:id="267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.</w:t>
      </w:r>
    </w:p>
    <w:p w:rsidR="00AF6887" w:rsidRPr="009722B2" w:rsidRDefault="00AF6887" w:rsidP="00AF6887">
      <w:pPr>
        <w:pStyle w:val="SemEspaamento"/>
        <w:spacing w:line="360" w:lineRule="auto"/>
        <w:ind w:firstLine="708"/>
        <w:jc w:val="both"/>
        <w:rPr>
          <w:rFonts w:ascii="Arial" w:hAnsi="Arial" w:cs="Arial"/>
          <w:rPrChange w:id="268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</w:p>
    <w:p w:rsidR="00AF6887" w:rsidRPr="009722B2" w:rsidRDefault="00AF6887" w:rsidP="00AF6887">
      <w:pPr>
        <w:spacing w:after="0" w:line="360" w:lineRule="auto"/>
        <w:jc w:val="center"/>
        <w:rPr>
          <w:rFonts w:ascii="Arial" w:hAnsi="Arial" w:cs="Arial"/>
          <w:bCs/>
          <w:rPrChange w:id="269" w:author="adriana.araujo" w:date="2016-09-30T14:48:00Z">
            <w:rPr>
              <w:rFonts w:ascii="Arial" w:hAnsi="Arial" w:cs="Arial"/>
              <w:bCs/>
              <w:sz w:val="23"/>
              <w:szCs w:val="23"/>
            </w:rPr>
          </w:rPrChange>
        </w:rPr>
      </w:pPr>
      <w:r w:rsidRPr="009722B2">
        <w:rPr>
          <w:rFonts w:ascii="Arial" w:hAnsi="Arial" w:cs="Arial"/>
          <w:bCs/>
          <w:rPrChange w:id="270" w:author="adriana.araujo" w:date="2016-09-30T14:48:00Z">
            <w:rPr>
              <w:rFonts w:ascii="Arial" w:hAnsi="Arial" w:cs="Arial"/>
              <w:bCs/>
              <w:sz w:val="23"/>
              <w:szCs w:val="23"/>
            </w:rPr>
          </w:rPrChange>
        </w:rPr>
        <w:t xml:space="preserve">Maceió, </w:t>
      </w:r>
      <w:r w:rsidR="00C05B94" w:rsidRPr="009722B2">
        <w:rPr>
          <w:rFonts w:ascii="Arial" w:hAnsi="Arial" w:cs="Arial"/>
          <w:bCs/>
          <w:rPrChange w:id="271" w:author="adriana.araujo" w:date="2016-09-30T14:48:00Z">
            <w:rPr>
              <w:rFonts w:ascii="Arial" w:hAnsi="Arial" w:cs="Arial"/>
              <w:bCs/>
              <w:sz w:val="23"/>
              <w:szCs w:val="23"/>
            </w:rPr>
          </w:rPrChange>
        </w:rPr>
        <w:t>30</w:t>
      </w:r>
      <w:r w:rsidRPr="009722B2">
        <w:rPr>
          <w:rFonts w:ascii="Arial" w:hAnsi="Arial" w:cs="Arial"/>
          <w:bCs/>
          <w:rPrChange w:id="272" w:author="adriana.araujo" w:date="2016-09-30T14:48:00Z">
            <w:rPr>
              <w:rFonts w:ascii="Arial" w:hAnsi="Arial" w:cs="Arial"/>
              <w:bCs/>
              <w:sz w:val="23"/>
              <w:szCs w:val="23"/>
            </w:rPr>
          </w:rPrChange>
        </w:rPr>
        <w:t xml:space="preserve"> de setembro de 2016.</w:t>
      </w:r>
    </w:p>
    <w:p w:rsidR="00AF6887" w:rsidRPr="009722B2" w:rsidRDefault="00AF6887" w:rsidP="00AF6887">
      <w:pPr>
        <w:spacing w:after="0" w:line="360" w:lineRule="auto"/>
        <w:jc w:val="center"/>
        <w:rPr>
          <w:ins w:id="273" w:author="adriana.araujo" w:date="2016-09-30T14:47:00Z"/>
          <w:rFonts w:ascii="Arial" w:hAnsi="Arial" w:cs="Arial"/>
          <w:bCs/>
          <w:rPrChange w:id="274" w:author="adriana.araujo" w:date="2016-09-30T14:48:00Z">
            <w:rPr>
              <w:ins w:id="275" w:author="adriana.araujo" w:date="2016-09-30T14:47:00Z"/>
              <w:rFonts w:ascii="Arial" w:hAnsi="Arial" w:cs="Arial"/>
              <w:bCs/>
              <w:sz w:val="23"/>
              <w:szCs w:val="23"/>
            </w:rPr>
          </w:rPrChange>
        </w:rPr>
      </w:pPr>
    </w:p>
    <w:p w:rsidR="00A33881" w:rsidRPr="009722B2" w:rsidRDefault="00A33881" w:rsidP="00AF6887">
      <w:pPr>
        <w:spacing w:after="0" w:line="360" w:lineRule="auto"/>
        <w:jc w:val="center"/>
        <w:rPr>
          <w:rFonts w:ascii="Arial" w:hAnsi="Arial" w:cs="Arial"/>
          <w:bCs/>
          <w:rPrChange w:id="276" w:author="adriana.araujo" w:date="2016-09-30T14:48:00Z">
            <w:rPr>
              <w:rFonts w:ascii="Arial" w:hAnsi="Arial" w:cs="Arial"/>
              <w:bCs/>
              <w:sz w:val="23"/>
              <w:szCs w:val="23"/>
            </w:rPr>
          </w:rPrChange>
        </w:rPr>
      </w:pPr>
    </w:p>
    <w:p w:rsidR="00AF6887" w:rsidRPr="009722B2" w:rsidRDefault="00C05B94" w:rsidP="00A33881">
      <w:pPr>
        <w:spacing w:after="0" w:line="240" w:lineRule="auto"/>
        <w:jc w:val="center"/>
        <w:rPr>
          <w:rFonts w:ascii="Arial" w:hAnsi="Arial" w:cs="Arial"/>
          <w:lang w:eastAsia="ar-SA"/>
          <w:rPrChange w:id="277" w:author="adriana.araujo" w:date="2016-09-30T14:48:00Z">
            <w:rPr>
              <w:rFonts w:ascii="Arial" w:hAnsi="Arial" w:cs="Arial"/>
              <w:sz w:val="23"/>
              <w:szCs w:val="23"/>
              <w:lang w:eastAsia="ar-SA"/>
            </w:rPr>
          </w:rPrChange>
        </w:rPr>
        <w:pPrChange w:id="278" w:author="adriana.araujo" w:date="2016-09-30T14:47:00Z">
          <w:pPr>
            <w:spacing w:after="0" w:line="360" w:lineRule="auto"/>
            <w:jc w:val="center"/>
          </w:pPr>
        </w:pPrChange>
      </w:pPr>
      <w:r w:rsidRPr="009722B2">
        <w:rPr>
          <w:rFonts w:ascii="Arial" w:hAnsi="Arial" w:cs="Arial"/>
          <w:lang w:eastAsia="ar-SA"/>
          <w:rPrChange w:id="279" w:author="adriana.araujo" w:date="2016-09-30T14:48:00Z">
            <w:rPr>
              <w:rFonts w:ascii="Arial" w:hAnsi="Arial" w:cs="Arial"/>
              <w:sz w:val="23"/>
              <w:szCs w:val="23"/>
              <w:lang w:eastAsia="ar-SA"/>
            </w:rPr>
          </w:rPrChange>
        </w:rPr>
        <w:t xml:space="preserve">Viviane Rocha </w:t>
      </w:r>
      <w:proofErr w:type="spellStart"/>
      <w:r w:rsidRPr="009722B2">
        <w:rPr>
          <w:rFonts w:ascii="Arial" w:hAnsi="Arial" w:cs="Arial"/>
          <w:lang w:eastAsia="ar-SA"/>
          <w:rPrChange w:id="280" w:author="adriana.araujo" w:date="2016-09-30T14:48:00Z">
            <w:rPr>
              <w:rFonts w:ascii="Arial" w:hAnsi="Arial" w:cs="Arial"/>
              <w:sz w:val="23"/>
              <w:szCs w:val="23"/>
              <w:lang w:eastAsia="ar-SA"/>
            </w:rPr>
          </w:rPrChange>
        </w:rPr>
        <w:t>Luna</w:t>
      </w:r>
      <w:proofErr w:type="spellEnd"/>
      <w:r w:rsidRPr="009722B2">
        <w:rPr>
          <w:rFonts w:ascii="Arial" w:hAnsi="Arial" w:cs="Arial"/>
          <w:lang w:eastAsia="ar-SA"/>
          <w:rPrChange w:id="281" w:author="adriana.araujo" w:date="2016-09-30T14:48:00Z">
            <w:rPr>
              <w:rFonts w:ascii="Arial" w:hAnsi="Arial" w:cs="Arial"/>
              <w:sz w:val="23"/>
              <w:szCs w:val="23"/>
              <w:lang w:eastAsia="ar-SA"/>
            </w:rPr>
          </w:rPrChange>
        </w:rPr>
        <w:t xml:space="preserve"> do Nascimento</w:t>
      </w:r>
    </w:p>
    <w:p w:rsidR="00AF6887" w:rsidRPr="009722B2" w:rsidRDefault="00AF6887" w:rsidP="00A33881">
      <w:pPr>
        <w:spacing w:after="0" w:line="240" w:lineRule="auto"/>
        <w:jc w:val="center"/>
        <w:rPr>
          <w:rFonts w:ascii="Arial" w:hAnsi="Arial" w:cs="Arial"/>
          <w:b/>
          <w:rPrChange w:id="282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pPrChange w:id="283" w:author="adriana.araujo" w:date="2016-09-30T14:47:00Z">
          <w:pPr>
            <w:spacing w:after="0" w:line="360" w:lineRule="auto"/>
            <w:jc w:val="center"/>
          </w:pPr>
        </w:pPrChange>
      </w:pPr>
      <w:r w:rsidRPr="009722B2">
        <w:rPr>
          <w:rFonts w:ascii="Arial" w:hAnsi="Arial" w:cs="Arial"/>
          <w:b/>
          <w:rPrChange w:id="284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Assessora de Controle Interno/ Matrícula nº </w:t>
      </w:r>
      <w:r w:rsidR="00C05B94" w:rsidRPr="009722B2">
        <w:rPr>
          <w:rFonts w:ascii="Arial" w:hAnsi="Arial" w:cs="Arial"/>
          <w:b/>
          <w:rPrChange w:id="285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t>114-7</w:t>
      </w:r>
    </w:p>
    <w:p w:rsidR="009950CD" w:rsidRPr="009722B2" w:rsidRDefault="009950CD" w:rsidP="00AF6887">
      <w:pPr>
        <w:tabs>
          <w:tab w:val="left" w:pos="283"/>
        </w:tabs>
        <w:spacing w:after="0" w:line="360" w:lineRule="auto"/>
        <w:rPr>
          <w:rFonts w:ascii="Arial" w:hAnsi="Arial" w:cs="Arial"/>
          <w:rPrChange w:id="286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</w:p>
    <w:p w:rsidR="00AF6887" w:rsidRPr="009722B2" w:rsidRDefault="00AF6887" w:rsidP="00AF6887">
      <w:pPr>
        <w:tabs>
          <w:tab w:val="left" w:pos="283"/>
        </w:tabs>
        <w:spacing w:after="0" w:line="360" w:lineRule="auto"/>
        <w:rPr>
          <w:ins w:id="287" w:author="adriana.araujo" w:date="2016-09-30T14:47:00Z"/>
          <w:rFonts w:ascii="Arial" w:hAnsi="Arial" w:cs="Arial"/>
          <w:rPrChange w:id="288" w:author="adriana.araujo" w:date="2016-09-30T14:48:00Z">
            <w:rPr>
              <w:ins w:id="289" w:author="adriana.araujo" w:date="2016-09-30T14:47:00Z"/>
              <w:rFonts w:ascii="Arial" w:hAnsi="Arial" w:cs="Arial"/>
              <w:sz w:val="23"/>
              <w:szCs w:val="23"/>
            </w:rPr>
          </w:rPrChange>
        </w:rPr>
      </w:pPr>
      <w:r w:rsidRPr="009722B2">
        <w:rPr>
          <w:rFonts w:ascii="Arial" w:hAnsi="Arial" w:cs="Arial"/>
          <w:rPrChange w:id="290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>De acordo:</w:t>
      </w:r>
    </w:p>
    <w:p w:rsidR="00A33881" w:rsidRPr="009722B2" w:rsidRDefault="00A33881" w:rsidP="00AF6887">
      <w:pPr>
        <w:tabs>
          <w:tab w:val="left" w:pos="283"/>
        </w:tabs>
        <w:spacing w:after="0" w:line="360" w:lineRule="auto"/>
        <w:rPr>
          <w:rFonts w:ascii="Arial" w:hAnsi="Arial" w:cs="Arial"/>
          <w:rPrChange w:id="291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</w:pPr>
    </w:p>
    <w:p w:rsidR="00AF6887" w:rsidRPr="009722B2" w:rsidRDefault="00AF6887" w:rsidP="00A3388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rPrChange w:id="292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pPrChange w:id="293" w:author="adriana.araujo" w:date="2016-09-30T14:47:00Z">
          <w:pPr>
            <w:tabs>
              <w:tab w:val="left" w:pos="0"/>
            </w:tabs>
            <w:spacing w:after="0" w:line="360" w:lineRule="auto"/>
            <w:jc w:val="center"/>
          </w:pPr>
        </w:pPrChange>
      </w:pPr>
      <w:r w:rsidRPr="009722B2">
        <w:rPr>
          <w:rFonts w:ascii="Arial" w:hAnsi="Arial" w:cs="Arial"/>
          <w:rPrChange w:id="294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t xml:space="preserve">Adriana Andrade Araújo </w:t>
      </w:r>
    </w:p>
    <w:p w:rsidR="00AF6887" w:rsidRPr="009722B2" w:rsidRDefault="00AF6887" w:rsidP="00A3388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rPrChange w:id="295" w:author="adriana.araujo" w:date="2016-09-30T14:48:00Z">
            <w:rPr>
              <w:rFonts w:ascii="Arial" w:hAnsi="Arial" w:cs="Arial"/>
              <w:sz w:val="23"/>
              <w:szCs w:val="23"/>
            </w:rPr>
          </w:rPrChange>
        </w:rPr>
        <w:pPrChange w:id="296" w:author="adriana.araujo" w:date="2016-09-30T14:47:00Z">
          <w:pPr>
            <w:tabs>
              <w:tab w:val="left" w:pos="0"/>
            </w:tabs>
            <w:spacing w:after="0" w:line="360" w:lineRule="auto"/>
            <w:jc w:val="center"/>
          </w:pPr>
        </w:pPrChange>
      </w:pPr>
      <w:bookmarkStart w:id="297" w:name="_GoBack"/>
      <w:bookmarkEnd w:id="297"/>
      <w:r w:rsidRPr="009722B2">
        <w:rPr>
          <w:rFonts w:ascii="Arial" w:hAnsi="Arial" w:cs="Arial"/>
          <w:b/>
          <w:rPrChange w:id="298" w:author="adriana.araujo" w:date="2016-09-30T14:48:00Z">
            <w:rPr>
              <w:rFonts w:ascii="Arial" w:hAnsi="Arial" w:cs="Arial"/>
              <w:b/>
              <w:sz w:val="23"/>
              <w:szCs w:val="23"/>
            </w:rPr>
          </w:rPrChange>
        </w:rPr>
        <w:t>Superintendente de Auditagem - Matrícula n° 113-9</w:t>
      </w:r>
    </w:p>
    <w:p w:rsidR="004D169D" w:rsidRPr="00AF6887" w:rsidRDefault="004D169D" w:rsidP="00AF6887">
      <w:pPr>
        <w:spacing w:after="0" w:line="360" w:lineRule="auto"/>
      </w:pPr>
    </w:p>
    <w:sectPr w:rsidR="004D169D" w:rsidRPr="00AF6887" w:rsidSect="00A33881">
      <w:headerReference w:type="default" r:id="rId8"/>
      <w:footerReference w:type="default" r:id="rId9"/>
      <w:pgSz w:w="11906" w:h="16838"/>
      <w:pgMar w:top="2268" w:right="1134" w:bottom="1134" w:left="1701" w:header="709" w:footer="709" w:gutter="0"/>
      <w:cols w:space="708"/>
      <w:docGrid w:linePitch="360"/>
      <w:sectPrChange w:id="299" w:author="adriana.araujo" w:date="2016-09-30T14:39:00Z">
        <w:sectPr w:rsidR="004D169D" w:rsidRPr="00AF6887" w:rsidSect="00A33881">
          <w:pgMar w:right="1701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B3C" w:rsidRDefault="00FA3B3C" w:rsidP="0016418A">
      <w:pPr>
        <w:spacing w:after="0" w:line="240" w:lineRule="auto"/>
      </w:pPr>
      <w:r>
        <w:separator/>
      </w:r>
    </w:p>
  </w:endnote>
  <w:endnote w:type="continuationSeparator" w:id="0">
    <w:p w:rsidR="00FA3B3C" w:rsidRDefault="00FA3B3C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829" w:rsidRDefault="00732E34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B3C" w:rsidRDefault="00FA3B3C" w:rsidP="0016418A">
      <w:pPr>
        <w:spacing w:after="0" w:line="240" w:lineRule="auto"/>
      </w:pPr>
      <w:r>
        <w:separator/>
      </w:r>
    </w:p>
  </w:footnote>
  <w:footnote w:type="continuationSeparator" w:id="0">
    <w:p w:rsidR="00FA3B3C" w:rsidRDefault="00FA3B3C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829" w:rsidRPr="00E968DE" w:rsidRDefault="004C5829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4C5829" w:rsidRPr="003068B9" w:rsidRDefault="004C5829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4C5829" w:rsidRPr="0098367C" w:rsidRDefault="004C5829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32E34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18286079"/>
    <w:multiLevelType w:val="hybridMultilevel"/>
    <w:tmpl w:val="B204F99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DA76D19"/>
    <w:multiLevelType w:val="hybridMultilevel"/>
    <w:tmpl w:val="4BCA1900"/>
    <w:lvl w:ilvl="0" w:tplc="937216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3D38"/>
    <w:rsid w:val="000D64D9"/>
    <w:rsid w:val="000E046D"/>
    <w:rsid w:val="000E1981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40C5B"/>
    <w:rsid w:val="0014280D"/>
    <w:rsid w:val="001471C7"/>
    <w:rsid w:val="00154900"/>
    <w:rsid w:val="00154C6A"/>
    <w:rsid w:val="0015774C"/>
    <w:rsid w:val="001577EF"/>
    <w:rsid w:val="00160900"/>
    <w:rsid w:val="00160920"/>
    <w:rsid w:val="00160F08"/>
    <w:rsid w:val="00161F2B"/>
    <w:rsid w:val="0016418A"/>
    <w:rsid w:val="00172FC2"/>
    <w:rsid w:val="00173B1E"/>
    <w:rsid w:val="001741CA"/>
    <w:rsid w:val="0018215C"/>
    <w:rsid w:val="00182FA6"/>
    <w:rsid w:val="00185D82"/>
    <w:rsid w:val="001918E1"/>
    <w:rsid w:val="00192C09"/>
    <w:rsid w:val="001934E9"/>
    <w:rsid w:val="00195AED"/>
    <w:rsid w:val="001A1303"/>
    <w:rsid w:val="001A2AA2"/>
    <w:rsid w:val="001A68DC"/>
    <w:rsid w:val="001A7857"/>
    <w:rsid w:val="001C47BF"/>
    <w:rsid w:val="001C504B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26444"/>
    <w:rsid w:val="00243D67"/>
    <w:rsid w:val="00246DD1"/>
    <w:rsid w:val="00253740"/>
    <w:rsid w:val="00261F01"/>
    <w:rsid w:val="0027300E"/>
    <w:rsid w:val="00274AD2"/>
    <w:rsid w:val="00280190"/>
    <w:rsid w:val="002805E7"/>
    <w:rsid w:val="002866CE"/>
    <w:rsid w:val="00286DCE"/>
    <w:rsid w:val="00292310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5E9"/>
    <w:rsid w:val="002D40E5"/>
    <w:rsid w:val="002D6D35"/>
    <w:rsid w:val="002E331C"/>
    <w:rsid w:val="002E4245"/>
    <w:rsid w:val="002E5355"/>
    <w:rsid w:val="002E7652"/>
    <w:rsid w:val="0030188E"/>
    <w:rsid w:val="00310935"/>
    <w:rsid w:val="00311484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05E4"/>
    <w:rsid w:val="00342A19"/>
    <w:rsid w:val="00343891"/>
    <w:rsid w:val="003439AD"/>
    <w:rsid w:val="00352FAA"/>
    <w:rsid w:val="003617C3"/>
    <w:rsid w:val="00365269"/>
    <w:rsid w:val="00365784"/>
    <w:rsid w:val="00373995"/>
    <w:rsid w:val="003764C0"/>
    <w:rsid w:val="00382EB6"/>
    <w:rsid w:val="00390DA2"/>
    <w:rsid w:val="00393F11"/>
    <w:rsid w:val="00396677"/>
    <w:rsid w:val="00397181"/>
    <w:rsid w:val="003B10CF"/>
    <w:rsid w:val="003C20E8"/>
    <w:rsid w:val="003C3C2F"/>
    <w:rsid w:val="003D33AF"/>
    <w:rsid w:val="003D777B"/>
    <w:rsid w:val="003E04E1"/>
    <w:rsid w:val="003E0850"/>
    <w:rsid w:val="003E1973"/>
    <w:rsid w:val="003E293C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3C35"/>
    <w:rsid w:val="00434A34"/>
    <w:rsid w:val="00442D7A"/>
    <w:rsid w:val="00444199"/>
    <w:rsid w:val="0044521B"/>
    <w:rsid w:val="00451A05"/>
    <w:rsid w:val="0045526B"/>
    <w:rsid w:val="00462D29"/>
    <w:rsid w:val="00465406"/>
    <w:rsid w:val="00467B39"/>
    <w:rsid w:val="00474210"/>
    <w:rsid w:val="00474B52"/>
    <w:rsid w:val="00474C1C"/>
    <w:rsid w:val="00476243"/>
    <w:rsid w:val="00477608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C11AA"/>
    <w:rsid w:val="004C2406"/>
    <w:rsid w:val="004C5829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0784"/>
    <w:rsid w:val="005211D4"/>
    <w:rsid w:val="00527665"/>
    <w:rsid w:val="0054349F"/>
    <w:rsid w:val="005458DD"/>
    <w:rsid w:val="0055178D"/>
    <w:rsid w:val="00555503"/>
    <w:rsid w:val="00566A30"/>
    <w:rsid w:val="005730D4"/>
    <w:rsid w:val="005734EA"/>
    <w:rsid w:val="00574519"/>
    <w:rsid w:val="005770CF"/>
    <w:rsid w:val="00582400"/>
    <w:rsid w:val="005842A8"/>
    <w:rsid w:val="00584A0B"/>
    <w:rsid w:val="00587C18"/>
    <w:rsid w:val="00587D55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D24B4"/>
    <w:rsid w:val="005D7274"/>
    <w:rsid w:val="005E3C87"/>
    <w:rsid w:val="005E3DC0"/>
    <w:rsid w:val="005E4739"/>
    <w:rsid w:val="005F0B29"/>
    <w:rsid w:val="006008E0"/>
    <w:rsid w:val="00607D11"/>
    <w:rsid w:val="0061177C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60B91"/>
    <w:rsid w:val="00662E4C"/>
    <w:rsid w:val="0066651A"/>
    <w:rsid w:val="00681051"/>
    <w:rsid w:val="00684512"/>
    <w:rsid w:val="0068483E"/>
    <w:rsid w:val="00690806"/>
    <w:rsid w:val="006915B5"/>
    <w:rsid w:val="00695BB9"/>
    <w:rsid w:val="006A0158"/>
    <w:rsid w:val="006A0167"/>
    <w:rsid w:val="006B5B9C"/>
    <w:rsid w:val="006C3E5B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238E"/>
    <w:rsid w:val="007240E8"/>
    <w:rsid w:val="00726191"/>
    <w:rsid w:val="007315F3"/>
    <w:rsid w:val="00731690"/>
    <w:rsid w:val="00732E34"/>
    <w:rsid w:val="00734CE6"/>
    <w:rsid w:val="00743A5C"/>
    <w:rsid w:val="007526A0"/>
    <w:rsid w:val="00753245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4051"/>
    <w:rsid w:val="007B4FD9"/>
    <w:rsid w:val="007D2E45"/>
    <w:rsid w:val="007D49F3"/>
    <w:rsid w:val="007E7802"/>
    <w:rsid w:val="007F0979"/>
    <w:rsid w:val="00800D6D"/>
    <w:rsid w:val="00804C08"/>
    <w:rsid w:val="00810A8D"/>
    <w:rsid w:val="0081471D"/>
    <w:rsid w:val="008206BF"/>
    <w:rsid w:val="008234B1"/>
    <w:rsid w:val="00825FCF"/>
    <w:rsid w:val="00833BE9"/>
    <w:rsid w:val="0083459D"/>
    <w:rsid w:val="008403D4"/>
    <w:rsid w:val="00841922"/>
    <w:rsid w:val="00841A5B"/>
    <w:rsid w:val="0085333A"/>
    <w:rsid w:val="00853AAD"/>
    <w:rsid w:val="008615CB"/>
    <w:rsid w:val="008632A1"/>
    <w:rsid w:val="00865539"/>
    <w:rsid w:val="00886311"/>
    <w:rsid w:val="008922FB"/>
    <w:rsid w:val="00892CB8"/>
    <w:rsid w:val="00895474"/>
    <w:rsid w:val="008A0971"/>
    <w:rsid w:val="008A1D2A"/>
    <w:rsid w:val="008A3192"/>
    <w:rsid w:val="008A51BA"/>
    <w:rsid w:val="008A7CB0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2B88"/>
    <w:rsid w:val="00903B38"/>
    <w:rsid w:val="00903EA4"/>
    <w:rsid w:val="009128F8"/>
    <w:rsid w:val="009133FA"/>
    <w:rsid w:val="009350D5"/>
    <w:rsid w:val="0093644E"/>
    <w:rsid w:val="00936B7C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22B2"/>
    <w:rsid w:val="00975699"/>
    <w:rsid w:val="00975B24"/>
    <w:rsid w:val="00977780"/>
    <w:rsid w:val="00982778"/>
    <w:rsid w:val="00982F1A"/>
    <w:rsid w:val="00983D61"/>
    <w:rsid w:val="00993D49"/>
    <w:rsid w:val="009950CD"/>
    <w:rsid w:val="009A2BE5"/>
    <w:rsid w:val="009A7E5C"/>
    <w:rsid w:val="009B2E66"/>
    <w:rsid w:val="009B4E60"/>
    <w:rsid w:val="009B73A4"/>
    <w:rsid w:val="009B7EF3"/>
    <w:rsid w:val="009C0A2D"/>
    <w:rsid w:val="009C0BCF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3881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AF6887"/>
    <w:rsid w:val="00B01E20"/>
    <w:rsid w:val="00B12199"/>
    <w:rsid w:val="00B1705F"/>
    <w:rsid w:val="00B20B7B"/>
    <w:rsid w:val="00B20C3B"/>
    <w:rsid w:val="00B224F0"/>
    <w:rsid w:val="00B240A6"/>
    <w:rsid w:val="00B24FDC"/>
    <w:rsid w:val="00B26876"/>
    <w:rsid w:val="00B26BDD"/>
    <w:rsid w:val="00B3165D"/>
    <w:rsid w:val="00B32804"/>
    <w:rsid w:val="00B3449C"/>
    <w:rsid w:val="00B34BBD"/>
    <w:rsid w:val="00B37B86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C7D85"/>
    <w:rsid w:val="00BD153C"/>
    <w:rsid w:val="00BD1A09"/>
    <w:rsid w:val="00BD4058"/>
    <w:rsid w:val="00BD440E"/>
    <w:rsid w:val="00BE39F5"/>
    <w:rsid w:val="00BE4F68"/>
    <w:rsid w:val="00BE5A26"/>
    <w:rsid w:val="00BE6D2D"/>
    <w:rsid w:val="00BF513E"/>
    <w:rsid w:val="00C04DEF"/>
    <w:rsid w:val="00C05B94"/>
    <w:rsid w:val="00C139A7"/>
    <w:rsid w:val="00C164D1"/>
    <w:rsid w:val="00C16C13"/>
    <w:rsid w:val="00C16C7F"/>
    <w:rsid w:val="00C2122D"/>
    <w:rsid w:val="00C27A60"/>
    <w:rsid w:val="00C3140C"/>
    <w:rsid w:val="00C40315"/>
    <w:rsid w:val="00C4220A"/>
    <w:rsid w:val="00C452C6"/>
    <w:rsid w:val="00C45D8A"/>
    <w:rsid w:val="00C4625E"/>
    <w:rsid w:val="00C5446C"/>
    <w:rsid w:val="00C57520"/>
    <w:rsid w:val="00C62726"/>
    <w:rsid w:val="00C67908"/>
    <w:rsid w:val="00C67A5A"/>
    <w:rsid w:val="00C7051E"/>
    <w:rsid w:val="00C7081D"/>
    <w:rsid w:val="00C742A9"/>
    <w:rsid w:val="00C77D49"/>
    <w:rsid w:val="00C80A8E"/>
    <w:rsid w:val="00C82398"/>
    <w:rsid w:val="00C921AA"/>
    <w:rsid w:val="00C945E3"/>
    <w:rsid w:val="00CA02CB"/>
    <w:rsid w:val="00CA0C5B"/>
    <w:rsid w:val="00CA542E"/>
    <w:rsid w:val="00CA6040"/>
    <w:rsid w:val="00CA7BC7"/>
    <w:rsid w:val="00CB0B58"/>
    <w:rsid w:val="00CB1864"/>
    <w:rsid w:val="00CB3BE6"/>
    <w:rsid w:val="00CC1B1A"/>
    <w:rsid w:val="00CC3CB9"/>
    <w:rsid w:val="00CD5EFE"/>
    <w:rsid w:val="00CE57A1"/>
    <w:rsid w:val="00CE7033"/>
    <w:rsid w:val="00CF6A36"/>
    <w:rsid w:val="00CF74B0"/>
    <w:rsid w:val="00CF78E2"/>
    <w:rsid w:val="00D053C1"/>
    <w:rsid w:val="00D1055A"/>
    <w:rsid w:val="00D1506B"/>
    <w:rsid w:val="00D2117E"/>
    <w:rsid w:val="00D2788B"/>
    <w:rsid w:val="00D327DC"/>
    <w:rsid w:val="00D403C2"/>
    <w:rsid w:val="00D41E31"/>
    <w:rsid w:val="00D41E82"/>
    <w:rsid w:val="00D442C3"/>
    <w:rsid w:val="00D4569A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5080"/>
    <w:rsid w:val="00DB68BA"/>
    <w:rsid w:val="00DD023A"/>
    <w:rsid w:val="00DD0C6C"/>
    <w:rsid w:val="00DD18E9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1504"/>
    <w:rsid w:val="00E31674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68AA"/>
    <w:rsid w:val="00EB2908"/>
    <w:rsid w:val="00EB347A"/>
    <w:rsid w:val="00EB4DDE"/>
    <w:rsid w:val="00EC348D"/>
    <w:rsid w:val="00EC6EB0"/>
    <w:rsid w:val="00ED44B6"/>
    <w:rsid w:val="00ED6FBB"/>
    <w:rsid w:val="00EE7237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5A59"/>
    <w:rsid w:val="00F4785E"/>
    <w:rsid w:val="00F55450"/>
    <w:rsid w:val="00F5753B"/>
    <w:rsid w:val="00F61413"/>
    <w:rsid w:val="00F64E9D"/>
    <w:rsid w:val="00F676A8"/>
    <w:rsid w:val="00F70B66"/>
    <w:rsid w:val="00F73066"/>
    <w:rsid w:val="00F73BF0"/>
    <w:rsid w:val="00F85B49"/>
    <w:rsid w:val="00F8626B"/>
    <w:rsid w:val="00F87321"/>
    <w:rsid w:val="00F956E5"/>
    <w:rsid w:val="00F97726"/>
    <w:rsid w:val="00FA3B3C"/>
    <w:rsid w:val="00FA433E"/>
    <w:rsid w:val="00FA5B44"/>
    <w:rsid w:val="00FB6805"/>
    <w:rsid w:val="00FC3B0A"/>
    <w:rsid w:val="00FC71C7"/>
    <w:rsid w:val="00FD30EC"/>
    <w:rsid w:val="00FD4B05"/>
    <w:rsid w:val="00FD7766"/>
    <w:rsid w:val="00FE2BC8"/>
    <w:rsid w:val="00FE39E7"/>
    <w:rsid w:val="00FE5A2C"/>
    <w:rsid w:val="00FE5B9F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BAEA0-EAE1-4FDB-9EEF-A435FC16D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979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4</cp:revision>
  <cp:lastPrinted>2016-09-19T17:23:00Z</cp:lastPrinted>
  <dcterms:created xsi:type="dcterms:W3CDTF">2016-09-30T17:39:00Z</dcterms:created>
  <dcterms:modified xsi:type="dcterms:W3CDTF">2016-09-30T17:48:00Z</dcterms:modified>
</cp:coreProperties>
</file>