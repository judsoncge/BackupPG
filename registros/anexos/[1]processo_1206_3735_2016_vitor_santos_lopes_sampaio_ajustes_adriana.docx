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000000" w:rsidRDefault="00B80E44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  <w:pPrChange w:id="0" w:author="adriana.araujo" w:date="2016-09-27T19:19:00Z">
          <w:pPr>
            <w:spacing w:after="0" w:line="360" w:lineRule="auto"/>
          </w:pPr>
        </w:pPrChange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>(</w:t>
      </w:r>
      <w:r w:rsidR="008C0E4B">
        <w:rPr>
          <w:rFonts w:ascii="Arial" w:hAnsi="Arial" w:cs="Arial"/>
          <w:sz w:val="21"/>
          <w:szCs w:val="21"/>
        </w:rPr>
        <w:t>trinta e nove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8C0E4B">
        <w:rPr>
          <w:rFonts w:ascii="Arial" w:eastAsia="Arial" w:hAnsi="Arial" w:cs="Arial"/>
          <w:sz w:val="21"/>
          <w:szCs w:val="21"/>
        </w:rPr>
        <w:t>9866789-</w:t>
      </w:r>
      <w:proofErr w:type="gramStart"/>
      <w:r w:rsidR="008C0E4B">
        <w:rPr>
          <w:rFonts w:ascii="Arial" w:eastAsia="Arial" w:hAnsi="Arial" w:cs="Arial"/>
          <w:sz w:val="21"/>
          <w:szCs w:val="21"/>
        </w:rPr>
        <w:t>0</w:t>
      </w:r>
      <w:proofErr w:type="gramEnd"/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CE427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1" w:author="adriana.araujo" w:date="2016-09-27T19:19:00Z">
            <w:rPr>
              <w:color w:val="000000" w:themeColor="text1"/>
              <w:sz w:val="20"/>
              <w:szCs w:val="20"/>
            </w:rPr>
          </w:rPrChange>
        </w:rPr>
        <w:pPrChange w:id="2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sz w:val="21"/>
          <w:szCs w:val="21"/>
          <w:rPrChange w:id="3" w:author="adriana.araujo" w:date="2016-09-27T19:19:00Z">
            <w:rPr/>
          </w:rPrChange>
        </w:rPr>
        <w:t xml:space="preserve">Às fls. 02/05, verifica-se o Requerimento nº S/N VSLS/20156, de 30/06/2016, instaurado pelo Delegado da Policia Federal JOACIR AVELINO SILVA, onde o requerente solicita a concessão de indenização por apreensão de arma de fogo e demais itens, </w:t>
      </w:r>
      <w:del w:id="4" w:author="adriana.araujo" w:date="2016-09-27T19:19:00Z">
        <w:r w:rsidRPr="00E0389E">
          <w:rPr>
            <w:rFonts w:ascii="Arial" w:hAnsi="Arial" w:cs="Arial"/>
            <w:sz w:val="21"/>
            <w:szCs w:val="21"/>
            <w:rPrChange w:id="5" w:author="adriana.araujo" w:date="2016-09-27T19:19:00Z">
              <w:rPr/>
            </w:rPrChange>
          </w:rPr>
          <w:delText xml:space="preserve"> </w:delText>
        </w:r>
      </w:del>
      <w:r w:rsidRPr="00E0389E">
        <w:rPr>
          <w:rFonts w:ascii="Arial" w:hAnsi="Arial" w:cs="Arial"/>
          <w:sz w:val="21"/>
          <w:szCs w:val="21"/>
          <w:rPrChange w:id="6" w:author="adriana.araujo" w:date="2016-09-27T19:19:00Z">
            <w:rPr/>
          </w:rPrChange>
        </w:rPr>
        <w:t xml:space="preserve">listando o requerente </w:t>
      </w:r>
      <w:del w:id="7" w:author="adriana.araujo" w:date="2016-09-27T19:19:00Z">
        <w:r w:rsidRPr="00E0389E">
          <w:rPr>
            <w:rFonts w:ascii="Arial" w:hAnsi="Arial" w:cs="Arial"/>
            <w:sz w:val="21"/>
            <w:szCs w:val="21"/>
            <w:rPrChange w:id="8" w:author="adriana.araujo" w:date="2016-09-27T19:19:00Z">
              <w:rPr/>
            </w:rPrChange>
          </w:rPr>
          <w:delText xml:space="preserve"> </w:delText>
        </w:r>
      </w:del>
      <w:r w:rsidRPr="00E0389E">
        <w:rPr>
          <w:rFonts w:ascii="Arial" w:hAnsi="Arial" w:cs="Arial"/>
          <w:sz w:val="21"/>
          <w:szCs w:val="21"/>
          <w:rPrChange w:id="9" w:author="adriana.araujo" w:date="2016-09-27T19:19:00Z">
            <w:rPr/>
          </w:rPrChange>
        </w:rPr>
        <w:t>de participante da apreensão, a armas apreendidas, 06 (seis) pistolas</w:t>
      </w:r>
      <w:proofErr w:type="gramStart"/>
      <w:r w:rsidRPr="00E0389E">
        <w:rPr>
          <w:rFonts w:ascii="Arial" w:hAnsi="Arial" w:cs="Arial"/>
          <w:sz w:val="21"/>
          <w:szCs w:val="21"/>
          <w:rPrChange w:id="10" w:author="adriana.araujo" w:date="2016-09-27T19:19:00Z">
            <w:rPr/>
          </w:rPrChange>
        </w:rPr>
        <w:t xml:space="preserve">  </w:t>
      </w:r>
      <w:proofErr w:type="spellStart"/>
      <w:proofErr w:type="gramEnd"/>
      <w:r w:rsidRPr="00E0389E">
        <w:rPr>
          <w:rFonts w:ascii="Arial" w:hAnsi="Arial" w:cs="Arial"/>
          <w:sz w:val="21"/>
          <w:szCs w:val="21"/>
          <w:rPrChange w:id="11" w:author="adriana.araujo" w:date="2016-09-27T19:19:00Z">
            <w:rPr/>
          </w:rPrChange>
        </w:rPr>
        <w:t>tauros</w:t>
      </w:r>
      <w:proofErr w:type="spellEnd"/>
      <w:r w:rsidRPr="00E0389E">
        <w:rPr>
          <w:rFonts w:ascii="Arial" w:hAnsi="Arial" w:cs="Arial"/>
          <w:sz w:val="21"/>
          <w:szCs w:val="21"/>
          <w:rPrChange w:id="12" w:author="adriana.araujo" w:date="2016-09-27T19:19:00Z">
            <w:rPr/>
          </w:rPrChange>
        </w:rPr>
        <w:t xml:space="preserve">  calibre 40 conforme </w:t>
      </w:r>
      <w:r w:rsidRPr="00E0389E">
        <w:rPr>
          <w:rFonts w:ascii="Arial" w:hAnsi="Arial" w:cs="Arial"/>
          <w:color w:val="000000" w:themeColor="text1"/>
          <w:sz w:val="20"/>
          <w:szCs w:val="20"/>
          <w:rPrChange w:id="13" w:author="adriana.araujo" w:date="2016-09-27T19:19:00Z">
            <w:rPr>
              <w:color w:val="000000" w:themeColor="text1"/>
              <w:sz w:val="20"/>
              <w:szCs w:val="20"/>
            </w:rPr>
          </w:rPrChange>
        </w:rPr>
        <w:t>descriminação das fls. 03.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14" w:author="adriana.araujo" w:date="2016-09-27T19:19:00Z">
            <w:rPr/>
          </w:rPrChange>
        </w:rPr>
        <w:pPrChange w:id="15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16" w:author="adriana.araujo" w:date="2016-09-27T19:19:00Z">
            <w:rPr/>
          </w:rPrChange>
        </w:rPr>
        <w:t>Fls. 06/09 observa-</w:t>
      </w:r>
      <w:proofErr w:type="gramStart"/>
      <w:r w:rsidRPr="00E0389E">
        <w:rPr>
          <w:rFonts w:ascii="Arial" w:hAnsi="Arial" w:cs="Arial"/>
          <w:color w:val="000000" w:themeColor="text1"/>
          <w:sz w:val="20"/>
          <w:szCs w:val="20"/>
          <w:rPrChange w:id="17" w:author="adriana.araujo" w:date="2016-09-27T19:19:00Z">
            <w:rPr/>
          </w:rPrChange>
        </w:rPr>
        <w:t>se</w:t>
      </w:r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18" w:author="adriana.araujo" w:date="2016-09-27T19:19:00Z">
            <w:rPr/>
          </w:rPrChange>
        </w:rPr>
        <w:t>:</w:t>
      </w:r>
      <w:proofErr w:type="gramEnd"/>
      <w:del w:id="19" w:author="adriana.araujo" w:date="2016-09-27T19:19:00Z">
        <w:r w:rsidRPr="00E0389E">
          <w:rPr>
            <w:rFonts w:ascii="Arial" w:hAnsi="Arial" w:cs="Arial"/>
            <w:b/>
            <w:color w:val="000000" w:themeColor="text1"/>
            <w:sz w:val="20"/>
            <w:szCs w:val="20"/>
            <w:rPrChange w:id="20" w:author="adriana.araujo" w:date="2016-09-27T19:19:00Z">
              <w:rPr/>
            </w:rPrChange>
          </w:rPr>
          <w:delText>,</w:delText>
        </w:r>
      </w:del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21" w:author="adriana.araujo" w:date="2016-09-27T19:19:00Z">
            <w:rPr/>
          </w:rPrChange>
        </w:rPr>
        <w:t xml:space="preserve"> Laudo nº 154/2015 do SETEC.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22" w:author="adriana.araujo" w:date="2016-09-27T19:19:00Z">
            <w:rPr/>
          </w:rPrChange>
        </w:rPr>
        <w:pPrChange w:id="23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24" w:author="adriana.araujo" w:date="2016-09-27T19:19:00Z">
            <w:rPr/>
          </w:rPrChange>
        </w:rPr>
        <w:t>Fls</w:t>
      </w:r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25" w:author="adriana.araujo" w:date="2016-09-27T19:19:00Z">
            <w:rPr/>
          </w:rPrChange>
        </w:rPr>
        <w:t>. 10/11 Mandado de Prisão temporária</w:t>
      </w:r>
      <w:proofErr w:type="gramStart"/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26" w:author="adriana.araujo" w:date="2016-09-27T19:19:00Z">
            <w:rPr/>
          </w:rPrChange>
        </w:rPr>
        <w:t xml:space="preserve">  </w:t>
      </w:r>
      <w:proofErr w:type="gramEnd"/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27" w:author="adriana.araujo" w:date="2016-09-27T19:19:00Z">
            <w:rPr/>
          </w:rPrChange>
        </w:rPr>
        <w:t>ref. Aos autos 0710758-41.2015</w:t>
      </w:r>
      <w:r w:rsidRPr="00E0389E">
        <w:rPr>
          <w:rFonts w:ascii="Arial" w:hAnsi="Arial" w:cs="Arial"/>
          <w:color w:val="000000" w:themeColor="text1"/>
          <w:sz w:val="20"/>
          <w:szCs w:val="20"/>
          <w:rPrChange w:id="28" w:author="adriana.araujo" w:date="2016-09-27T19:19:00Z">
            <w:rPr/>
          </w:rPrChange>
        </w:rPr>
        <w:t xml:space="preserve"> de Luiz Henrique Moura Silva e Marcelo Ferreira da Silva . 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29" w:author="adriana.araujo" w:date="2016-09-27T19:19:00Z">
            <w:rPr/>
          </w:rPrChange>
        </w:rPr>
        <w:pPrChange w:id="30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31" w:author="adriana.araujo" w:date="2016-09-27T19:19:00Z">
            <w:rPr/>
          </w:rPrChange>
        </w:rPr>
        <w:t xml:space="preserve">Fls. 28/29 encontra-se documentos e declaração do Policial Militar que o mesmo é lotado na PM/AL. 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32" w:author="adriana.araujo" w:date="2016-09-27T19:19:00Z">
            <w:rPr/>
          </w:rPrChange>
        </w:rPr>
        <w:pPrChange w:id="33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34" w:author="adriana.araujo" w:date="2016-09-27T19:19:00Z">
            <w:rPr/>
          </w:rPrChange>
        </w:rPr>
        <w:lastRenderedPageBreak/>
        <w:t>Fls. 30 Despacho nº 542/2016-GSCG/ASS, para providenciar indenização devida ao policia</w:t>
      </w:r>
      <w:del w:id="35" w:author="adriana.araujo" w:date="2016-09-27T19:20:00Z">
        <w:r w:rsidRPr="00E0389E">
          <w:rPr>
            <w:rFonts w:ascii="Arial" w:hAnsi="Arial" w:cs="Arial"/>
            <w:color w:val="000000" w:themeColor="text1"/>
            <w:sz w:val="20"/>
            <w:szCs w:val="20"/>
            <w:rPrChange w:id="36" w:author="adriana.araujo" w:date="2016-09-27T19:19:00Z">
              <w:rPr/>
            </w:rPrChange>
          </w:rPr>
          <w:delText>i</w:delText>
        </w:r>
      </w:del>
      <w:r w:rsidRPr="00E0389E">
        <w:rPr>
          <w:rFonts w:ascii="Arial" w:hAnsi="Arial" w:cs="Arial"/>
          <w:color w:val="000000" w:themeColor="text1"/>
          <w:sz w:val="20"/>
          <w:szCs w:val="20"/>
          <w:rPrChange w:id="37" w:author="adriana.araujo" w:date="2016-09-27T19:19:00Z">
            <w:rPr/>
          </w:rPrChange>
        </w:rPr>
        <w:t>l relacionado.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38" w:author="adriana.araujo" w:date="2016-09-27T19:19:00Z">
            <w:rPr/>
          </w:rPrChange>
        </w:rPr>
        <w:pPrChange w:id="39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40" w:author="adriana.araujo" w:date="2016-09-27T19:19:00Z">
            <w:rPr/>
          </w:rPrChange>
        </w:rPr>
        <w:t>Fls. 32, cópia da Portaria nº 322</w:t>
      </w:r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41" w:author="adriana.araujo" w:date="2016-09-27T19:19:00Z">
            <w:rPr>
              <w:b/>
            </w:rPr>
          </w:rPrChange>
        </w:rPr>
        <w:t>/</w:t>
      </w:r>
      <w:r w:rsidRPr="00E0389E">
        <w:rPr>
          <w:rFonts w:ascii="Arial" w:hAnsi="Arial" w:cs="Arial"/>
          <w:color w:val="000000" w:themeColor="text1"/>
          <w:sz w:val="20"/>
          <w:szCs w:val="20"/>
          <w:rPrChange w:id="42" w:author="adriana.araujo" w:date="2016-09-27T19:19:00Z">
            <w:rPr/>
          </w:rPrChange>
        </w:rPr>
        <w:t xml:space="preserve">GSEP/2016, de 13/06/2016 e de lavra do Secretário, de Estado de Segurança Pública sua publicação no Diário Oficial do Estado em 15/08/2016, concedendo ao </w:t>
      </w:r>
      <w:del w:id="43" w:author="adriana.araujo" w:date="2016-09-27T19:20:00Z">
        <w:r w:rsidRPr="00E0389E">
          <w:rPr>
            <w:rFonts w:ascii="Arial" w:hAnsi="Arial" w:cs="Arial"/>
            <w:color w:val="000000" w:themeColor="text1"/>
            <w:sz w:val="20"/>
            <w:szCs w:val="20"/>
            <w:rPrChange w:id="44" w:author="adriana.araujo" w:date="2016-09-27T19:19:00Z">
              <w:rPr/>
            </w:rPrChange>
          </w:rPr>
          <w:delText xml:space="preserve"> </w:delText>
        </w:r>
      </w:del>
      <w:r w:rsidRPr="00E0389E">
        <w:rPr>
          <w:rFonts w:ascii="Arial" w:hAnsi="Arial" w:cs="Arial"/>
          <w:color w:val="000000" w:themeColor="text1"/>
          <w:sz w:val="20"/>
          <w:szCs w:val="20"/>
          <w:rPrChange w:id="45" w:author="adriana.araujo" w:date="2016-09-27T19:19:00Z">
            <w:rPr/>
          </w:rPrChange>
        </w:rPr>
        <w:t>Policia</w:t>
      </w:r>
      <w:ins w:id="46" w:author="adriana.araujo" w:date="2016-09-27T19:20:00Z">
        <w:r w:rsidR="00070E86">
          <w:rPr>
            <w:rFonts w:ascii="Arial" w:hAnsi="Arial" w:cs="Arial"/>
            <w:color w:val="000000" w:themeColor="text1"/>
            <w:sz w:val="20"/>
            <w:szCs w:val="20"/>
          </w:rPr>
          <w:t>l</w:t>
        </w:r>
      </w:ins>
      <w:del w:id="47" w:author="adriana.araujo" w:date="2016-09-27T19:20:00Z">
        <w:r w:rsidRPr="00E0389E">
          <w:rPr>
            <w:rFonts w:ascii="Arial" w:hAnsi="Arial" w:cs="Arial"/>
            <w:color w:val="000000" w:themeColor="text1"/>
            <w:sz w:val="20"/>
            <w:szCs w:val="20"/>
            <w:rPrChange w:id="48" w:author="adriana.araujo" w:date="2016-09-27T19:19:00Z">
              <w:rPr/>
            </w:rPrChange>
          </w:rPr>
          <w:delText>L</w:delText>
        </w:r>
      </w:del>
      <w:r w:rsidRPr="00E0389E">
        <w:rPr>
          <w:rFonts w:ascii="Arial" w:hAnsi="Arial" w:cs="Arial"/>
          <w:color w:val="000000" w:themeColor="text1"/>
          <w:sz w:val="20"/>
          <w:szCs w:val="20"/>
          <w:rPrChange w:id="49" w:author="adriana.araujo" w:date="2016-09-27T19:19:00Z">
            <w:rPr/>
          </w:rPrChange>
        </w:rPr>
        <w:t xml:space="preserve"> a indenização e determinando o valor de </w:t>
      </w:r>
      <w:r w:rsidRPr="00E0389E">
        <w:rPr>
          <w:rFonts w:ascii="Arial" w:hAnsi="Arial" w:cs="Arial"/>
          <w:b/>
          <w:color w:val="000000" w:themeColor="text1"/>
          <w:sz w:val="20"/>
          <w:szCs w:val="20"/>
          <w:rPrChange w:id="50" w:author="adriana.araujo" w:date="2016-09-27T19:19:00Z">
            <w:rPr>
              <w:b/>
            </w:rPr>
          </w:rPrChange>
        </w:rPr>
        <w:t>R$ 4.200,00 (QUATRO MIL E DUZENTOS REAIS)</w:t>
      </w:r>
      <w:r w:rsidRPr="00E0389E">
        <w:rPr>
          <w:rFonts w:ascii="Arial" w:hAnsi="Arial" w:cs="Arial"/>
          <w:color w:val="000000" w:themeColor="text1"/>
          <w:sz w:val="20"/>
          <w:szCs w:val="20"/>
          <w:rPrChange w:id="51" w:author="adriana.araujo" w:date="2016-09-27T19:19:00Z">
            <w:rPr/>
          </w:rPrChange>
        </w:rPr>
        <w:t>, pela apreensão da arma de fogo.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52" w:author="adriana.araujo" w:date="2016-09-27T19:19:00Z">
            <w:rPr/>
          </w:rPrChange>
        </w:rPr>
        <w:pPrChange w:id="53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54" w:author="adriana.araujo" w:date="2016-09-27T19:19:00Z">
            <w:rPr/>
          </w:rPrChange>
        </w:rPr>
        <w:t>Fls. 33/35, Despacho nº 1744/GS/AE/2016,</w:t>
      </w:r>
      <w:ins w:id="55" w:author="adriana.araujo" w:date="2016-09-27T19:20:00Z">
        <w:r w:rsidR="00070E86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</w:ins>
      <w:r w:rsidRPr="00E0389E">
        <w:rPr>
          <w:rFonts w:ascii="Arial" w:hAnsi="Arial" w:cs="Arial"/>
          <w:color w:val="000000" w:themeColor="text1"/>
          <w:sz w:val="20"/>
          <w:szCs w:val="20"/>
          <w:rPrChange w:id="56" w:author="adriana.araujo" w:date="2016-09-27T19:19:00Z">
            <w:rPr/>
          </w:rPrChange>
        </w:rPr>
        <w:t>remetendo os autos à SPOF/SSP para dotação orçamentária por se tratar de despesa de exercício anterior, e cópia da publicação no D</w:t>
      </w:r>
      <w:del w:id="57" w:author="adriana.araujo" w:date="2016-09-27T19:20:00Z">
        <w:r w:rsidRPr="00E0389E">
          <w:rPr>
            <w:rFonts w:ascii="Arial" w:hAnsi="Arial" w:cs="Arial"/>
            <w:color w:val="000000" w:themeColor="text1"/>
            <w:sz w:val="20"/>
            <w:szCs w:val="20"/>
            <w:rPrChange w:id="58" w:author="adriana.araujo" w:date="2016-09-27T19:19:00Z">
              <w:rPr/>
            </w:rPrChange>
          </w:rPr>
          <w:delText>.</w:delText>
        </w:r>
      </w:del>
      <w:r w:rsidRPr="00E0389E">
        <w:rPr>
          <w:rFonts w:ascii="Arial" w:hAnsi="Arial" w:cs="Arial"/>
          <w:color w:val="000000" w:themeColor="text1"/>
          <w:sz w:val="20"/>
          <w:szCs w:val="20"/>
          <w:rPrChange w:id="59" w:author="adriana.araujo" w:date="2016-09-27T19:19:00Z">
            <w:rPr/>
          </w:rPrChange>
        </w:rPr>
        <w:t>O</w:t>
      </w:r>
      <w:del w:id="60" w:author="adriana.araujo" w:date="2016-09-27T19:20:00Z">
        <w:r w:rsidRPr="00E0389E">
          <w:rPr>
            <w:rFonts w:ascii="Arial" w:hAnsi="Arial" w:cs="Arial"/>
            <w:color w:val="000000" w:themeColor="text1"/>
            <w:sz w:val="20"/>
            <w:szCs w:val="20"/>
            <w:rPrChange w:id="61" w:author="adriana.araujo" w:date="2016-09-27T19:19:00Z">
              <w:rPr/>
            </w:rPrChange>
          </w:rPr>
          <w:delText>.</w:delText>
        </w:r>
      </w:del>
      <w:r w:rsidRPr="00E0389E">
        <w:rPr>
          <w:rFonts w:ascii="Arial" w:hAnsi="Arial" w:cs="Arial"/>
          <w:color w:val="000000" w:themeColor="text1"/>
          <w:sz w:val="20"/>
          <w:szCs w:val="20"/>
          <w:rPrChange w:id="62" w:author="adriana.araujo" w:date="2016-09-27T19:19:00Z">
            <w:rPr/>
          </w:rPrChange>
        </w:rPr>
        <w:t xml:space="preserve">E datado em 15/08/2016 referente </w:t>
      </w:r>
      <w:proofErr w:type="gramStart"/>
      <w:r w:rsidRPr="00E0389E">
        <w:rPr>
          <w:rFonts w:ascii="Arial" w:hAnsi="Arial" w:cs="Arial"/>
          <w:color w:val="000000" w:themeColor="text1"/>
          <w:sz w:val="20"/>
          <w:szCs w:val="20"/>
          <w:rPrChange w:id="63" w:author="adriana.araujo" w:date="2016-09-27T19:19:00Z">
            <w:rPr/>
          </w:rPrChange>
        </w:rPr>
        <w:t>a</w:t>
      </w:r>
      <w:proofErr w:type="gramEnd"/>
      <w:r w:rsidRPr="00E0389E">
        <w:rPr>
          <w:rFonts w:ascii="Arial" w:hAnsi="Arial" w:cs="Arial"/>
          <w:color w:val="000000" w:themeColor="text1"/>
          <w:sz w:val="20"/>
          <w:szCs w:val="20"/>
          <w:rPrChange w:id="64" w:author="adriana.araujo" w:date="2016-09-27T19:19:00Z">
            <w:rPr/>
          </w:rPrChange>
        </w:rPr>
        <w:t xml:space="preserve"> sua publicação.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65" w:author="adriana.araujo" w:date="2016-09-27T19:19:00Z">
            <w:rPr/>
          </w:rPrChange>
        </w:rPr>
        <w:pPrChange w:id="66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67" w:author="adriana.araujo" w:date="2016-09-27T19:19:00Z">
            <w:rPr/>
          </w:rPrChange>
        </w:rPr>
        <w:t xml:space="preserve">Fls. 36/37, Despacho nº 1045/SUPOFC/2016, datado de 08/09/2016,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000000" w:rsidRDefault="00E0389E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  <w:rPrChange w:id="68" w:author="adriana.araujo" w:date="2016-09-27T19:19:00Z">
            <w:rPr/>
          </w:rPrChange>
        </w:rPr>
        <w:pPrChange w:id="69" w:author="adriana.araujo" w:date="2016-09-27T19:1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E0389E">
        <w:rPr>
          <w:rFonts w:ascii="Arial" w:hAnsi="Arial" w:cs="Arial"/>
          <w:color w:val="000000" w:themeColor="text1"/>
          <w:sz w:val="20"/>
          <w:szCs w:val="20"/>
          <w:rPrChange w:id="70" w:author="adriana.araujo" w:date="2016-09-27T19:19:00Z">
            <w:rPr/>
          </w:rPrChange>
        </w:rPr>
        <w:t>Fls. 38/39, constata-se despacho da Chefia de Gabinete e da Superintendência de Auditagem desta Controladoria Geral, encaminhando os autos para análise e parecer.</w:t>
      </w:r>
    </w:p>
    <w:p w:rsidR="001C1E8C" w:rsidRPr="00CE427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É O RELATÓRIO.</w:t>
      </w:r>
    </w:p>
    <w:p w:rsidR="009D45C9" w:rsidRPr="00CE427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3 - NO MÉRITO</w:t>
      </w:r>
    </w:p>
    <w:p w:rsidR="006E7BC3" w:rsidRPr="00CE4277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2A94" w:rsidRPr="00CE427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De toda a explanação e detalhamento dos autos, contido</w:t>
      </w:r>
      <w:r w:rsidR="00CD4B6C" w:rsidRPr="00CE4277">
        <w:rPr>
          <w:rFonts w:ascii="Arial" w:hAnsi="Arial" w:cs="Arial"/>
          <w:color w:val="000000" w:themeColor="text1"/>
          <w:sz w:val="20"/>
          <w:szCs w:val="20"/>
        </w:rPr>
        <w:t>s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no </w:t>
      </w:r>
      <w:r w:rsidRPr="00CE4277">
        <w:rPr>
          <w:rFonts w:ascii="Arial" w:hAnsi="Arial" w:cs="Arial"/>
          <w:b/>
          <w:i/>
          <w:color w:val="000000" w:themeColor="text1"/>
          <w:sz w:val="20"/>
          <w:szCs w:val="20"/>
        </w:rPr>
        <w:t>“Relatório e no Exame dos Autos”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do presente Parecer, observa-se que 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 xml:space="preserve">o processo foi devidamente instruído, de forma que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os documentos apresentados dão suporte à solicitação dos requerentes feita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568B6" w:rsidRPr="00CE427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20702" w:rsidRPr="00CE4277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4 - CONCLUSÃO</w:t>
      </w:r>
    </w:p>
    <w:p w:rsidR="006E7BC3" w:rsidRPr="00CE4277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D4B6C" w:rsidRPr="00CE4277" w:rsidDel="00070E86" w:rsidRDefault="00CD4B6C" w:rsidP="00BD1C62">
      <w:pPr>
        <w:pStyle w:val="SemEspaamento"/>
        <w:spacing w:line="360" w:lineRule="auto"/>
        <w:ind w:firstLine="851"/>
        <w:jc w:val="both"/>
        <w:rPr>
          <w:del w:id="71" w:author="adriana.araujo" w:date="2016-09-27T19:21:00Z"/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Após a análise realizada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>, conclui-se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pela procedência do crédito, conforme solicitado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dos autos.</w:t>
      </w:r>
      <w:ins w:id="72" w:author="adriana.araujo" w:date="2016-09-27T19:21:00Z">
        <w:r w:rsidR="00070E86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</w:ins>
    </w:p>
    <w:p w:rsidR="00D518C5" w:rsidRPr="00CE4277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Por fim, e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ncaminhem-se os autos ao Gabinete da Controladora Geral, para conhecimento da análise apresentada, su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gerindo o retorno dos autos a PM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/AL, para adoção das medidas pertinentes aos pagamentos.</w:t>
      </w:r>
    </w:p>
    <w:p w:rsidR="009F689F" w:rsidRPr="00CE4277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18C5" w:rsidRPr="00CE4277" w:rsidRDefault="007F4B82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Maceió, </w:t>
      </w:r>
      <w:ins w:id="73" w:author="adriana.araujo" w:date="2016-09-27T19:22:00Z">
        <w:r w:rsidR="00070E86">
          <w:rPr>
            <w:rFonts w:ascii="Arial" w:hAnsi="Arial" w:cs="Arial"/>
            <w:bCs/>
            <w:color w:val="000000" w:themeColor="text1"/>
            <w:sz w:val="20"/>
            <w:szCs w:val="20"/>
          </w:rPr>
          <w:t>27</w:t>
        </w:r>
      </w:ins>
      <w:del w:id="74" w:author="adriana.araujo" w:date="2016-09-27T19:22:00Z">
        <w:r w:rsidR="00CE4277" w:rsidRPr="00CE4277" w:rsidDel="00070E86">
          <w:rPr>
            <w:rFonts w:ascii="Arial" w:hAnsi="Arial" w:cs="Arial"/>
            <w:bCs/>
            <w:color w:val="000000" w:themeColor="text1"/>
            <w:sz w:val="20"/>
            <w:szCs w:val="20"/>
          </w:rPr>
          <w:delText>14</w:delText>
        </w:r>
      </w:del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</w:t>
      </w:r>
      <w:r w:rsidR="007B565A" w:rsidRPr="00CE4277">
        <w:rPr>
          <w:rFonts w:ascii="Arial" w:hAnsi="Arial" w:cs="Arial"/>
          <w:bCs/>
          <w:color w:val="000000" w:themeColor="text1"/>
          <w:sz w:val="20"/>
          <w:szCs w:val="20"/>
        </w:rPr>
        <w:t>setembro</w:t>
      </w:r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2016.</w:t>
      </w:r>
    </w:p>
    <w:p w:rsidR="007B1996" w:rsidRDefault="007B1996" w:rsidP="00CE4277">
      <w:pPr>
        <w:spacing w:after="0" w:line="360" w:lineRule="auto"/>
        <w:rPr>
          <w:ins w:id="75" w:author="adriana.araujo" w:date="2016-09-27T19:22:00Z"/>
          <w:rFonts w:ascii="Arial" w:hAnsi="Arial" w:cs="Arial"/>
          <w:bCs/>
          <w:color w:val="000000" w:themeColor="text1"/>
          <w:sz w:val="20"/>
          <w:szCs w:val="20"/>
        </w:rPr>
      </w:pPr>
    </w:p>
    <w:p w:rsidR="00070E86" w:rsidRPr="00CE4277" w:rsidRDefault="00070E86" w:rsidP="00CE4277">
      <w:pPr>
        <w:spacing w:after="0" w:line="36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7B1996" w:rsidRPr="00CE4277" w:rsidRDefault="007B565A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  <w:t>Márcia Soares Costa Correia</w:t>
      </w:r>
    </w:p>
    <w:p w:rsidR="007B1996" w:rsidRPr="00CE4277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Assessor</w:t>
      </w:r>
      <w:r w:rsidR="007B1996" w:rsidRPr="00CE4277">
        <w:rPr>
          <w:rFonts w:ascii="Arial" w:hAnsi="Arial" w:cs="Arial"/>
          <w:color w:val="000000" w:themeColor="text1"/>
          <w:sz w:val="20"/>
          <w:szCs w:val="20"/>
        </w:rPr>
        <w:t xml:space="preserve"> de Controle Interno/ Matrícula nº </w:t>
      </w:r>
      <w:r w:rsidR="007B565A" w:rsidRPr="00CE4277">
        <w:rPr>
          <w:rFonts w:ascii="Arial" w:hAnsi="Arial" w:cs="Arial"/>
          <w:color w:val="000000" w:themeColor="text1"/>
          <w:sz w:val="20"/>
          <w:szCs w:val="20"/>
        </w:rPr>
        <w:t>101-5</w:t>
      </w:r>
    </w:p>
    <w:p w:rsidR="008B65AC" w:rsidRPr="00CE4277" w:rsidRDefault="008B65AC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9F689F" w:rsidRPr="00070E86" w:rsidRDefault="00E0389E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color w:val="000000" w:themeColor="text1"/>
          <w:sz w:val="20"/>
          <w:szCs w:val="20"/>
          <w:rPrChange w:id="76" w:author="adriana.araujo" w:date="2016-09-27T19:22:00Z">
            <w:rPr>
              <w:rFonts w:ascii="Arial" w:eastAsia="Arial" w:hAnsi="Arial" w:cs="Arial"/>
              <w:color w:val="000000" w:themeColor="text1"/>
              <w:sz w:val="20"/>
              <w:szCs w:val="20"/>
            </w:rPr>
          </w:rPrChange>
        </w:rPr>
      </w:pPr>
      <w:r w:rsidRPr="00E0389E">
        <w:rPr>
          <w:rFonts w:ascii="Arial" w:eastAsia="Arial" w:hAnsi="Arial" w:cs="Arial"/>
          <w:b/>
          <w:color w:val="000000" w:themeColor="text1"/>
          <w:sz w:val="20"/>
          <w:szCs w:val="20"/>
          <w:rPrChange w:id="77" w:author="adriana.araujo" w:date="2016-09-27T19:22:00Z">
            <w:rPr>
              <w:rFonts w:ascii="Arial" w:eastAsia="Arial" w:hAnsi="Arial" w:cs="Arial"/>
              <w:color w:val="000000" w:themeColor="text1"/>
              <w:sz w:val="20"/>
              <w:szCs w:val="20"/>
            </w:rPr>
          </w:rPrChange>
        </w:rPr>
        <w:t>De acordo:</w:t>
      </w:r>
    </w:p>
    <w:p w:rsidR="003B1FF3" w:rsidRPr="00CE427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Adriana Andrade Araújo </w:t>
      </w:r>
    </w:p>
    <w:p w:rsidR="004B1864" w:rsidRPr="00CE4277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color w:val="000000" w:themeColor="text1"/>
          <w:sz w:val="20"/>
          <w:szCs w:val="20"/>
        </w:rPr>
        <w:t>Superintendente de Auditagem - Matrícula n° 113-9</w:t>
      </w:r>
    </w:p>
    <w:sectPr w:rsidR="004B1864" w:rsidRPr="00CE4277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D76" w:rsidRDefault="00684D76" w:rsidP="003068B9">
      <w:pPr>
        <w:spacing w:after="0" w:line="240" w:lineRule="auto"/>
      </w:pPr>
      <w:r>
        <w:separator/>
      </w:r>
    </w:p>
  </w:endnote>
  <w:endnote w:type="continuationSeparator" w:id="0">
    <w:p w:rsidR="00684D76" w:rsidRDefault="00684D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D76" w:rsidRDefault="00684D76" w:rsidP="003068B9">
      <w:pPr>
        <w:spacing w:after="0" w:line="240" w:lineRule="auto"/>
      </w:pPr>
      <w:r>
        <w:separator/>
      </w:r>
    </w:p>
  </w:footnote>
  <w:footnote w:type="continuationSeparator" w:id="0">
    <w:p w:rsidR="00684D76" w:rsidRDefault="00684D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E038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2016-08-18T15:24:00Z</cp:lastPrinted>
  <dcterms:created xsi:type="dcterms:W3CDTF">2016-09-27T22:23:00Z</dcterms:created>
  <dcterms:modified xsi:type="dcterms:W3CDTF">2016-09-27T22:23:00Z</dcterms:modified>
</cp:coreProperties>
</file>