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0B1" w:rsidRPr="00263903" w:rsidRDefault="00FA7D8B" w:rsidP="000F48C9">
      <w:pPr>
        <w:spacing w:after="0" w:line="360" w:lineRule="auto"/>
        <w:ind w:left="1418" w:hanging="1418"/>
        <w:jc w:val="both"/>
        <w:rPr>
          <w:rFonts w:ascii="Arial" w:hAnsi="Arial" w:cs="Arial"/>
          <w:sz w:val="20"/>
          <w:szCs w:val="20"/>
          <w:rPrChange w:id="0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</w:pPr>
      <w:r w:rsidRPr="00FA7D8B">
        <w:rPr>
          <w:rFonts w:ascii="Arial" w:hAnsi="Arial" w:cs="Arial"/>
          <w:b/>
          <w:sz w:val="20"/>
          <w:szCs w:val="20"/>
          <w:rPrChange w:id="1" w:author="adriana.araujo" w:date="2016-09-27T10:53:00Z">
            <w:rPr>
              <w:rFonts w:ascii="Arial" w:hAnsi="Arial" w:cs="Arial"/>
              <w:b/>
              <w:sz w:val="23"/>
              <w:szCs w:val="23"/>
            </w:rPr>
          </w:rPrChange>
        </w:rPr>
        <w:t xml:space="preserve">PROCESSO nº: </w:t>
      </w:r>
      <w:r w:rsidRPr="00FA7D8B">
        <w:rPr>
          <w:rFonts w:ascii="Arial" w:hAnsi="Arial" w:cs="Arial"/>
          <w:sz w:val="20"/>
          <w:szCs w:val="20"/>
          <w:rPrChange w:id="2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  <w:t>1206-3873/2015</w:t>
      </w:r>
    </w:p>
    <w:p w:rsidR="009470B1" w:rsidRPr="00263903" w:rsidRDefault="00FA7D8B" w:rsidP="000F48C9">
      <w:pPr>
        <w:spacing w:after="0" w:line="360" w:lineRule="auto"/>
        <w:jc w:val="both"/>
        <w:rPr>
          <w:rFonts w:ascii="Arial" w:hAnsi="Arial" w:cs="Arial"/>
          <w:sz w:val="20"/>
          <w:szCs w:val="20"/>
          <w:rPrChange w:id="3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</w:pPr>
      <w:r w:rsidRPr="00FA7D8B">
        <w:rPr>
          <w:rFonts w:ascii="Arial" w:hAnsi="Arial" w:cs="Arial"/>
          <w:b/>
          <w:sz w:val="20"/>
          <w:szCs w:val="20"/>
          <w:rPrChange w:id="4" w:author="adriana.araujo" w:date="2016-09-27T10:53:00Z">
            <w:rPr>
              <w:rFonts w:ascii="Arial" w:hAnsi="Arial" w:cs="Arial"/>
              <w:b/>
              <w:sz w:val="23"/>
              <w:szCs w:val="23"/>
            </w:rPr>
          </w:rPrChange>
        </w:rPr>
        <w:t>INTERESSADO</w:t>
      </w:r>
      <w:r w:rsidRPr="00FA7D8B">
        <w:rPr>
          <w:rFonts w:ascii="Arial" w:hAnsi="Arial" w:cs="Arial"/>
          <w:sz w:val="20"/>
          <w:szCs w:val="20"/>
          <w:rPrChange w:id="5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  <w:t>: José Anderson Bonfim Barros</w:t>
      </w:r>
    </w:p>
    <w:p w:rsidR="0055178D" w:rsidRPr="00263903" w:rsidRDefault="00FA7D8B" w:rsidP="000F48C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0"/>
          <w:szCs w:val="20"/>
          <w:rPrChange w:id="6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</w:pPr>
      <w:r w:rsidRPr="00FA7D8B">
        <w:rPr>
          <w:rFonts w:ascii="Arial" w:hAnsi="Arial" w:cs="Arial"/>
          <w:b/>
          <w:sz w:val="20"/>
          <w:szCs w:val="20"/>
          <w:rPrChange w:id="7" w:author="adriana.araujo" w:date="2016-09-27T10:53:00Z">
            <w:rPr>
              <w:rFonts w:ascii="Arial" w:hAnsi="Arial" w:cs="Arial"/>
              <w:b/>
              <w:sz w:val="23"/>
              <w:szCs w:val="23"/>
            </w:rPr>
          </w:rPrChange>
        </w:rPr>
        <w:t>ASSUNTO</w:t>
      </w:r>
      <w:r w:rsidRPr="00FA7D8B">
        <w:rPr>
          <w:rFonts w:ascii="Arial" w:hAnsi="Arial" w:cs="Arial"/>
          <w:sz w:val="20"/>
          <w:szCs w:val="20"/>
          <w:rPrChange w:id="8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  <w:t>: Pagamento de Docente (Centro de Formação e Aperfeiçoamento de Praças).</w:t>
      </w:r>
    </w:p>
    <w:p w:rsidR="00CC7E6D" w:rsidRPr="00263903" w:rsidRDefault="00CC7E6D" w:rsidP="000F48C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0"/>
          <w:szCs w:val="20"/>
          <w:rPrChange w:id="9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</w:pPr>
    </w:p>
    <w:p w:rsidR="003E293C" w:rsidRPr="00263903" w:rsidRDefault="00FA7D8B" w:rsidP="003E293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rPrChange w:id="10" w:author="adriana.araujo" w:date="2016-09-27T10:53:00Z">
            <w:rPr>
              <w:rFonts w:ascii="Arial" w:hAnsi="Arial" w:cs="Arial"/>
              <w:b/>
              <w:bCs/>
              <w:sz w:val="23"/>
              <w:szCs w:val="23"/>
            </w:rPr>
          </w:rPrChange>
        </w:rPr>
      </w:pPr>
      <w:r w:rsidRPr="00FA7D8B">
        <w:rPr>
          <w:rFonts w:ascii="Arial" w:hAnsi="Arial" w:cs="Arial"/>
          <w:b/>
          <w:bCs/>
          <w:sz w:val="20"/>
          <w:szCs w:val="20"/>
          <w:rPrChange w:id="11" w:author="adriana.araujo" w:date="2016-09-27T10:53:00Z">
            <w:rPr>
              <w:rFonts w:ascii="Arial" w:hAnsi="Arial" w:cs="Arial"/>
              <w:b/>
              <w:bCs/>
              <w:sz w:val="23"/>
              <w:szCs w:val="23"/>
            </w:rPr>
          </w:rPrChange>
        </w:rPr>
        <w:t>PARECER TÉCNICO</w:t>
      </w:r>
    </w:p>
    <w:p w:rsidR="00053B1C" w:rsidRPr="00263903" w:rsidRDefault="00053B1C" w:rsidP="00CB0B58">
      <w:pPr>
        <w:spacing w:after="120"/>
        <w:ind w:firstLine="708"/>
        <w:jc w:val="both"/>
        <w:rPr>
          <w:rFonts w:ascii="Arial" w:hAnsi="Arial" w:cs="Arial"/>
          <w:sz w:val="20"/>
          <w:szCs w:val="20"/>
          <w:rPrChange w:id="12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</w:pPr>
    </w:p>
    <w:p w:rsidR="00865539" w:rsidRPr="00263903" w:rsidRDefault="00FA7D8B" w:rsidP="00C5752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  <w:rPrChange w:id="13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</w:pPr>
      <w:r w:rsidRPr="00FA7D8B">
        <w:rPr>
          <w:rFonts w:ascii="Arial" w:hAnsi="Arial" w:cs="Arial"/>
          <w:sz w:val="20"/>
          <w:szCs w:val="20"/>
          <w:rPrChange w:id="14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  <w:t xml:space="preserve">Trata-se de solicitação de pagamento de docente interposta pelo Comandante do Centro de Formação e Aperfeiçoamento de Praças, José Roberto Gomes Guimarães – Ten. Cel. QOC PM, em favor de </w:t>
      </w:r>
      <w:r w:rsidRPr="00FA7D8B">
        <w:rPr>
          <w:rFonts w:ascii="Arial" w:hAnsi="Arial" w:cs="Arial"/>
          <w:b/>
          <w:sz w:val="20"/>
          <w:szCs w:val="20"/>
          <w:rPrChange w:id="15" w:author="adriana.araujo" w:date="2016-09-27T10:53:00Z">
            <w:rPr>
              <w:rFonts w:ascii="Arial" w:hAnsi="Arial" w:cs="Arial"/>
              <w:b/>
              <w:sz w:val="23"/>
              <w:szCs w:val="23"/>
            </w:rPr>
          </w:rPrChange>
        </w:rPr>
        <w:t>José Anderson Bonfim Barros</w:t>
      </w:r>
      <w:r w:rsidRPr="00FA7D8B">
        <w:rPr>
          <w:rFonts w:ascii="Arial" w:hAnsi="Arial" w:cs="Arial"/>
          <w:sz w:val="20"/>
          <w:szCs w:val="20"/>
          <w:rPrChange w:id="16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  <w:t>, conforme solicitação de fls. 02.</w:t>
      </w:r>
    </w:p>
    <w:p w:rsidR="00833BE9" w:rsidRPr="00263903" w:rsidRDefault="00FA7D8B" w:rsidP="00C5752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  <w:rPrChange w:id="17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</w:pPr>
      <w:r w:rsidRPr="00FA7D8B">
        <w:rPr>
          <w:rFonts w:ascii="Arial" w:hAnsi="Arial" w:cs="Arial"/>
          <w:sz w:val="20"/>
          <w:szCs w:val="20"/>
          <w:rPrChange w:id="18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  <w:t xml:space="preserve">Os autos, composto de 01 (um volume) com 75 (setenta e cinco) folhas, foram encaminhados a esta </w:t>
      </w:r>
      <w:r w:rsidRPr="00FA7D8B">
        <w:rPr>
          <w:rFonts w:ascii="Arial" w:hAnsi="Arial" w:cs="Arial"/>
          <w:b/>
          <w:sz w:val="20"/>
          <w:szCs w:val="20"/>
          <w:rPrChange w:id="19" w:author="adriana.araujo" w:date="2016-09-27T10:53:00Z">
            <w:rPr>
              <w:rFonts w:ascii="Arial" w:hAnsi="Arial" w:cs="Arial"/>
              <w:b/>
              <w:sz w:val="23"/>
              <w:szCs w:val="23"/>
            </w:rPr>
          </w:rPrChange>
        </w:rPr>
        <w:t>Controladoria Geral do Estado – CGE,</w:t>
      </w:r>
      <w:r w:rsidRPr="00FA7D8B">
        <w:rPr>
          <w:rFonts w:ascii="Arial" w:hAnsi="Arial" w:cs="Arial"/>
          <w:sz w:val="20"/>
          <w:szCs w:val="20"/>
          <w:rPrChange w:id="20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  <w:t xml:space="preserve"> para análise final e parecer conclusivo acerca da procedência ou não do débito em desfavor da Secretaria de Estado da Segurança Pública – SSP/AL, objeto do presente processo, atendendo ao que determina o Decreto Estadual nº 4.190, de 1º de outubro de 2009 e alterações posteriores dadas pelo Decreto nº 15.857/2011 e Decreto nº 47.891/2016.</w:t>
      </w:r>
    </w:p>
    <w:p w:rsidR="00B70AF8" w:rsidRPr="00263903" w:rsidRDefault="00FA7D8B" w:rsidP="00C5752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  <w:rPrChange w:id="21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</w:pPr>
      <w:r w:rsidRPr="00FA7D8B">
        <w:rPr>
          <w:rFonts w:ascii="Arial" w:hAnsi="Arial" w:cs="Arial"/>
          <w:sz w:val="20"/>
          <w:szCs w:val="20"/>
          <w:rPrChange w:id="22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  <w:t xml:space="preserve">O processo administrativo em tela já aportou nesta CGE, com parecer técnico acostado às folhas 35/39, contendo relatório da instrução processual, de modo que tal elemento será parcialmente suprimido no pronunciamento </w:t>
      </w:r>
      <w:r w:rsidRPr="00FA7D8B">
        <w:rPr>
          <w:rFonts w:ascii="Arial" w:hAnsi="Arial" w:cs="Arial"/>
          <w:i/>
          <w:sz w:val="20"/>
          <w:szCs w:val="20"/>
          <w:rPrChange w:id="23" w:author="adriana.araujo" w:date="2016-09-27T10:53:00Z">
            <w:rPr>
              <w:rFonts w:ascii="Arial" w:hAnsi="Arial" w:cs="Arial"/>
              <w:i/>
              <w:sz w:val="23"/>
              <w:szCs w:val="23"/>
            </w:rPr>
          </w:rPrChange>
        </w:rPr>
        <w:t>in casu</w:t>
      </w:r>
      <w:r w:rsidRPr="00FA7D8B">
        <w:rPr>
          <w:rFonts w:ascii="Arial" w:hAnsi="Arial" w:cs="Arial"/>
          <w:sz w:val="20"/>
          <w:szCs w:val="20"/>
          <w:rPrChange w:id="24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  <w:t>.</w:t>
      </w:r>
    </w:p>
    <w:p w:rsidR="00442D7A" w:rsidRPr="00263903" w:rsidRDefault="00FA7D8B" w:rsidP="00C5752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  <w:rPrChange w:id="25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</w:pPr>
      <w:r w:rsidRPr="00FA7D8B">
        <w:rPr>
          <w:rFonts w:ascii="Arial" w:hAnsi="Arial" w:cs="Arial"/>
          <w:sz w:val="20"/>
          <w:szCs w:val="20"/>
          <w:rPrChange w:id="26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  <w:t>Em análise pretérita, algumas lacunas processuais foram verificadas, levando a conversão do feito em diligência para a apresentação dos documentos abaixo relacionados, quais sejam:</w:t>
      </w:r>
    </w:p>
    <w:p w:rsidR="00000000" w:rsidRDefault="00FA7D8B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sz w:val="20"/>
          <w:szCs w:val="20"/>
          <w:rPrChange w:id="27" w:author="adriana.araujo" w:date="2016-09-27T10:54:00Z">
            <w:rPr>
              <w:rFonts w:ascii="Arial" w:hAnsi="Arial" w:cs="Arial"/>
              <w:sz w:val="23"/>
              <w:szCs w:val="23"/>
            </w:rPr>
          </w:rPrChange>
        </w:rPr>
        <w:pPrChange w:id="28" w:author="adriana.araujo" w:date="2016-09-27T10:54:00Z">
          <w:pPr>
            <w:numPr>
              <w:numId w:val="6"/>
            </w:numPr>
            <w:spacing w:after="0" w:line="360" w:lineRule="auto"/>
            <w:ind w:left="1701" w:hanging="360"/>
            <w:jc w:val="both"/>
          </w:pPr>
        </w:pPrChange>
      </w:pPr>
      <w:r w:rsidRPr="00FA7D8B">
        <w:rPr>
          <w:rFonts w:ascii="Arial" w:hAnsi="Arial" w:cs="Arial"/>
          <w:sz w:val="20"/>
          <w:szCs w:val="20"/>
          <w:rPrChange w:id="29" w:author="adriana.araujo" w:date="2016-09-27T10:54:00Z">
            <w:rPr>
              <w:rFonts w:ascii="Arial" w:hAnsi="Arial" w:cs="Arial"/>
              <w:b/>
              <w:sz w:val="23"/>
              <w:szCs w:val="23"/>
            </w:rPr>
          </w:rPrChange>
        </w:rPr>
        <w:t xml:space="preserve">Que o docente seja notificado para apresentar o relatório das atividades desenvolvidas, lista de frequência ou lista de participantes concluintes, resultado das avaliações aplicadas, conforme determina o Edital e Decreto </w:t>
      </w:r>
      <w:ins w:id="30" w:author="adriana.araujo" w:date="2016-09-27T10:54:00Z">
        <w:r w:rsidRPr="00FA7D8B">
          <w:rPr>
            <w:rFonts w:ascii="Arial" w:hAnsi="Arial" w:cs="Arial"/>
            <w:sz w:val="20"/>
            <w:szCs w:val="20"/>
            <w:rPrChange w:id="31" w:author="adriana.araujo" w:date="2016-09-27T10:54:00Z">
              <w:rPr/>
            </w:rPrChange>
          </w:rPr>
          <w:t xml:space="preserve">nº </w:t>
        </w:r>
      </w:ins>
      <w:r w:rsidRPr="00FA7D8B">
        <w:rPr>
          <w:rFonts w:ascii="Arial" w:hAnsi="Arial" w:cs="Arial"/>
          <w:sz w:val="20"/>
          <w:szCs w:val="20"/>
          <w:rPrChange w:id="32" w:author="adriana.araujo" w:date="2016-09-27T10:54:00Z">
            <w:rPr>
              <w:rFonts w:ascii="Arial" w:hAnsi="Arial" w:cs="Arial"/>
              <w:b/>
              <w:sz w:val="23"/>
              <w:szCs w:val="23"/>
            </w:rPr>
          </w:rPrChange>
        </w:rPr>
        <w:t>25.212/2013.</w:t>
      </w:r>
    </w:p>
    <w:p w:rsidR="00000000" w:rsidRDefault="00FA7D8B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sz w:val="20"/>
          <w:szCs w:val="20"/>
          <w:rPrChange w:id="33" w:author="adriana.araujo" w:date="2016-09-27T10:54:00Z">
            <w:rPr>
              <w:rFonts w:ascii="Arial" w:hAnsi="Arial" w:cs="Arial"/>
              <w:sz w:val="23"/>
              <w:szCs w:val="23"/>
            </w:rPr>
          </w:rPrChange>
        </w:rPr>
        <w:pPrChange w:id="34" w:author="adriana.araujo" w:date="2016-09-27T10:54:00Z">
          <w:pPr>
            <w:numPr>
              <w:numId w:val="6"/>
            </w:numPr>
            <w:spacing w:after="0" w:line="360" w:lineRule="auto"/>
            <w:ind w:left="1701" w:hanging="360"/>
            <w:jc w:val="both"/>
          </w:pPr>
        </w:pPrChange>
      </w:pPr>
      <w:r w:rsidRPr="00FA7D8B">
        <w:rPr>
          <w:rFonts w:ascii="Arial" w:hAnsi="Arial" w:cs="Arial"/>
          <w:sz w:val="20"/>
          <w:szCs w:val="20"/>
          <w:rPrChange w:id="35" w:author="adriana.araujo" w:date="2016-09-27T10:54:00Z">
            <w:rPr>
              <w:rFonts w:ascii="Arial" w:hAnsi="Arial" w:cs="Arial"/>
              <w:b/>
              <w:sz w:val="23"/>
              <w:szCs w:val="23"/>
            </w:rPr>
          </w:rPrChange>
        </w:rPr>
        <w:t>Planilha de cálculo com identificação das horas efetivamente ministradas, do valor do menor subsídio ou vencimento da carreira do oficial docente, do percentual a ser aplicado sobre o subsídio apresentado como referência e somatório dos valores a receber.</w:t>
      </w:r>
    </w:p>
    <w:p w:rsidR="00000000" w:rsidRDefault="00FA7D8B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sz w:val="20"/>
          <w:szCs w:val="20"/>
          <w:rPrChange w:id="36" w:author="adriana.araujo" w:date="2016-09-27T10:54:00Z">
            <w:rPr>
              <w:rFonts w:ascii="Arial" w:hAnsi="Arial" w:cs="Arial"/>
              <w:sz w:val="23"/>
              <w:szCs w:val="23"/>
            </w:rPr>
          </w:rPrChange>
        </w:rPr>
        <w:pPrChange w:id="37" w:author="adriana.araujo" w:date="2016-09-27T10:54:00Z">
          <w:pPr>
            <w:numPr>
              <w:numId w:val="6"/>
            </w:numPr>
            <w:spacing w:after="0" w:line="360" w:lineRule="auto"/>
            <w:ind w:left="1701" w:hanging="360"/>
            <w:jc w:val="both"/>
          </w:pPr>
        </w:pPrChange>
      </w:pPr>
      <w:r w:rsidRPr="00FA7D8B">
        <w:rPr>
          <w:rFonts w:ascii="Arial" w:hAnsi="Arial" w:cs="Arial"/>
          <w:sz w:val="20"/>
          <w:szCs w:val="20"/>
          <w:rPrChange w:id="38" w:author="adriana.araujo" w:date="2016-09-27T10:54:00Z">
            <w:rPr>
              <w:rFonts w:ascii="Arial" w:hAnsi="Arial" w:cs="Arial"/>
              <w:b/>
              <w:sz w:val="23"/>
              <w:szCs w:val="23"/>
            </w:rPr>
          </w:rPrChange>
        </w:rPr>
        <w:t>Valores do Subsídio – que sejam apensados aos autos os valores do menor subsídio ou vencimento da carreira do servidor para conferência dos cálculos.</w:t>
      </w:r>
    </w:p>
    <w:p w:rsidR="00000000" w:rsidRDefault="00FA7D8B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sz w:val="20"/>
          <w:szCs w:val="20"/>
          <w:rPrChange w:id="39" w:author="adriana.araujo" w:date="2016-09-27T10:54:00Z">
            <w:rPr>
              <w:rFonts w:ascii="Arial" w:hAnsi="Arial" w:cs="Arial"/>
              <w:sz w:val="23"/>
              <w:szCs w:val="23"/>
            </w:rPr>
          </w:rPrChange>
        </w:rPr>
        <w:pPrChange w:id="40" w:author="adriana.araujo" w:date="2016-09-27T10:54:00Z">
          <w:pPr>
            <w:numPr>
              <w:numId w:val="6"/>
            </w:numPr>
            <w:spacing w:after="0" w:line="360" w:lineRule="auto"/>
            <w:ind w:left="1701" w:hanging="360"/>
            <w:jc w:val="both"/>
          </w:pPr>
        </w:pPrChange>
      </w:pPr>
      <w:r w:rsidRPr="00FA7D8B">
        <w:rPr>
          <w:rFonts w:ascii="Arial" w:hAnsi="Arial" w:cs="Arial"/>
          <w:sz w:val="20"/>
          <w:szCs w:val="20"/>
          <w:rPrChange w:id="41" w:author="adriana.araujo" w:date="2016-09-27T10:54:00Z">
            <w:rPr>
              <w:rFonts w:ascii="Arial" w:hAnsi="Arial" w:cs="Arial"/>
              <w:b/>
              <w:sz w:val="23"/>
              <w:szCs w:val="23"/>
            </w:rPr>
          </w:rPrChange>
        </w:rPr>
        <w:t>Nota fiscal referente aos serviços prestados.</w:t>
      </w:r>
    </w:p>
    <w:p w:rsidR="00DC5456" w:rsidRPr="00263903" w:rsidRDefault="00DC5456" w:rsidP="000F48C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  <w:rPrChange w:id="42" w:author="adriana.araujo" w:date="2016-09-27T10:53:00Z">
            <w:rPr>
              <w:rFonts w:ascii="Arial" w:hAnsi="Arial" w:cs="Arial"/>
              <w:sz w:val="10"/>
              <w:szCs w:val="10"/>
            </w:rPr>
          </w:rPrChange>
        </w:rPr>
      </w:pPr>
    </w:p>
    <w:p w:rsidR="00311484" w:rsidRPr="00263903" w:rsidRDefault="00FA7D8B" w:rsidP="00CA32E5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  <w:rPrChange w:id="43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</w:pPr>
      <w:r w:rsidRPr="00FA7D8B">
        <w:rPr>
          <w:rFonts w:ascii="Arial" w:hAnsi="Arial" w:cs="Arial"/>
          <w:sz w:val="20"/>
          <w:szCs w:val="20"/>
          <w:rPrChange w:id="44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  <w:t xml:space="preserve">Às fls. 43/63 evidenciado o cumprimento das diligências descritas na alínea “a” e “b”, às fls. 64/68, constam as informações requeridas na alínea “c”. Por fim, às fls. 70/72 constam Nota Fiscal Eletrônica de Serviço, no valor de </w:t>
      </w:r>
      <w:r w:rsidRPr="00FA7D8B">
        <w:rPr>
          <w:rFonts w:ascii="Arial" w:hAnsi="Arial" w:cs="Arial"/>
          <w:b/>
          <w:sz w:val="20"/>
          <w:szCs w:val="20"/>
          <w:rPrChange w:id="45" w:author="adriana.araujo" w:date="2016-09-27T10:53:00Z">
            <w:rPr>
              <w:rFonts w:ascii="Arial" w:hAnsi="Arial" w:cs="Arial"/>
              <w:b/>
              <w:sz w:val="23"/>
              <w:szCs w:val="23"/>
            </w:rPr>
          </w:rPrChange>
        </w:rPr>
        <w:t>R$</w:t>
      </w:r>
      <w:del w:id="46" w:author="adriana.araujo" w:date="2016-09-27T10:54:00Z">
        <w:r w:rsidRPr="00FA7D8B">
          <w:rPr>
            <w:rFonts w:ascii="Arial" w:hAnsi="Arial" w:cs="Arial"/>
            <w:b/>
            <w:sz w:val="20"/>
            <w:szCs w:val="20"/>
            <w:rPrChange w:id="47" w:author="adriana.araujo" w:date="2016-09-27T10:53:00Z">
              <w:rPr>
                <w:rFonts w:ascii="Arial" w:hAnsi="Arial" w:cs="Arial"/>
                <w:b/>
                <w:sz w:val="23"/>
                <w:szCs w:val="23"/>
              </w:rPr>
            </w:rPrChange>
          </w:rPr>
          <w:delText xml:space="preserve"> </w:delText>
        </w:r>
      </w:del>
      <w:r w:rsidRPr="00FA7D8B">
        <w:rPr>
          <w:rFonts w:ascii="Arial" w:hAnsi="Arial" w:cs="Arial"/>
          <w:b/>
          <w:sz w:val="20"/>
          <w:szCs w:val="20"/>
          <w:rPrChange w:id="48" w:author="adriana.araujo" w:date="2016-09-27T10:53:00Z">
            <w:rPr>
              <w:rFonts w:ascii="Arial" w:hAnsi="Arial" w:cs="Arial"/>
              <w:b/>
              <w:sz w:val="23"/>
              <w:szCs w:val="23"/>
            </w:rPr>
          </w:rPrChange>
        </w:rPr>
        <w:t>4.842,60 (quatro mil seiscentos e quarenta e dois reais e sessenta centavos)</w:t>
      </w:r>
      <w:r w:rsidRPr="00FA7D8B">
        <w:rPr>
          <w:rFonts w:ascii="Arial" w:hAnsi="Arial" w:cs="Arial"/>
          <w:sz w:val="20"/>
          <w:szCs w:val="20"/>
          <w:rPrChange w:id="49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  <w:t>, e comprovação de pagamento do tributo correspondente à prestação dos serviços.</w:t>
      </w:r>
    </w:p>
    <w:p w:rsidR="006F197E" w:rsidRPr="00263903" w:rsidRDefault="00FA7D8B" w:rsidP="00CA32E5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  <w:rPrChange w:id="50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</w:pPr>
      <w:r w:rsidRPr="00FA7D8B">
        <w:rPr>
          <w:rFonts w:ascii="Arial" w:hAnsi="Arial" w:cs="Arial"/>
          <w:sz w:val="20"/>
          <w:szCs w:val="20"/>
          <w:rPrChange w:id="51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  <w:lastRenderedPageBreak/>
        <w:t>Retornam os autos para análise e pronunciamento conclusivo por esta Assessoria Técnica, nos termos dos despachos da Chefia de Gabinete e da Superintendência de Auditagem desta Controladoria Geral (fls. 74/75).</w:t>
      </w:r>
    </w:p>
    <w:p w:rsidR="00CB0B58" w:rsidRPr="00263903" w:rsidRDefault="00CB0B58" w:rsidP="000F48C9">
      <w:pPr>
        <w:spacing w:after="0" w:line="360" w:lineRule="auto"/>
        <w:ind w:firstLine="851"/>
        <w:jc w:val="both"/>
        <w:rPr>
          <w:rFonts w:ascii="Arial" w:hAnsi="Arial" w:cs="Arial"/>
          <w:b/>
          <w:sz w:val="20"/>
          <w:szCs w:val="20"/>
          <w:rPrChange w:id="52" w:author="adriana.araujo" w:date="2016-09-27T10:53:00Z">
            <w:rPr>
              <w:rFonts w:ascii="Arial" w:hAnsi="Arial" w:cs="Arial"/>
              <w:b/>
              <w:sz w:val="23"/>
              <w:szCs w:val="23"/>
            </w:rPr>
          </w:rPrChange>
        </w:rPr>
      </w:pPr>
    </w:p>
    <w:p w:rsidR="00000000" w:rsidRDefault="00FA7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0"/>
          <w:szCs w:val="20"/>
          <w:rPrChange w:id="53" w:author="adriana.araujo" w:date="2016-09-27T10:53:00Z">
            <w:rPr>
              <w:rFonts w:ascii="Arial" w:hAnsi="Arial" w:cs="Arial"/>
              <w:b/>
              <w:sz w:val="23"/>
              <w:szCs w:val="23"/>
            </w:rPr>
          </w:rPrChange>
        </w:rPr>
        <w:pPrChange w:id="54" w:author="adriana.araujo" w:date="2016-09-27T10:59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shd w:val="clear" w:color="auto" w:fill="D9D9D9"/>
            <w:suppressAutoHyphens/>
            <w:spacing w:after="0" w:line="360" w:lineRule="auto"/>
            <w:jc w:val="both"/>
          </w:pPr>
        </w:pPrChange>
      </w:pPr>
      <w:r w:rsidRPr="00FA7D8B">
        <w:rPr>
          <w:rFonts w:ascii="Arial" w:hAnsi="Arial" w:cs="Arial"/>
          <w:b/>
          <w:sz w:val="20"/>
          <w:szCs w:val="20"/>
          <w:rPrChange w:id="55" w:author="adriana.araujo" w:date="2016-09-27T10:53:00Z">
            <w:rPr>
              <w:rFonts w:ascii="Arial" w:hAnsi="Arial" w:cs="Arial"/>
              <w:b/>
              <w:sz w:val="23"/>
              <w:szCs w:val="23"/>
            </w:rPr>
          </w:rPrChange>
        </w:rPr>
        <w:t>1 - RELATÓRIO</w:t>
      </w:r>
    </w:p>
    <w:p w:rsidR="006F197E" w:rsidRPr="00263903" w:rsidRDefault="006F197E" w:rsidP="000F48C9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  <w:rPrChange w:id="56" w:author="adriana.araujo" w:date="2016-09-27T10:53:00Z">
            <w:rPr>
              <w:rFonts w:ascii="Arial" w:hAnsi="Arial" w:cs="Arial"/>
              <w:b/>
              <w:sz w:val="23"/>
              <w:szCs w:val="23"/>
              <w:u w:val="single"/>
            </w:rPr>
          </w:rPrChange>
        </w:rPr>
      </w:pPr>
    </w:p>
    <w:p w:rsidR="006F197E" w:rsidRPr="00263903" w:rsidRDefault="00FA7D8B" w:rsidP="00C57520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  <w:rPrChange w:id="57" w:author="adriana.araujo" w:date="2016-09-27T10:53:00Z">
            <w:rPr>
              <w:rFonts w:ascii="Arial" w:hAnsi="Arial" w:cs="Arial"/>
              <w:b/>
              <w:sz w:val="23"/>
              <w:szCs w:val="23"/>
              <w:u w:val="single"/>
            </w:rPr>
          </w:rPrChange>
        </w:rPr>
      </w:pPr>
      <w:r w:rsidRPr="00FA7D8B">
        <w:rPr>
          <w:rFonts w:ascii="Arial" w:hAnsi="Arial" w:cs="Arial"/>
          <w:b/>
          <w:sz w:val="20"/>
          <w:szCs w:val="20"/>
          <w:u w:val="single"/>
          <w:rPrChange w:id="58" w:author="adriana.araujo" w:date="2016-09-27T10:53:00Z">
            <w:rPr>
              <w:rFonts w:ascii="Arial" w:hAnsi="Arial" w:cs="Arial"/>
              <w:b/>
              <w:sz w:val="23"/>
              <w:szCs w:val="23"/>
              <w:u w:val="single"/>
            </w:rPr>
          </w:rPrChange>
        </w:rPr>
        <w:t>I – PRELIMINARMENTE</w:t>
      </w:r>
    </w:p>
    <w:p w:rsidR="000F48C9" w:rsidRPr="00263903" w:rsidRDefault="000F48C9" w:rsidP="00C57520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  <w:rPrChange w:id="59" w:author="adriana.araujo" w:date="2016-09-27T10:53:00Z">
            <w:rPr>
              <w:rFonts w:ascii="Arial" w:hAnsi="Arial" w:cs="Arial"/>
              <w:b/>
              <w:sz w:val="23"/>
              <w:szCs w:val="23"/>
              <w:u w:val="single"/>
            </w:rPr>
          </w:rPrChange>
        </w:rPr>
      </w:pPr>
    </w:p>
    <w:p w:rsidR="00027F14" w:rsidRPr="00263903" w:rsidRDefault="00FA7D8B" w:rsidP="00C57520">
      <w:pPr>
        <w:spacing w:after="0" w:line="360" w:lineRule="auto"/>
        <w:ind w:firstLine="709"/>
        <w:jc w:val="both"/>
        <w:rPr>
          <w:rFonts w:ascii="Arial" w:hAnsi="Arial" w:cs="Arial"/>
          <w:i/>
          <w:sz w:val="20"/>
          <w:szCs w:val="20"/>
          <w:rPrChange w:id="60" w:author="adriana.araujo" w:date="2016-09-27T10:53:00Z">
            <w:rPr>
              <w:rFonts w:ascii="Arial" w:hAnsi="Arial" w:cs="Arial"/>
              <w:i/>
              <w:sz w:val="23"/>
              <w:szCs w:val="23"/>
            </w:rPr>
          </w:rPrChange>
        </w:rPr>
      </w:pPr>
      <w:r w:rsidRPr="00FA7D8B">
        <w:rPr>
          <w:rFonts w:ascii="Arial" w:hAnsi="Arial" w:cs="Arial"/>
          <w:sz w:val="20"/>
          <w:szCs w:val="20"/>
          <w:rPrChange w:id="61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  <w:t xml:space="preserve">Observa-se que o processo de pagamento de docente em favor de </w:t>
      </w:r>
      <w:r w:rsidRPr="00FA7D8B">
        <w:rPr>
          <w:rFonts w:ascii="Arial" w:hAnsi="Arial" w:cs="Arial"/>
          <w:b/>
          <w:sz w:val="20"/>
          <w:szCs w:val="20"/>
          <w:rPrChange w:id="62" w:author="adriana.araujo" w:date="2016-09-27T10:53:00Z">
            <w:rPr>
              <w:rFonts w:ascii="Arial" w:hAnsi="Arial" w:cs="Arial"/>
              <w:b/>
              <w:sz w:val="23"/>
              <w:szCs w:val="23"/>
            </w:rPr>
          </w:rPrChange>
        </w:rPr>
        <w:t>José Anderson Bonfim Barros</w:t>
      </w:r>
      <w:r w:rsidRPr="00FA7D8B">
        <w:rPr>
          <w:rFonts w:ascii="Arial" w:hAnsi="Arial" w:cs="Arial"/>
          <w:sz w:val="20"/>
          <w:szCs w:val="20"/>
          <w:rPrChange w:id="63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  <w:t xml:space="preserve">, foi conferido e encontra-se em obediência ao art. 63 da Lei Federal nº. 4.320/64. </w:t>
      </w:r>
      <w:r w:rsidRPr="00FA7D8B">
        <w:rPr>
          <w:rFonts w:ascii="Arial" w:hAnsi="Arial" w:cs="Arial"/>
          <w:i/>
          <w:sz w:val="20"/>
          <w:szCs w:val="20"/>
          <w:rPrChange w:id="64" w:author="adriana.araujo" w:date="2016-09-27T10:53:00Z">
            <w:rPr>
              <w:rFonts w:ascii="Arial" w:hAnsi="Arial" w:cs="Arial"/>
              <w:i/>
              <w:sz w:val="23"/>
              <w:szCs w:val="23"/>
            </w:rPr>
          </w:rPrChange>
        </w:rPr>
        <w:t>In verbis:</w:t>
      </w:r>
    </w:p>
    <w:p w:rsidR="00000000" w:rsidRDefault="00FA7D8B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18"/>
          <w:szCs w:val="18"/>
          <w:rPrChange w:id="65" w:author="adriana.araujo" w:date="2016-09-27T11:00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pPrChange w:id="66" w:author="adriana.araujo" w:date="2016-09-27T10:59:00Z">
          <w:pPr>
            <w:pStyle w:val="NormalWeb"/>
            <w:shd w:val="clear" w:color="auto" w:fill="FFFFFF"/>
            <w:spacing w:before="0" w:beforeAutospacing="0" w:after="0" w:afterAutospacing="0" w:line="360" w:lineRule="auto"/>
            <w:ind w:left="1701"/>
            <w:jc w:val="both"/>
          </w:pPr>
        </w:pPrChange>
      </w:pPr>
      <w:r w:rsidRPr="00FA7D8B">
        <w:rPr>
          <w:rFonts w:ascii="Arial" w:hAnsi="Arial" w:cs="Arial"/>
          <w:b/>
          <w:color w:val="000000"/>
          <w:sz w:val="18"/>
          <w:szCs w:val="18"/>
          <w:rPrChange w:id="67" w:author="adriana.araujo" w:date="2016-09-27T11:00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t>Art. 63. A liquidação da despesa consiste na verificação do direito adquirido pelo credor tendo por base os títulos e documentos comprobatórios do respectivo crédito.</w:t>
      </w:r>
    </w:p>
    <w:p w:rsidR="00000000" w:rsidRDefault="00FA7D8B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18"/>
          <w:szCs w:val="18"/>
          <w:rPrChange w:id="68" w:author="adriana.araujo" w:date="2016-09-27T11:00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pPrChange w:id="69" w:author="adriana.araujo" w:date="2016-09-27T10:59:00Z">
          <w:pPr>
            <w:pStyle w:val="NormalWeb"/>
            <w:shd w:val="clear" w:color="auto" w:fill="FFFFFF"/>
            <w:spacing w:before="0" w:beforeAutospacing="0" w:after="0" w:afterAutospacing="0" w:line="360" w:lineRule="auto"/>
            <w:ind w:left="1701"/>
            <w:jc w:val="both"/>
          </w:pPr>
        </w:pPrChange>
      </w:pPr>
      <w:bookmarkStart w:id="70" w:name="art63§1"/>
      <w:bookmarkEnd w:id="70"/>
      <w:r w:rsidRPr="00FA7D8B">
        <w:rPr>
          <w:rFonts w:ascii="Arial" w:hAnsi="Arial" w:cs="Arial"/>
          <w:b/>
          <w:color w:val="000000"/>
          <w:sz w:val="18"/>
          <w:szCs w:val="18"/>
          <w:rPrChange w:id="71" w:author="adriana.araujo" w:date="2016-09-27T11:00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t>§ 1° Essa verificação tem por fim apurar:</w:t>
      </w:r>
    </w:p>
    <w:p w:rsidR="00000000" w:rsidRDefault="00FA7D8B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18"/>
          <w:szCs w:val="18"/>
          <w:rPrChange w:id="72" w:author="adriana.araujo" w:date="2016-09-27T11:00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pPrChange w:id="73" w:author="adriana.araujo" w:date="2016-09-27T10:59:00Z">
          <w:pPr>
            <w:pStyle w:val="NormalWeb"/>
            <w:shd w:val="clear" w:color="auto" w:fill="FFFFFF"/>
            <w:spacing w:before="0" w:beforeAutospacing="0" w:after="0" w:afterAutospacing="0" w:line="360" w:lineRule="auto"/>
            <w:ind w:left="1701"/>
            <w:jc w:val="both"/>
          </w:pPr>
        </w:pPrChange>
      </w:pPr>
      <w:bookmarkStart w:id="74" w:name="art63§1i"/>
      <w:bookmarkEnd w:id="74"/>
      <w:r w:rsidRPr="00FA7D8B">
        <w:rPr>
          <w:rFonts w:ascii="Arial" w:hAnsi="Arial" w:cs="Arial"/>
          <w:b/>
          <w:color w:val="000000"/>
          <w:sz w:val="18"/>
          <w:szCs w:val="18"/>
          <w:rPrChange w:id="75" w:author="adriana.araujo" w:date="2016-09-27T11:00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t>I - a origem e o objeto do que se deve pagar;</w:t>
      </w:r>
    </w:p>
    <w:p w:rsidR="00000000" w:rsidRDefault="00FA7D8B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18"/>
          <w:szCs w:val="18"/>
          <w:rPrChange w:id="76" w:author="adriana.araujo" w:date="2016-09-27T11:00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pPrChange w:id="77" w:author="adriana.araujo" w:date="2016-09-27T10:59:00Z">
          <w:pPr>
            <w:pStyle w:val="NormalWeb"/>
            <w:shd w:val="clear" w:color="auto" w:fill="FFFFFF"/>
            <w:spacing w:before="0" w:beforeAutospacing="0" w:after="0" w:afterAutospacing="0" w:line="360" w:lineRule="auto"/>
            <w:ind w:left="1701"/>
            <w:jc w:val="both"/>
          </w:pPr>
        </w:pPrChange>
      </w:pPr>
      <w:bookmarkStart w:id="78" w:name="art63§1ii"/>
      <w:bookmarkEnd w:id="78"/>
      <w:r w:rsidRPr="00FA7D8B">
        <w:rPr>
          <w:rFonts w:ascii="Arial" w:hAnsi="Arial" w:cs="Arial"/>
          <w:b/>
          <w:color w:val="000000"/>
          <w:sz w:val="18"/>
          <w:szCs w:val="18"/>
          <w:rPrChange w:id="79" w:author="adriana.araujo" w:date="2016-09-27T11:00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t>II - a importância exata a pagar</w:t>
      </w:r>
      <w:bookmarkStart w:id="80" w:name="art63§1iii"/>
      <w:bookmarkEnd w:id="80"/>
      <w:r w:rsidRPr="00FA7D8B">
        <w:rPr>
          <w:rFonts w:ascii="Arial" w:hAnsi="Arial" w:cs="Arial"/>
          <w:b/>
          <w:color w:val="000000"/>
          <w:sz w:val="18"/>
          <w:szCs w:val="18"/>
          <w:rPrChange w:id="81" w:author="adriana.araujo" w:date="2016-09-27T11:00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t>;</w:t>
      </w:r>
    </w:p>
    <w:p w:rsidR="00000000" w:rsidRDefault="00FA7D8B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18"/>
          <w:szCs w:val="18"/>
          <w:rPrChange w:id="82" w:author="adriana.araujo" w:date="2016-09-27T11:00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pPrChange w:id="83" w:author="adriana.araujo" w:date="2016-09-27T10:59:00Z">
          <w:pPr>
            <w:pStyle w:val="NormalWeb"/>
            <w:shd w:val="clear" w:color="auto" w:fill="FFFFFF"/>
            <w:spacing w:before="0" w:beforeAutospacing="0" w:after="0" w:afterAutospacing="0" w:line="360" w:lineRule="auto"/>
            <w:ind w:left="1701"/>
            <w:jc w:val="both"/>
          </w:pPr>
        </w:pPrChange>
      </w:pPr>
      <w:r w:rsidRPr="00FA7D8B">
        <w:rPr>
          <w:rFonts w:ascii="Arial" w:hAnsi="Arial" w:cs="Arial"/>
          <w:b/>
          <w:color w:val="000000"/>
          <w:sz w:val="18"/>
          <w:szCs w:val="18"/>
          <w:rPrChange w:id="84" w:author="adriana.araujo" w:date="2016-09-27T11:00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t>III - a quem se deve pagar a importância, para extinguir a obrigação.</w:t>
      </w:r>
      <w:bookmarkStart w:id="85" w:name="art63§2"/>
      <w:bookmarkEnd w:id="85"/>
    </w:p>
    <w:p w:rsidR="007D7DE3" w:rsidRPr="00263903" w:rsidRDefault="007D7DE3" w:rsidP="007D7DE3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0"/>
          <w:szCs w:val="20"/>
          <w:rPrChange w:id="86" w:author="adriana.araujo" w:date="2016-09-27T10:53:00Z">
            <w:rPr>
              <w:rFonts w:ascii="Arial" w:hAnsi="Arial" w:cs="Arial"/>
              <w:color w:val="000000"/>
              <w:sz w:val="23"/>
              <w:szCs w:val="23"/>
            </w:rPr>
          </w:rPrChange>
        </w:rPr>
      </w:pPr>
    </w:p>
    <w:p w:rsidR="00195AED" w:rsidRPr="00263903" w:rsidRDefault="00FA7D8B" w:rsidP="00195AED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  <w:rPrChange w:id="87" w:author="adriana.araujo" w:date="2016-09-27T10:53:00Z">
            <w:rPr>
              <w:rFonts w:ascii="Arial" w:hAnsi="Arial" w:cs="Arial"/>
              <w:color w:val="000000"/>
              <w:sz w:val="23"/>
              <w:szCs w:val="23"/>
            </w:rPr>
          </w:rPrChange>
        </w:rPr>
      </w:pPr>
      <w:r w:rsidRPr="00FA7D8B">
        <w:rPr>
          <w:rFonts w:ascii="Arial" w:hAnsi="Arial" w:cs="Arial"/>
          <w:sz w:val="20"/>
          <w:szCs w:val="20"/>
          <w:rPrChange w:id="88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  <w:t>Nos termos</w:t>
      </w:r>
      <w:r w:rsidRPr="00FA7D8B">
        <w:rPr>
          <w:rFonts w:ascii="Arial" w:hAnsi="Arial" w:cs="Arial"/>
          <w:color w:val="000000"/>
          <w:sz w:val="20"/>
          <w:szCs w:val="20"/>
          <w:rPrChange w:id="89" w:author="adriana.araujo" w:date="2016-09-27T10:53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t xml:space="preserve"> da legislação regente, depreende-se dos autos a origem da despesa pública em questão, qual seja o credenciamento de servidores realizado, com o fito de preenchimento de vagas para realização do curso de Formação de Praças – CFP/2013.</w:t>
      </w:r>
    </w:p>
    <w:p w:rsidR="00000000" w:rsidRDefault="00FA7D8B">
      <w:pPr>
        <w:spacing w:after="0" w:line="360" w:lineRule="auto"/>
        <w:ind w:firstLine="709"/>
        <w:jc w:val="both"/>
        <w:rPr>
          <w:del w:id="90" w:author="adriana.araujo" w:date="2016-09-27T11:00:00Z"/>
          <w:rFonts w:ascii="Arial" w:hAnsi="Arial" w:cs="Arial"/>
          <w:sz w:val="20"/>
          <w:szCs w:val="20"/>
        </w:rPr>
      </w:pPr>
      <w:r w:rsidRPr="00FA7D8B">
        <w:rPr>
          <w:rFonts w:ascii="Arial" w:hAnsi="Arial" w:cs="Arial"/>
          <w:color w:val="000000"/>
          <w:sz w:val="20"/>
          <w:szCs w:val="20"/>
          <w:rPrChange w:id="91" w:author="adriana.araujo" w:date="2016-09-27T10:53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t xml:space="preserve">Ante a instrução processual apresentada, resta hialina a obrigação imposta ao Estado de Alagoas do pagamento pretendido pelo servidor José Anderson Bonfim Barros, considerando o credenciamento supramencionado e a efetiva prestação dos </w:t>
      </w:r>
      <w:proofErr w:type="gramStart"/>
      <w:r w:rsidRPr="00FA7D8B">
        <w:rPr>
          <w:rFonts w:ascii="Arial" w:hAnsi="Arial" w:cs="Arial"/>
          <w:color w:val="000000"/>
          <w:sz w:val="20"/>
          <w:szCs w:val="20"/>
          <w:rPrChange w:id="92" w:author="adriana.araujo" w:date="2016-09-27T10:53:00Z">
            <w:rPr>
              <w:rFonts w:ascii="Arial" w:hAnsi="Arial" w:cs="Arial"/>
              <w:color w:val="000000"/>
              <w:sz w:val="23"/>
              <w:szCs w:val="23"/>
            </w:rPr>
          </w:rPrChange>
        </w:rPr>
        <w:t>serviços.</w:t>
      </w:r>
      <w:proofErr w:type="gramEnd"/>
    </w:p>
    <w:p w:rsidR="00CE17E2" w:rsidRPr="00263903" w:rsidRDefault="00CE17E2" w:rsidP="00481046">
      <w:pPr>
        <w:spacing w:after="0" w:line="360" w:lineRule="auto"/>
        <w:ind w:firstLine="709"/>
        <w:jc w:val="both"/>
        <w:rPr>
          <w:ins w:id="93" w:author="adriana.araujo" w:date="2016-09-27T11:00:00Z"/>
          <w:rFonts w:ascii="Arial" w:hAnsi="Arial" w:cs="Arial"/>
          <w:color w:val="000000"/>
          <w:sz w:val="20"/>
          <w:szCs w:val="20"/>
          <w:rPrChange w:id="94" w:author="adriana.araujo" w:date="2016-09-27T10:53:00Z">
            <w:rPr>
              <w:ins w:id="95" w:author="adriana.araujo" w:date="2016-09-27T11:00:00Z"/>
              <w:rFonts w:ascii="Arial" w:hAnsi="Arial" w:cs="Arial"/>
              <w:color w:val="000000"/>
              <w:sz w:val="23"/>
              <w:szCs w:val="23"/>
            </w:rPr>
          </w:rPrChange>
        </w:rPr>
      </w:pPr>
    </w:p>
    <w:p w:rsidR="00000000" w:rsidRDefault="00FA7D8B">
      <w:pPr>
        <w:spacing w:after="0" w:line="360" w:lineRule="auto"/>
        <w:jc w:val="both"/>
        <w:rPr>
          <w:del w:id="96" w:author="adriana.araujo" w:date="2016-09-27T11:00:00Z"/>
          <w:rFonts w:ascii="Arial" w:hAnsi="Arial" w:cs="Arial"/>
          <w:color w:val="000000"/>
          <w:sz w:val="20"/>
          <w:szCs w:val="20"/>
          <w:rPrChange w:id="97" w:author="adriana.araujo" w:date="2016-09-27T11:00:00Z">
            <w:rPr>
              <w:del w:id="98" w:author="adriana.araujo" w:date="2016-09-27T11:00:00Z"/>
              <w:rFonts w:ascii="Arial" w:hAnsi="Arial" w:cs="Arial"/>
              <w:sz w:val="23"/>
              <w:szCs w:val="23"/>
            </w:rPr>
          </w:rPrChange>
        </w:rPr>
        <w:pPrChange w:id="99" w:author="adriana.araujo" w:date="2016-09-27T11:01:00Z">
          <w:pPr>
            <w:spacing w:after="0" w:line="360" w:lineRule="auto"/>
            <w:ind w:firstLine="709"/>
            <w:jc w:val="both"/>
          </w:pPr>
        </w:pPrChange>
      </w:pPr>
      <w:r w:rsidRPr="00FA7D8B">
        <w:rPr>
          <w:rFonts w:ascii="Arial" w:hAnsi="Arial" w:cs="Arial"/>
          <w:color w:val="000000"/>
          <w:sz w:val="20"/>
          <w:szCs w:val="20"/>
          <w:rPrChange w:id="100" w:author="adriana.araujo" w:date="2016-09-27T11:00:00Z">
            <w:rPr>
              <w:rFonts w:ascii="Arial" w:hAnsi="Arial" w:cs="Arial"/>
              <w:sz w:val="23"/>
              <w:szCs w:val="23"/>
            </w:rPr>
          </w:rPrChange>
        </w:rPr>
        <w:t>Os valores a serem pagos estão consubstanciados no cômputo de horas ministradas</w:t>
      </w:r>
      <w:proofErr w:type="gramStart"/>
      <w:ins w:id="101" w:author="adriana.araujo" w:date="2016-09-27T11:01:00Z">
        <w:r w:rsidR="00503BF6">
          <w:rPr>
            <w:rFonts w:ascii="Arial" w:hAnsi="Arial" w:cs="Arial"/>
            <w:color w:val="000000"/>
            <w:sz w:val="20"/>
            <w:szCs w:val="20"/>
          </w:rPr>
          <w:t xml:space="preserve">, </w:t>
        </w:r>
      </w:ins>
      <w:r w:rsidRPr="00FA7D8B">
        <w:rPr>
          <w:rFonts w:ascii="Arial" w:hAnsi="Arial" w:cs="Arial"/>
          <w:color w:val="000000"/>
          <w:sz w:val="20"/>
          <w:szCs w:val="20"/>
          <w:rPrChange w:id="102" w:author="adriana.araujo" w:date="2016-09-27T11:00:00Z">
            <w:rPr>
              <w:rFonts w:ascii="Arial" w:hAnsi="Arial" w:cs="Arial"/>
              <w:sz w:val="23"/>
              <w:szCs w:val="23"/>
            </w:rPr>
          </w:rPrChange>
        </w:rPr>
        <w:t>,</w:t>
      </w:r>
      <w:proofErr w:type="gramEnd"/>
      <w:del w:id="103" w:author="adriana.araujo" w:date="2016-09-27T11:01:00Z">
        <w:r w:rsidRPr="00FA7D8B">
          <w:rPr>
            <w:rFonts w:ascii="Arial" w:hAnsi="Arial" w:cs="Arial"/>
            <w:color w:val="000000"/>
            <w:sz w:val="20"/>
            <w:szCs w:val="20"/>
            <w:rPrChange w:id="104" w:author="adriana.araujo" w:date="2016-09-27T11:00:00Z">
              <w:rPr>
                <w:rFonts w:ascii="Arial" w:hAnsi="Arial" w:cs="Arial"/>
                <w:sz w:val="23"/>
                <w:szCs w:val="23"/>
              </w:rPr>
            </w:rPrChange>
          </w:rPr>
          <w:delText xml:space="preserve"> </w:delText>
        </w:r>
      </w:del>
    </w:p>
    <w:p w:rsidR="00A2648B" w:rsidRPr="00CE17E2" w:rsidRDefault="00FA7D8B" w:rsidP="00CE17E2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  <w:rPrChange w:id="105" w:author="adriana.araujo" w:date="2016-09-27T11:00:00Z">
            <w:rPr>
              <w:rFonts w:ascii="Arial" w:hAnsi="Arial" w:cs="Arial"/>
              <w:sz w:val="23"/>
              <w:szCs w:val="23"/>
            </w:rPr>
          </w:rPrChange>
        </w:rPr>
      </w:pPr>
      <w:proofErr w:type="gramStart"/>
      <w:r w:rsidRPr="00FA7D8B">
        <w:rPr>
          <w:rFonts w:ascii="Arial" w:hAnsi="Arial" w:cs="Arial"/>
          <w:color w:val="000000"/>
          <w:sz w:val="20"/>
          <w:szCs w:val="20"/>
          <w:rPrChange w:id="106" w:author="adriana.araujo" w:date="2016-09-27T11:00:00Z">
            <w:rPr>
              <w:rFonts w:ascii="Arial" w:hAnsi="Arial" w:cs="Arial"/>
              <w:sz w:val="23"/>
              <w:szCs w:val="23"/>
            </w:rPr>
          </w:rPrChange>
        </w:rPr>
        <w:t>consoante</w:t>
      </w:r>
      <w:proofErr w:type="gramEnd"/>
      <w:r w:rsidRPr="00FA7D8B">
        <w:rPr>
          <w:rFonts w:ascii="Arial" w:hAnsi="Arial" w:cs="Arial"/>
          <w:color w:val="000000"/>
          <w:sz w:val="20"/>
          <w:szCs w:val="20"/>
          <w:rPrChange w:id="107" w:author="adriana.araujo" w:date="2016-09-27T11:00:00Z">
            <w:rPr>
              <w:rFonts w:ascii="Arial" w:hAnsi="Arial" w:cs="Arial"/>
              <w:sz w:val="23"/>
              <w:szCs w:val="23"/>
            </w:rPr>
          </w:rPrChange>
        </w:rPr>
        <w:t xml:space="preserve"> publicado no Boletim Geral Ostensivo nº 053, de 20.03.2014 (fls. 22) e nos termos do Decreto nº 29.258/2013, que regulamenta o pagamento da hora trabalhada aos instrutores das capacitações promovidas pela Administração Direta e Indireta do Poder Executivo Estadual.</w:t>
      </w:r>
    </w:p>
    <w:p w:rsidR="00126A89" w:rsidRPr="00263903" w:rsidRDefault="00126A89" w:rsidP="00195AED">
      <w:pPr>
        <w:spacing w:after="0" w:line="360" w:lineRule="auto"/>
        <w:ind w:firstLine="709"/>
        <w:jc w:val="both"/>
        <w:rPr>
          <w:rFonts w:ascii="Arial" w:hAnsi="Arial" w:cs="Arial"/>
          <w:i/>
          <w:color w:val="FF0000"/>
          <w:sz w:val="20"/>
          <w:szCs w:val="20"/>
          <w:rPrChange w:id="108" w:author="adriana.araujo" w:date="2016-09-27T10:53:00Z">
            <w:rPr>
              <w:rFonts w:ascii="Arial" w:hAnsi="Arial" w:cs="Arial"/>
              <w:i/>
              <w:color w:val="FF0000"/>
              <w:sz w:val="23"/>
              <w:szCs w:val="23"/>
            </w:rPr>
          </w:rPrChange>
        </w:rPr>
      </w:pPr>
    </w:p>
    <w:p w:rsidR="00000000" w:rsidRDefault="00FA7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  <w:rPrChange w:id="109" w:author="adriana.araujo" w:date="2016-09-27T10:53:00Z">
            <w:rPr>
              <w:rFonts w:ascii="Arial" w:hAnsi="Arial" w:cs="Arial"/>
              <w:b/>
              <w:sz w:val="23"/>
              <w:szCs w:val="23"/>
            </w:rPr>
          </w:rPrChange>
        </w:rPr>
        <w:pPrChange w:id="110" w:author="adriana.araujo" w:date="2016-09-27T11:01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shd w:val="clear" w:color="auto" w:fill="D9D9D9"/>
            <w:spacing w:after="0" w:line="360" w:lineRule="auto"/>
            <w:jc w:val="both"/>
          </w:pPr>
        </w:pPrChange>
      </w:pPr>
      <w:r w:rsidRPr="00FA7D8B">
        <w:rPr>
          <w:rFonts w:ascii="Arial" w:hAnsi="Arial" w:cs="Arial"/>
          <w:b/>
          <w:sz w:val="20"/>
          <w:szCs w:val="20"/>
          <w:rPrChange w:id="111" w:author="adriana.araujo" w:date="2016-09-27T10:53:00Z">
            <w:rPr>
              <w:rFonts w:ascii="Arial" w:hAnsi="Arial" w:cs="Arial"/>
              <w:b/>
              <w:sz w:val="23"/>
              <w:szCs w:val="23"/>
            </w:rPr>
          </w:rPrChange>
        </w:rPr>
        <w:t xml:space="preserve">2 – DO EXAME DOS AUTOS </w:t>
      </w:r>
    </w:p>
    <w:p w:rsidR="006F197E" w:rsidRPr="00263903" w:rsidRDefault="00FA7D8B" w:rsidP="000F48C9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  <w:rPrChange w:id="112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</w:pPr>
      <w:r w:rsidRPr="00FA7D8B">
        <w:rPr>
          <w:rFonts w:ascii="Arial" w:hAnsi="Arial" w:cs="Arial"/>
          <w:sz w:val="20"/>
          <w:szCs w:val="20"/>
          <w:rPrChange w:id="113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  <w:t xml:space="preserve">    </w:t>
      </w:r>
    </w:p>
    <w:p w:rsidR="00027F14" w:rsidRPr="00263903" w:rsidRDefault="00FA7D8B" w:rsidP="00F73BF0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  <w:rPrChange w:id="114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</w:pPr>
      <w:r w:rsidRPr="00FA7D8B">
        <w:rPr>
          <w:rFonts w:ascii="Arial" w:hAnsi="Arial" w:cs="Arial"/>
          <w:sz w:val="20"/>
          <w:szCs w:val="20"/>
          <w:rPrChange w:id="115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  <w:t xml:space="preserve">Feitas as considerações PRELIMINARES acima expostas, passamos a analisar os aspectos que merecem relevo na aferição da </w:t>
      </w:r>
      <w:r w:rsidRPr="00FA7D8B">
        <w:rPr>
          <w:rFonts w:ascii="Arial" w:hAnsi="Arial" w:cs="Arial"/>
          <w:b/>
          <w:i/>
          <w:sz w:val="20"/>
          <w:szCs w:val="20"/>
          <w:rPrChange w:id="116" w:author="adriana.araujo" w:date="2016-09-27T10:53:00Z">
            <w:rPr>
              <w:rFonts w:ascii="Arial" w:hAnsi="Arial" w:cs="Arial"/>
              <w:b/>
              <w:i/>
              <w:sz w:val="23"/>
              <w:szCs w:val="23"/>
            </w:rPr>
          </w:rPrChange>
        </w:rPr>
        <w:t>“análise e emissão de parecer técnico conclusivo”</w:t>
      </w:r>
      <w:r w:rsidRPr="00FA7D8B">
        <w:rPr>
          <w:rFonts w:ascii="Arial" w:hAnsi="Arial" w:cs="Arial"/>
          <w:b/>
          <w:sz w:val="20"/>
          <w:szCs w:val="20"/>
          <w:rPrChange w:id="117" w:author="adriana.araujo" w:date="2016-09-27T10:53:00Z">
            <w:rPr>
              <w:rFonts w:ascii="Arial" w:hAnsi="Arial" w:cs="Arial"/>
              <w:b/>
              <w:sz w:val="23"/>
              <w:szCs w:val="23"/>
            </w:rPr>
          </w:rPrChange>
        </w:rPr>
        <w:t>,</w:t>
      </w:r>
      <w:r w:rsidRPr="00FA7D8B">
        <w:rPr>
          <w:rFonts w:ascii="Arial" w:hAnsi="Arial" w:cs="Arial"/>
          <w:sz w:val="20"/>
          <w:szCs w:val="20"/>
          <w:rPrChange w:id="118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  <w:t xml:space="preserve"> conforme requerido pela Superintendência de Auditagem desta CGE/AL (fl. 75). </w:t>
      </w:r>
    </w:p>
    <w:p w:rsidR="00731690" w:rsidRPr="00263903" w:rsidRDefault="00FA7D8B" w:rsidP="00F73BF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  <w:rPrChange w:id="119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</w:pPr>
      <w:r w:rsidRPr="00FA7D8B">
        <w:rPr>
          <w:rFonts w:ascii="Arial" w:hAnsi="Arial" w:cs="Arial"/>
          <w:sz w:val="20"/>
          <w:szCs w:val="20"/>
          <w:rPrChange w:id="120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  <w:t xml:space="preserve">Compulsando os autos, conclui-se que o presente processo administrativo encontra-se adequadamente instruído, obedecendo aos requisitos das legislações regentes, composto de toda a documentação que possibilita a análise do feito. </w:t>
      </w:r>
    </w:p>
    <w:p w:rsidR="00F12FD5" w:rsidRPr="00263903" w:rsidRDefault="00FA7D8B" w:rsidP="00F73BF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  <w:rPrChange w:id="121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</w:pPr>
      <w:r w:rsidRPr="00FA7D8B">
        <w:rPr>
          <w:rFonts w:ascii="Arial" w:hAnsi="Arial" w:cs="Arial"/>
          <w:sz w:val="20"/>
          <w:szCs w:val="20"/>
          <w:rPrChange w:id="122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  <w:lastRenderedPageBreak/>
        <w:t>Reitere-se que o presente processo já aportou nesta CGE em data anterior para análise e parecer técnico (fls. 35/39), onde no mérito foram apresentados alguns aspectos relevantes a serem solucionados, pelo órgão de origem, que prontamente foram resolvidos.</w:t>
      </w:r>
    </w:p>
    <w:p w:rsidR="00CB0B58" w:rsidRPr="00263903" w:rsidRDefault="00FA7D8B" w:rsidP="00F73BF0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rPrChange w:id="123" w:author="adriana.araujo" w:date="2016-09-27T10:53:00Z">
            <w:rPr>
              <w:rFonts w:ascii="Arial" w:hAnsi="Arial" w:cs="Arial"/>
              <w:b/>
              <w:sz w:val="23"/>
              <w:szCs w:val="23"/>
            </w:rPr>
          </w:rPrChange>
        </w:rPr>
      </w:pPr>
      <w:del w:id="124" w:author="adriana.araujo" w:date="2016-09-27T11:02:00Z">
        <w:r w:rsidRPr="00FA7D8B">
          <w:rPr>
            <w:rFonts w:ascii="Arial" w:hAnsi="Arial" w:cs="Arial"/>
            <w:b/>
            <w:sz w:val="20"/>
            <w:szCs w:val="20"/>
            <w:rPrChange w:id="125" w:author="adriana.araujo" w:date="2016-09-27T10:53:00Z">
              <w:rPr>
                <w:rFonts w:ascii="Arial" w:hAnsi="Arial" w:cs="Arial"/>
                <w:b/>
                <w:sz w:val="23"/>
                <w:szCs w:val="23"/>
              </w:rPr>
            </w:rPrChange>
          </w:rPr>
          <w:delText>Eis o relatório.</w:delText>
        </w:r>
      </w:del>
      <w:ins w:id="126" w:author="adriana.araujo" w:date="2016-09-27T11:02:00Z">
        <w:r w:rsidR="00503BF6">
          <w:rPr>
            <w:rFonts w:ascii="Arial" w:hAnsi="Arial" w:cs="Arial"/>
            <w:b/>
            <w:sz w:val="20"/>
            <w:szCs w:val="20"/>
          </w:rPr>
          <w:t>É O RELATÓRIO.</w:t>
        </w:r>
      </w:ins>
    </w:p>
    <w:p w:rsidR="00CB0B58" w:rsidRPr="00263903" w:rsidRDefault="00CB0B58" w:rsidP="000F48C9">
      <w:pPr>
        <w:spacing w:after="0" w:line="360" w:lineRule="auto"/>
        <w:ind w:firstLine="851"/>
        <w:jc w:val="both"/>
        <w:rPr>
          <w:rFonts w:ascii="Arial" w:hAnsi="Arial" w:cs="Arial"/>
          <w:b/>
          <w:sz w:val="20"/>
          <w:szCs w:val="20"/>
          <w:rPrChange w:id="127" w:author="adriana.araujo" w:date="2016-09-27T10:53:00Z">
            <w:rPr>
              <w:rFonts w:ascii="Arial" w:hAnsi="Arial" w:cs="Arial"/>
              <w:b/>
              <w:sz w:val="23"/>
              <w:szCs w:val="23"/>
            </w:rPr>
          </w:rPrChange>
        </w:rPr>
      </w:pPr>
    </w:p>
    <w:p w:rsidR="0045582E" w:rsidRPr="00263903" w:rsidDel="00503BF6" w:rsidRDefault="0045582E" w:rsidP="000F48C9">
      <w:pPr>
        <w:spacing w:after="0" w:line="360" w:lineRule="auto"/>
        <w:ind w:firstLine="851"/>
        <w:jc w:val="both"/>
        <w:rPr>
          <w:del w:id="128" w:author="adriana.araujo" w:date="2016-09-27T11:02:00Z"/>
          <w:rFonts w:ascii="Arial" w:hAnsi="Arial" w:cs="Arial"/>
          <w:b/>
          <w:sz w:val="20"/>
          <w:szCs w:val="20"/>
          <w:rPrChange w:id="129" w:author="adriana.araujo" w:date="2016-09-27T10:53:00Z">
            <w:rPr>
              <w:del w:id="130" w:author="adriana.araujo" w:date="2016-09-27T11:02:00Z"/>
              <w:rFonts w:ascii="Arial" w:hAnsi="Arial" w:cs="Arial"/>
              <w:b/>
              <w:sz w:val="23"/>
              <w:szCs w:val="23"/>
            </w:rPr>
          </w:rPrChange>
        </w:rPr>
      </w:pPr>
    </w:p>
    <w:p w:rsidR="00000000" w:rsidRDefault="00FA7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  <w:rPrChange w:id="131" w:author="adriana.araujo" w:date="2016-09-27T10:53:00Z">
            <w:rPr>
              <w:rFonts w:ascii="Arial" w:hAnsi="Arial" w:cs="Arial"/>
              <w:b/>
              <w:sz w:val="23"/>
              <w:szCs w:val="23"/>
            </w:rPr>
          </w:rPrChange>
        </w:rPr>
        <w:pPrChange w:id="132" w:author="adriana.araujo" w:date="2016-09-27T11:02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9D9D9"/>
            <w:spacing w:after="0" w:line="360" w:lineRule="auto"/>
            <w:jc w:val="both"/>
          </w:pPr>
        </w:pPrChange>
      </w:pPr>
      <w:r w:rsidRPr="00FA7D8B">
        <w:rPr>
          <w:rFonts w:ascii="Arial" w:hAnsi="Arial" w:cs="Arial"/>
          <w:b/>
          <w:sz w:val="20"/>
          <w:szCs w:val="20"/>
          <w:rPrChange w:id="133" w:author="adriana.araujo" w:date="2016-09-27T10:53:00Z">
            <w:rPr>
              <w:rFonts w:ascii="Arial" w:hAnsi="Arial" w:cs="Arial"/>
              <w:b/>
              <w:sz w:val="23"/>
              <w:szCs w:val="23"/>
            </w:rPr>
          </w:rPrChange>
        </w:rPr>
        <w:t>3 - NO MÉRITO</w:t>
      </w:r>
    </w:p>
    <w:p w:rsidR="006F197E" w:rsidRPr="00263903" w:rsidRDefault="006F197E" w:rsidP="000F48C9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  <w:rPrChange w:id="134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</w:pPr>
    </w:p>
    <w:p w:rsidR="007315F3" w:rsidRPr="00263903" w:rsidRDefault="00FA7D8B" w:rsidP="00C57520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  <w:rPrChange w:id="135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</w:pPr>
      <w:r w:rsidRPr="00FA7D8B">
        <w:rPr>
          <w:rFonts w:ascii="Arial" w:hAnsi="Arial" w:cs="Arial"/>
          <w:sz w:val="20"/>
          <w:szCs w:val="20"/>
          <w:rPrChange w:id="136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  <w:t>De toda a explanação e detalhamento dos autos, observa-se que o processo foi devidamente instruído, de forma que os documentos apresentados dão suporte à solicitação aduzida às fls. 02.</w:t>
      </w:r>
    </w:p>
    <w:p w:rsidR="000F48C9" w:rsidRPr="00263903" w:rsidDel="00503BF6" w:rsidRDefault="000F48C9" w:rsidP="000F48C9">
      <w:pPr>
        <w:spacing w:after="0" w:line="360" w:lineRule="auto"/>
        <w:ind w:firstLine="851"/>
        <w:jc w:val="both"/>
        <w:rPr>
          <w:del w:id="137" w:author="adriana.araujo" w:date="2016-09-27T11:02:00Z"/>
          <w:rFonts w:ascii="Arial" w:hAnsi="Arial" w:cs="Arial"/>
          <w:b/>
          <w:sz w:val="20"/>
          <w:szCs w:val="20"/>
          <w:rPrChange w:id="138" w:author="adriana.araujo" w:date="2016-09-27T10:53:00Z">
            <w:rPr>
              <w:del w:id="139" w:author="adriana.araujo" w:date="2016-09-27T11:02:00Z"/>
              <w:rFonts w:ascii="Arial" w:hAnsi="Arial" w:cs="Arial"/>
              <w:b/>
              <w:sz w:val="23"/>
              <w:szCs w:val="23"/>
            </w:rPr>
          </w:rPrChange>
        </w:rPr>
      </w:pPr>
    </w:p>
    <w:p w:rsidR="0045582E" w:rsidRPr="00263903" w:rsidRDefault="0045582E" w:rsidP="000F48C9">
      <w:pPr>
        <w:spacing w:after="0" w:line="360" w:lineRule="auto"/>
        <w:ind w:firstLine="851"/>
        <w:jc w:val="both"/>
        <w:rPr>
          <w:rFonts w:ascii="Arial" w:hAnsi="Arial" w:cs="Arial"/>
          <w:b/>
          <w:sz w:val="20"/>
          <w:szCs w:val="20"/>
          <w:rPrChange w:id="140" w:author="adriana.araujo" w:date="2016-09-27T10:53:00Z">
            <w:rPr>
              <w:rFonts w:ascii="Arial" w:hAnsi="Arial" w:cs="Arial"/>
              <w:b/>
              <w:sz w:val="23"/>
              <w:szCs w:val="23"/>
            </w:rPr>
          </w:rPrChange>
        </w:rPr>
      </w:pPr>
    </w:p>
    <w:p w:rsidR="00000000" w:rsidRDefault="00FA7D8B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  <w:rPrChange w:id="141" w:author="adriana.araujo" w:date="2016-09-27T10:53:00Z">
            <w:rPr>
              <w:rFonts w:ascii="Arial" w:hAnsi="Arial" w:cs="Arial"/>
              <w:b/>
              <w:sz w:val="23"/>
              <w:szCs w:val="23"/>
            </w:rPr>
          </w:rPrChange>
        </w:rPr>
        <w:pPrChange w:id="142" w:author="adriana.araujo" w:date="2016-09-27T11:02:00Z">
          <w:pPr>
            <w:pStyle w:val="SemEspaamento"/>
            <w:pBdr>
              <w:top w:val="single" w:sz="4" w:space="1" w:color="auto"/>
              <w:left w:val="single" w:sz="4" w:space="4" w:color="auto"/>
              <w:bottom w:val="single" w:sz="4" w:space="0" w:color="auto"/>
              <w:right w:val="single" w:sz="4" w:space="4" w:color="auto"/>
            </w:pBdr>
            <w:shd w:val="clear" w:color="auto" w:fill="D9D9D9"/>
            <w:spacing w:line="360" w:lineRule="auto"/>
            <w:jc w:val="both"/>
          </w:pPr>
        </w:pPrChange>
      </w:pPr>
      <w:r w:rsidRPr="00FA7D8B">
        <w:rPr>
          <w:rFonts w:ascii="Arial" w:hAnsi="Arial" w:cs="Arial"/>
          <w:b/>
          <w:sz w:val="20"/>
          <w:szCs w:val="20"/>
          <w:rPrChange w:id="143" w:author="adriana.araujo" w:date="2016-09-27T10:53:00Z">
            <w:rPr>
              <w:rFonts w:ascii="Arial" w:hAnsi="Arial" w:cs="Arial"/>
              <w:b/>
              <w:sz w:val="23"/>
              <w:szCs w:val="23"/>
            </w:rPr>
          </w:rPrChange>
        </w:rPr>
        <w:t>4 - CONCLUSÃO</w:t>
      </w:r>
    </w:p>
    <w:p w:rsidR="00F50624" w:rsidRPr="00263903" w:rsidRDefault="00F50624" w:rsidP="00C57520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  <w:rPrChange w:id="144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</w:pPr>
    </w:p>
    <w:p w:rsidR="00F50624" w:rsidRPr="00263903" w:rsidDel="00503BF6" w:rsidRDefault="00FA7D8B" w:rsidP="00C57520">
      <w:pPr>
        <w:spacing w:after="0" w:line="360" w:lineRule="auto"/>
        <w:ind w:firstLine="708"/>
        <w:jc w:val="both"/>
        <w:rPr>
          <w:del w:id="145" w:author="adriana.araujo" w:date="2016-09-27T11:02:00Z"/>
          <w:rFonts w:ascii="Arial" w:hAnsi="Arial" w:cs="Arial"/>
          <w:b/>
          <w:sz w:val="20"/>
          <w:szCs w:val="20"/>
          <w:rPrChange w:id="146" w:author="adriana.araujo" w:date="2016-09-27T10:53:00Z">
            <w:rPr>
              <w:del w:id="147" w:author="adriana.araujo" w:date="2016-09-27T11:02:00Z"/>
              <w:rFonts w:ascii="Arial" w:hAnsi="Arial" w:cs="Arial"/>
              <w:b/>
              <w:sz w:val="23"/>
              <w:szCs w:val="23"/>
            </w:rPr>
          </w:rPrChange>
        </w:rPr>
      </w:pPr>
      <w:r w:rsidRPr="00FA7D8B">
        <w:rPr>
          <w:rFonts w:ascii="Arial" w:hAnsi="Arial" w:cs="Arial"/>
          <w:sz w:val="20"/>
          <w:szCs w:val="20"/>
          <w:rPrChange w:id="148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  <w:t xml:space="preserve">Após a análise realizada, verifica-se a procedência do crédito em favor do servidor </w:t>
      </w:r>
      <w:r w:rsidRPr="00FA7D8B">
        <w:rPr>
          <w:rFonts w:ascii="Arial" w:hAnsi="Arial" w:cs="Arial"/>
          <w:b/>
          <w:sz w:val="20"/>
          <w:szCs w:val="20"/>
          <w:rPrChange w:id="149" w:author="adriana.araujo" w:date="2016-09-27T10:53:00Z">
            <w:rPr>
              <w:rFonts w:ascii="Arial" w:hAnsi="Arial" w:cs="Arial"/>
              <w:b/>
              <w:sz w:val="23"/>
              <w:szCs w:val="23"/>
            </w:rPr>
          </w:rPrChange>
        </w:rPr>
        <w:t>José Anderson Bonfim Barros</w:t>
      </w:r>
      <w:r w:rsidRPr="00FA7D8B">
        <w:rPr>
          <w:rFonts w:ascii="Arial" w:eastAsia="Arial" w:hAnsi="Arial" w:cs="Arial"/>
          <w:sz w:val="20"/>
          <w:szCs w:val="20"/>
          <w:rPrChange w:id="150" w:author="adriana.araujo" w:date="2016-09-27T10:53:00Z">
            <w:rPr>
              <w:rFonts w:ascii="Arial" w:eastAsia="Arial" w:hAnsi="Arial" w:cs="Arial"/>
              <w:sz w:val="23"/>
              <w:szCs w:val="23"/>
            </w:rPr>
          </w:rPrChange>
        </w:rPr>
        <w:t>,</w:t>
      </w:r>
      <w:r w:rsidRPr="00FA7D8B">
        <w:rPr>
          <w:rFonts w:ascii="Arial" w:hAnsi="Arial" w:cs="Arial"/>
          <w:sz w:val="20"/>
          <w:szCs w:val="20"/>
          <w:rPrChange w:id="151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  <w:t xml:space="preserve"> conforme solicitado às fls. 02 dos autos, pela prestação de serviços como instrutor no Curso de Formação de Praças – CFP/2014, no importe de </w:t>
      </w:r>
      <w:r w:rsidRPr="00FA7D8B">
        <w:rPr>
          <w:rFonts w:ascii="Arial" w:hAnsi="Arial" w:cs="Arial"/>
          <w:b/>
          <w:sz w:val="20"/>
          <w:szCs w:val="20"/>
          <w:rPrChange w:id="152" w:author="adriana.araujo" w:date="2016-09-27T10:53:00Z">
            <w:rPr>
              <w:rFonts w:ascii="Arial" w:hAnsi="Arial" w:cs="Arial"/>
              <w:b/>
              <w:sz w:val="23"/>
              <w:szCs w:val="23"/>
            </w:rPr>
          </w:rPrChange>
        </w:rPr>
        <w:t>R$</w:t>
      </w:r>
      <w:proofErr w:type="gramStart"/>
      <w:del w:id="153" w:author="adriana.araujo" w:date="2016-09-27T11:02:00Z">
        <w:r w:rsidRPr="00FA7D8B">
          <w:rPr>
            <w:rFonts w:ascii="Arial" w:hAnsi="Arial" w:cs="Arial"/>
            <w:b/>
            <w:sz w:val="20"/>
            <w:szCs w:val="20"/>
            <w:rPrChange w:id="154" w:author="adriana.araujo" w:date="2016-09-27T10:53:00Z">
              <w:rPr>
                <w:rFonts w:ascii="Arial" w:hAnsi="Arial" w:cs="Arial"/>
                <w:b/>
                <w:sz w:val="23"/>
                <w:szCs w:val="23"/>
              </w:rPr>
            </w:rPrChange>
          </w:rPr>
          <w:delText xml:space="preserve"> </w:delText>
        </w:r>
      </w:del>
    </w:p>
    <w:p w:rsidR="00F50624" w:rsidRPr="00263903" w:rsidDel="00503BF6" w:rsidRDefault="00F50624" w:rsidP="00C57520">
      <w:pPr>
        <w:spacing w:after="0" w:line="360" w:lineRule="auto"/>
        <w:ind w:firstLine="708"/>
        <w:jc w:val="both"/>
        <w:rPr>
          <w:del w:id="155" w:author="adriana.araujo" w:date="2016-09-27T11:02:00Z"/>
          <w:rFonts w:ascii="Arial" w:hAnsi="Arial" w:cs="Arial"/>
          <w:b/>
          <w:sz w:val="20"/>
          <w:szCs w:val="20"/>
          <w:rPrChange w:id="156" w:author="adriana.araujo" w:date="2016-09-27T10:53:00Z">
            <w:rPr>
              <w:del w:id="157" w:author="adriana.araujo" w:date="2016-09-27T11:02:00Z"/>
              <w:rFonts w:ascii="Arial" w:hAnsi="Arial" w:cs="Arial"/>
              <w:b/>
              <w:sz w:val="23"/>
              <w:szCs w:val="23"/>
            </w:rPr>
          </w:rPrChange>
        </w:rPr>
      </w:pPr>
    </w:p>
    <w:p w:rsidR="00582400" w:rsidRPr="00263903" w:rsidRDefault="00FA7D8B" w:rsidP="00F50624">
      <w:pPr>
        <w:spacing w:after="0" w:line="360" w:lineRule="auto"/>
        <w:jc w:val="both"/>
        <w:rPr>
          <w:rFonts w:ascii="Arial" w:hAnsi="Arial" w:cs="Arial"/>
          <w:sz w:val="20"/>
          <w:szCs w:val="20"/>
          <w:rPrChange w:id="158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</w:pPr>
      <w:proofErr w:type="gramEnd"/>
      <w:r w:rsidRPr="00FA7D8B">
        <w:rPr>
          <w:rFonts w:ascii="Arial" w:hAnsi="Arial" w:cs="Arial"/>
          <w:b/>
          <w:sz w:val="20"/>
          <w:szCs w:val="20"/>
          <w:rPrChange w:id="159" w:author="adriana.araujo" w:date="2016-09-27T10:53:00Z">
            <w:rPr>
              <w:rFonts w:ascii="Arial" w:hAnsi="Arial" w:cs="Arial"/>
              <w:b/>
              <w:sz w:val="23"/>
              <w:szCs w:val="23"/>
            </w:rPr>
          </w:rPrChange>
        </w:rPr>
        <w:t>4.842,60 (quatro mil seiscentos e quarenta e dois reais e sessenta centavos)</w:t>
      </w:r>
      <w:r w:rsidRPr="00FA7D8B">
        <w:rPr>
          <w:rFonts w:ascii="Arial" w:hAnsi="Arial" w:cs="Arial"/>
          <w:sz w:val="20"/>
          <w:szCs w:val="20"/>
          <w:rPrChange w:id="160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  <w:t>.</w:t>
      </w:r>
    </w:p>
    <w:p w:rsidR="00DA65F7" w:rsidRPr="00263903" w:rsidDel="00503BF6" w:rsidRDefault="00DA65F7" w:rsidP="00C57520">
      <w:pPr>
        <w:pStyle w:val="SemEspaamento"/>
        <w:spacing w:line="360" w:lineRule="auto"/>
        <w:ind w:firstLine="708"/>
        <w:jc w:val="both"/>
        <w:rPr>
          <w:del w:id="161" w:author="adriana.araujo" w:date="2016-09-27T11:02:00Z"/>
          <w:rFonts w:ascii="Arial" w:hAnsi="Arial" w:cs="Arial"/>
          <w:color w:val="FF0000"/>
          <w:sz w:val="20"/>
          <w:szCs w:val="20"/>
          <w:rPrChange w:id="162" w:author="adriana.araujo" w:date="2016-09-27T10:53:00Z">
            <w:rPr>
              <w:del w:id="163" w:author="adriana.araujo" w:date="2016-09-27T11:02:00Z"/>
              <w:rFonts w:ascii="Arial" w:hAnsi="Arial" w:cs="Arial"/>
              <w:color w:val="FF0000"/>
              <w:sz w:val="23"/>
              <w:szCs w:val="23"/>
            </w:rPr>
          </w:rPrChange>
        </w:rPr>
      </w:pPr>
    </w:p>
    <w:p w:rsidR="00582400" w:rsidRPr="00263903" w:rsidRDefault="00FA7D8B" w:rsidP="00C57520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  <w:rPrChange w:id="164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</w:pPr>
      <w:r w:rsidRPr="00FA7D8B">
        <w:rPr>
          <w:rFonts w:ascii="Arial" w:hAnsi="Arial" w:cs="Arial"/>
          <w:sz w:val="20"/>
          <w:szCs w:val="20"/>
          <w:rPrChange w:id="165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  <w:t>Por fim, encaminhem-se os autos ao Gabinete da Controladora Geral, para conhecimento da análise apresentada, sugerindo o retorno dos autos à Secretaria de Estado da Segurança Pública – SSP/AL, com fins de adoção das medidas pertinentes ao pagamento pretendido.</w:t>
      </w:r>
    </w:p>
    <w:p w:rsidR="00503BF6" w:rsidRDefault="00503BF6" w:rsidP="000F48C9">
      <w:pPr>
        <w:spacing w:after="0" w:line="360" w:lineRule="auto"/>
        <w:jc w:val="center"/>
        <w:rPr>
          <w:ins w:id="166" w:author="adriana.araujo" w:date="2016-09-27T11:02:00Z"/>
          <w:rFonts w:ascii="Arial" w:hAnsi="Arial" w:cs="Arial"/>
          <w:bCs/>
          <w:sz w:val="20"/>
          <w:szCs w:val="20"/>
        </w:rPr>
      </w:pPr>
    </w:p>
    <w:p w:rsidR="00CB0B58" w:rsidRPr="00263903" w:rsidRDefault="00FA7D8B" w:rsidP="000F48C9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  <w:rPrChange w:id="167" w:author="adriana.araujo" w:date="2016-09-27T10:53:00Z">
            <w:rPr>
              <w:rFonts w:ascii="Arial" w:hAnsi="Arial" w:cs="Arial"/>
              <w:bCs/>
              <w:sz w:val="23"/>
              <w:szCs w:val="23"/>
            </w:rPr>
          </w:rPrChange>
        </w:rPr>
      </w:pPr>
      <w:r w:rsidRPr="00FA7D8B">
        <w:rPr>
          <w:rFonts w:ascii="Arial" w:hAnsi="Arial" w:cs="Arial"/>
          <w:bCs/>
          <w:sz w:val="20"/>
          <w:szCs w:val="20"/>
          <w:rPrChange w:id="168" w:author="adriana.araujo" w:date="2016-09-27T10:53:00Z">
            <w:rPr>
              <w:rFonts w:ascii="Arial" w:hAnsi="Arial" w:cs="Arial"/>
              <w:bCs/>
              <w:sz w:val="23"/>
              <w:szCs w:val="23"/>
            </w:rPr>
          </w:rPrChange>
        </w:rPr>
        <w:t>Maceió, 2</w:t>
      </w:r>
      <w:ins w:id="169" w:author="adriana.araujo" w:date="2016-09-27T11:02:00Z">
        <w:r w:rsidR="00503BF6">
          <w:rPr>
            <w:rFonts w:ascii="Arial" w:hAnsi="Arial" w:cs="Arial"/>
            <w:bCs/>
            <w:sz w:val="20"/>
            <w:szCs w:val="20"/>
          </w:rPr>
          <w:t>7</w:t>
        </w:r>
      </w:ins>
      <w:del w:id="170" w:author="adriana.araujo" w:date="2016-09-27T11:02:00Z">
        <w:r w:rsidRPr="00FA7D8B">
          <w:rPr>
            <w:rFonts w:ascii="Arial" w:hAnsi="Arial" w:cs="Arial"/>
            <w:bCs/>
            <w:sz w:val="20"/>
            <w:szCs w:val="20"/>
            <w:rPrChange w:id="171" w:author="adriana.araujo" w:date="2016-09-27T10:53:00Z">
              <w:rPr>
                <w:rFonts w:ascii="Arial" w:hAnsi="Arial" w:cs="Arial"/>
                <w:bCs/>
                <w:sz w:val="23"/>
                <w:szCs w:val="23"/>
              </w:rPr>
            </w:rPrChange>
          </w:rPr>
          <w:delText>2</w:delText>
        </w:r>
      </w:del>
      <w:r w:rsidRPr="00FA7D8B">
        <w:rPr>
          <w:rFonts w:ascii="Arial" w:hAnsi="Arial" w:cs="Arial"/>
          <w:bCs/>
          <w:sz w:val="20"/>
          <w:szCs w:val="20"/>
          <w:rPrChange w:id="172" w:author="adriana.araujo" w:date="2016-09-27T10:53:00Z">
            <w:rPr>
              <w:rFonts w:ascii="Arial" w:hAnsi="Arial" w:cs="Arial"/>
              <w:bCs/>
              <w:sz w:val="23"/>
              <w:szCs w:val="23"/>
            </w:rPr>
          </w:rPrChange>
        </w:rPr>
        <w:t xml:space="preserve"> de setembro de 2016.</w:t>
      </w:r>
    </w:p>
    <w:p w:rsidR="00CB0B58" w:rsidRPr="00263903" w:rsidRDefault="00CB0B58" w:rsidP="000F48C9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  <w:rPrChange w:id="173" w:author="adriana.araujo" w:date="2016-09-27T10:53:00Z">
            <w:rPr>
              <w:rFonts w:ascii="Arial" w:hAnsi="Arial" w:cs="Arial"/>
              <w:bCs/>
              <w:sz w:val="23"/>
              <w:szCs w:val="23"/>
            </w:rPr>
          </w:rPrChange>
        </w:rPr>
      </w:pPr>
    </w:p>
    <w:p w:rsidR="00503BF6" w:rsidRDefault="00503BF6" w:rsidP="000F48C9">
      <w:pPr>
        <w:spacing w:after="0" w:line="360" w:lineRule="auto"/>
        <w:jc w:val="center"/>
        <w:rPr>
          <w:ins w:id="174" w:author="adriana.araujo" w:date="2016-09-27T11:02:00Z"/>
          <w:rFonts w:ascii="Arial" w:hAnsi="Arial" w:cs="Arial"/>
          <w:sz w:val="20"/>
          <w:szCs w:val="20"/>
          <w:lang w:eastAsia="ar-SA"/>
        </w:rPr>
      </w:pPr>
    </w:p>
    <w:p w:rsidR="00000000" w:rsidRDefault="00FA7D8B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ar-SA"/>
          <w:rPrChange w:id="175" w:author="adriana.araujo" w:date="2016-09-27T10:53:00Z">
            <w:rPr>
              <w:rFonts w:ascii="Arial" w:hAnsi="Arial" w:cs="Arial"/>
              <w:sz w:val="23"/>
              <w:szCs w:val="23"/>
              <w:lang w:eastAsia="ar-SA"/>
            </w:rPr>
          </w:rPrChange>
        </w:rPr>
        <w:pPrChange w:id="176" w:author="adriana.araujo" w:date="2016-09-27T11:02:00Z">
          <w:pPr>
            <w:spacing w:after="0" w:line="360" w:lineRule="auto"/>
            <w:jc w:val="center"/>
          </w:pPr>
        </w:pPrChange>
      </w:pPr>
      <w:r w:rsidRPr="00FA7D8B">
        <w:rPr>
          <w:rFonts w:ascii="Arial" w:hAnsi="Arial" w:cs="Arial"/>
          <w:sz w:val="20"/>
          <w:szCs w:val="20"/>
          <w:lang w:eastAsia="ar-SA"/>
          <w:rPrChange w:id="177" w:author="adriana.araujo" w:date="2016-09-27T10:53:00Z">
            <w:rPr>
              <w:rFonts w:ascii="Arial" w:hAnsi="Arial" w:cs="Arial"/>
              <w:sz w:val="23"/>
              <w:szCs w:val="23"/>
              <w:lang w:eastAsia="ar-SA"/>
            </w:rPr>
          </w:rPrChange>
        </w:rPr>
        <w:t>Márcia Soares Costa Correia</w:t>
      </w:r>
    </w:p>
    <w:p w:rsidR="00000000" w:rsidRDefault="00FA7D8B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rPrChange w:id="178" w:author="adriana.araujo" w:date="2016-09-27T10:53:00Z">
            <w:rPr>
              <w:rFonts w:ascii="Arial" w:hAnsi="Arial" w:cs="Arial"/>
              <w:b/>
              <w:sz w:val="23"/>
              <w:szCs w:val="23"/>
            </w:rPr>
          </w:rPrChange>
        </w:rPr>
        <w:pPrChange w:id="179" w:author="adriana.araujo" w:date="2016-09-27T11:02:00Z">
          <w:pPr>
            <w:spacing w:after="0" w:line="360" w:lineRule="auto"/>
            <w:jc w:val="center"/>
          </w:pPr>
        </w:pPrChange>
      </w:pPr>
      <w:r w:rsidRPr="00FA7D8B">
        <w:rPr>
          <w:rFonts w:ascii="Arial" w:hAnsi="Arial" w:cs="Arial"/>
          <w:b/>
          <w:sz w:val="20"/>
          <w:szCs w:val="20"/>
          <w:rPrChange w:id="180" w:author="adriana.araujo" w:date="2016-09-27T10:53:00Z">
            <w:rPr>
              <w:rFonts w:ascii="Arial" w:hAnsi="Arial" w:cs="Arial"/>
              <w:b/>
              <w:sz w:val="23"/>
              <w:szCs w:val="23"/>
            </w:rPr>
          </w:rPrChange>
        </w:rPr>
        <w:t>Assessora de Controle Interno/ Matrícula nº 101-5</w:t>
      </w:r>
    </w:p>
    <w:p w:rsidR="0045582E" w:rsidRPr="00263903" w:rsidRDefault="0045582E" w:rsidP="000F48C9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  <w:rPrChange w:id="181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</w:pPr>
    </w:p>
    <w:p w:rsidR="00CB0B58" w:rsidRPr="00503BF6" w:rsidRDefault="00FA7D8B" w:rsidP="000F48C9">
      <w:pPr>
        <w:tabs>
          <w:tab w:val="left" w:pos="283"/>
        </w:tabs>
        <w:spacing w:after="0" w:line="360" w:lineRule="auto"/>
        <w:rPr>
          <w:ins w:id="182" w:author="adriana.araujo" w:date="2016-09-27T11:03:00Z"/>
          <w:rFonts w:ascii="Arial" w:hAnsi="Arial" w:cs="Arial"/>
          <w:b/>
          <w:sz w:val="20"/>
          <w:szCs w:val="20"/>
          <w:rPrChange w:id="183" w:author="adriana.araujo" w:date="2016-09-27T11:03:00Z">
            <w:rPr>
              <w:ins w:id="184" w:author="adriana.araujo" w:date="2016-09-27T11:03:00Z"/>
              <w:rFonts w:ascii="Arial" w:hAnsi="Arial" w:cs="Arial"/>
              <w:sz w:val="20"/>
              <w:szCs w:val="20"/>
            </w:rPr>
          </w:rPrChange>
        </w:rPr>
      </w:pPr>
      <w:r w:rsidRPr="00FA7D8B">
        <w:rPr>
          <w:rFonts w:ascii="Arial" w:hAnsi="Arial" w:cs="Arial"/>
          <w:b/>
          <w:sz w:val="20"/>
          <w:szCs w:val="20"/>
          <w:rPrChange w:id="185" w:author="adriana.araujo" w:date="2016-09-27T11:03:00Z">
            <w:rPr>
              <w:rFonts w:ascii="Arial" w:hAnsi="Arial" w:cs="Arial"/>
              <w:sz w:val="23"/>
              <w:szCs w:val="23"/>
            </w:rPr>
          </w:rPrChange>
        </w:rPr>
        <w:t>De acordo:</w:t>
      </w:r>
    </w:p>
    <w:p w:rsidR="00503BF6" w:rsidRPr="00263903" w:rsidRDefault="00503BF6" w:rsidP="000F48C9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  <w:rPrChange w:id="186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</w:pPr>
    </w:p>
    <w:p w:rsidR="00000000" w:rsidRDefault="00FA7D8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  <w:rPrChange w:id="187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  <w:pPrChange w:id="188" w:author="adriana.araujo" w:date="2016-09-27T11:03:00Z">
          <w:pPr>
            <w:tabs>
              <w:tab w:val="left" w:pos="0"/>
            </w:tabs>
            <w:spacing w:after="0" w:line="360" w:lineRule="auto"/>
            <w:jc w:val="center"/>
          </w:pPr>
        </w:pPrChange>
      </w:pPr>
      <w:r w:rsidRPr="00FA7D8B">
        <w:rPr>
          <w:rFonts w:ascii="Arial" w:hAnsi="Arial" w:cs="Arial"/>
          <w:sz w:val="20"/>
          <w:szCs w:val="20"/>
          <w:rPrChange w:id="189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  <w:t xml:space="preserve">Adriana Andrade Araújo </w:t>
      </w:r>
    </w:p>
    <w:p w:rsidR="00000000" w:rsidRDefault="00FA7D8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  <w:rPrChange w:id="190" w:author="adriana.araujo" w:date="2016-09-27T10:53:00Z">
            <w:rPr>
              <w:rFonts w:ascii="Arial" w:hAnsi="Arial" w:cs="Arial"/>
              <w:sz w:val="23"/>
              <w:szCs w:val="23"/>
            </w:rPr>
          </w:rPrChange>
        </w:rPr>
        <w:pPrChange w:id="191" w:author="adriana.araujo" w:date="2016-09-27T11:03:00Z">
          <w:pPr>
            <w:tabs>
              <w:tab w:val="left" w:pos="0"/>
            </w:tabs>
            <w:spacing w:after="0" w:line="360" w:lineRule="auto"/>
            <w:jc w:val="center"/>
          </w:pPr>
        </w:pPrChange>
      </w:pPr>
      <w:bookmarkStart w:id="192" w:name="_GoBack"/>
      <w:bookmarkEnd w:id="192"/>
      <w:r w:rsidRPr="00FA7D8B">
        <w:rPr>
          <w:rFonts w:ascii="Arial" w:hAnsi="Arial" w:cs="Arial"/>
          <w:b/>
          <w:sz w:val="20"/>
          <w:szCs w:val="20"/>
          <w:rPrChange w:id="193" w:author="adriana.araujo" w:date="2016-09-27T10:53:00Z">
            <w:rPr>
              <w:rFonts w:ascii="Arial" w:hAnsi="Arial" w:cs="Arial"/>
              <w:b/>
              <w:sz w:val="23"/>
              <w:szCs w:val="23"/>
            </w:rPr>
          </w:rPrChange>
        </w:rPr>
        <w:t>Superintendente de Auditagem - Matrícula n° 113-9</w:t>
      </w:r>
    </w:p>
    <w:p w:rsidR="00126A89" w:rsidRPr="00263903" w:rsidRDefault="00126A89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FF0000"/>
          <w:sz w:val="20"/>
          <w:szCs w:val="20"/>
          <w:rPrChange w:id="194" w:author="adriana.araujo" w:date="2016-09-27T10:53:00Z">
            <w:rPr>
              <w:rFonts w:ascii="Arial" w:hAnsi="Arial" w:cs="Arial"/>
              <w:color w:val="FF0000"/>
              <w:sz w:val="23"/>
              <w:szCs w:val="23"/>
            </w:rPr>
          </w:rPrChange>
        </w:rPr>
      </w:pPr>
    </w:p>
    <w:sectPr w:rsidR="00126A89" w:rsidRPr="00263903" w:rsidSect="00263903">
      <w:headerReference w:type="default" r:id="rId8"/>
      <w:footerReference w:type="default" r:id="rId9"/>
      <w:pgSz w:w="11906" w:h="16838"/>
      <w:pgMar w:top="2268" w:right="1134" w:bottom="1134" w:left="1701" w:header="709" w:footer="709" w:gutter="0"/>
      <w:cols w:space="708"/>
      <w:docGrid w:linePitch="360"/>
      <w:sectPrChange w:id="195" w:author="adriana.araujo" w:date="2016-09-27T10:52:00Z">
        <w:sectPr w:rsidR="00126A89" w:rsidRPr="00263903" w:rsidSect="00263903">
          <w:pgMar w:bottom="851" w:left="1134"/>
        </w:sectPr>
      </w:sectPrChange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298" w:rsidRDefault="00AB1298" w:rsidP="0016418A">
      <w:pPr>
        <w:spacing w:after="0" w:line="240" w:lineRule="auto"/>
      </w:pPr>
      <w:r>
        <w:separator/>
      </w:r>
    </w:p>
  </w:endnote>
  <w:endnote w:type="continuationSeparator" w:id="0">
    <w:p w:rsidR="00AB1298" w:rsidRDefault="00AB1298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938" w:rsidRDefault="00C2788C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298" w:rsidRDefault="00AB1298" w:rsidP="0016418A">
      <w:pPr>
        <w:spacing w:after="0" w:line="240" w:lineRule="auto"/>
      </w:pPr>
      <w:r>
        <w:separator/>
      </w:r>
    </w:p>
  </w:footnote>
  <w:footnote w:type="continuationSeparator" w:id="0">
    <w:p w:rsidR="00AB1298" w:rsidRDefault="00AB1298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938" w:rsidRDefault="00C2788C" w:rsidP="0018215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2806065</wp:posOffset>
          </wp:positionH>
          <wp:positionV relativeFrom="paragraph">
            <wp:posOffset>-181610</wp:posOffset>
          </wp:positionV>
          <wp:extent cx="474980" cy="596900"/>
          <wp:effectExtent l="19050" t="0" r="127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980" cy="596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30938">
      <w:t xml:space="preserve">    </w:t>
    </w:r>
    <w:r w:rsidR="00630938">
      <w:tab/>
      <w:t xml:space="preserve">    </w:t>
    </w:r>
  </w:p>
  <w:p w:rsidR="00630938" w:rsidRDefault="00630938" w:rsidP="0018215C">
    <w:pPr>
      <w:pStyle w:val="Cabealho"/>
    </w:pPr>
  </w:p>
  <w:p w:rsidR="00630938" w:rsidRDefault="00630938" w:rsidP="002B61F2">
    <w:pPr>
      <w:pStyle w:val="Cabealho"/>
      <w:tabs>
        <w:tab w:val="clear" w:pos="4252"/>
        <w:tab w:val="clear" w:pos="8504"/>
      </w:tabs>
      <w:spacing w:after="100" w:afterAutospacing="1"/>
      <w:contextualSpacing/>
      <w:jc w:val="center"/>
      <w:rPr>
        <w:b/>
        <w:sz w:val="20"/>
        <w:szCs w:val="20"/>
      </w:rPr>
    </w:pPr>
  </w:p>
  <w:p w:rsidR="00630938" w:rsidRPr="0016418A" w:rsidRDefault="00630938" w:rsidP="002B61F2">
    <w:pPr>
      <w:pStyle w:val="Cabealho"/>
      <w:tabs>
        <w:tab w:val="clear" w:pos="4252"/>
        <w:tab w:val="clear" w:pos="8504"/>
      </w:tabs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30938" w:rsidRPr="0016418A" w:rsidRDefault="00630938" w:rsidP="002B61F2">
    <w:pPr>
      <w:pStyle w:val="Cabealho"/>
      <w:tabs>
        <w:tab w:val="clear" w:pos="4252"/>
        <w:tab w:val="clear" w:pos="8504"/>
      </w:tabs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30938" w:rsidRDefault="00630938" w:rsidP="002B61F2">
    <w:pPr>
      <w:pStyle w:val="Cabealho"/>
      <w:tabs>
        <w:tab w:val="clear" w:pos="4252"/>
        <w:tab w:val="clear" w:pos="8504"/>
      </w:tabs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630938" w:rsidRPr="0018215C" w:rsidRDefault="00630938" w:rsidP="002B61F2">
    <w:pPr>
      <w:pStyle w:val="Cabealho"/>
      <w:tabs>
        <w:tab w:val="clear" w:pos="4252"/>
        <w:tab w:val="clear" w:pos="8504"/>
      </w:tabs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3C80"/>
    <w:multiLevelType w:val="hybridMultilevel"/>
    <w:tmpl w:val="821C08C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trackRevisions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00FA"/>
    <w:rsid w:val="000040E2"/>
    <w:rsid w:val="00005669"/>
    <w:rsid w:val="000069C8"/>
    <w:rsid w:val="0002027C"/>
    <w:rsid w:val="00027F14"/>
    <w:rsid w:val="00036A2C"/>
    <w:rsid w:val="00043E16"/>
    <w:rsid w:val="00053B1C"/>
    <w:rsid w:val="000555DE"/>
    <w:rsid w:val="000647DD"/>
    <w:rsid w:val="00071FCB"/>
    <w:rsid w:val="0007287F"/>
    <w:rsid w:val="000761B1"/>
    <w:rsid w:val="00081D70"/>
    <w:rsid w:val="00081EA5"/>
    <w:rsid w:val="000829D7"/>
    <w:rsid w:val="00082F02"/>
    <w:rsid w:val="00083E9E"/>
    <w:rsid w:val="0008726E"/>
    <w:rsid w:val="0009046D"/>
    <w:rsid w:val="000A00BC"/>
    <w:rsid w:val="000A1649"/>
    <w:rsid w:val="000A398F"/>
    <w:rsid w:val="000A5E92"/>
    <w:rsid w:val="000A7024"/>
    <w:rsid w:val="000B1A59"/>
    <w:rsid w:val="000B2CD7"/>
    <w:rsid w:val="000B6BDC"/>
    <w:rsid w:val="000C3517"/>
    <w:rsid w:val="000C7512"/>
    <w:rsid w:val="000C796E"/>
    <w:rsid w:val="000D071E"/>
    <w:rsid w:val="000D3D38"/>
    <w:rsid w:val="000D64D9"/>
    <w:rsid w:val="000E1981"/>
    <w:rsid w:val="000E3652"/>
    <w:rsid w:val="000E38B3"/>
    <w:rsid w:val="000E3A6B"/>
    <w:rsid w:val="000E3F1F"/>
    <w:rsid w:val="000E42D4"/>
    <w:rsid w:val="000E4B7D"/>
    <w:rsid w:val="000F48C9"/>
    <w:rsid w:val="000F56C8"/>
    <w:rsid w:val="00100943"/>
    <w:rsid w:val="00101A6F"/>
    <w:rsid w:val="00102378"/>
    <w:rsid w:val="00104BD7"/>
    <w:rsid w:val="00104CD8"/>
    <w:rsid w:val="0010609A"/>
    <w:rsid w:val="0011237F"/>
    <w:rsid w:val="00112536"/>
    <w:rsid w:val="00115D55"/>
    <w:rsid w:val="0011741F"/>
    <w:rsid w:val="001205B1"/>
    <w:rsid w:val="001237A2"/>
    <w:rsid w:val="00124209"/>
    <w:rsid w:val="00124962"/>
    <w:rsid w:val="00125953"/>
    <w:rsid w:val="00126A89"/>
    <w:rsid w:val="0012760B"/>
    <w:rsid w:val="0012776F"/>
    <w:rsid w:val="00131215"/>
    <w:rsid w:val="00131BA6"/>
    <w:rsid w:val="00131CC7"/>
    <w:rsid w:val="00140C5B"/>
    <w:rsid w:val="0014280D"/>
    <w:rsid w:val="001471C7"/>
    <w:rsid w:val="00154900"/>
    <w:rsid w:val="00154C6A"/>
    <w:rsid w:val="0015774C"/>
    <w:rsid w:val="001577EF"/>
    <w:rsid w:val="00160900"/>
    <w:rsid w:val="00160F08"/>
    <w:rsid w:val="00161F2B"/>
    <w:rsid w:val="0016418A"/>
    <w:rsid w:val="00172FC2"/>
    <w:rsid w:val="001741CA"/>
    <w:rsid w:val="0018215C"/>
    <w:rsid w:val="00182FA6"/>
    <w:rsid w:val="001918E1"/>
    <w:rsid w:val="00192C09"/>
    <w:rsid w:val="001934E9"/>
    <w:rsid w:val="00195AED"/>
    <w:rsid w:val="001A21B6"/>
    <w:rsid w:val="001A2AA2"/>
    <w:rsid w:val="001A68DC"/>
    <w:rsid w:val="001A7857"/>
    <w:rsid w:val="001C25FF"/>
    <w:rsid w:val="001C28CD"/>
    <w:rsid w:val="001C47BF"/>
    <w:rsid w:val="001C504B"/>
    <w:rsid w:val="001C7FA0"/>
    <w:rsid w:val="001D65A1"/>
    <w:rsid w:val="001D7E75"/>
    <w:rsid w:val="001E1B82"/>
    <w:rsid w:val="001E39A5"/>
    <w:rsid w:val="001F00C1"/>
    <w:rsid w:val="0020022D"/>
    <w:rsid w:val="0020168F"/>
    <w:rsid w:val="00204966"/>
    <w:rsid w:val="002110AA"/>
    <w:rsid w:val="00226444"/>
    <w:rsid w:val="00243D67"/>
    <w:rsid w:val="00246DD1"/>
    <w:rsid w:val="00253740"/>
    <w:rsid w:val="00263903"/>
    <w:rsid w:val="0027300E"/>
    <w:rsid w:val="00274AD2"/>
    <w:rsid w:val="00280190"/>
    <w:rsid w:val="002866CE"/>
    <w:rsid w:val="00286DCE"/>
    <w:rsid w:val="00293CA5"/>
    <w:rsid w:val="00294C26"/>
    <w:rsid w:val="00295147"/>
    <w:rsid w:val="002A3C2C"/>
    <w:rsid w:val="002A3F78"/>
    <w:rsid w:val="002A5202"/>
    <w:rsid w:val="002B20B5"/>
    <w:rsid w:val="002B40F6"/>
    <w:rsid w:val="002B61F2"/>
    <w:rsid w:val="002C002A"/>
    <w:rsid w:val="002C1208"/>
    <w:rsid w:val="002C7454"/>
    <w:rsid w:val="002C7F3E"/>
    <w:rsid w:val="002D15E9"/>
    <w:rsid w:val="002D40E5"/>
    <w:rsid w:val="002E2B56"/>
    <w:rsid w:val="002E331C"/>
    <w:rsid w:val="002E4245"/>
    <w:rsid w:val="002E7652"/>
    <w:rsid w:val="0030188E"/>
    <w:rsid w:val="00310935"/>
    <w:rsid w:val="00311484"/>
    <w:rsid w:val="00312EBF"/>
    <w:rsid w:val="003144AB"/>
    <w:rsid w:val="00315311"/>
    <w:rsid w:val="00317F35"/>
    <w:rsid w:val="00322378"/>
    <w:rsid w:val="00322AD0"/>
    <w:rsid w:val="00323FCF"/>
    <w:rsid w:val="0032632F"/>
    <w:rsid w:val="00326332"/>
    <w:rsid w:val="00334E73"/>
    <w:rsid w:val="003400D8"/>
    <w:rsid w:val="00342A19"/>
    <w:rsid w:val="003439AD"/>
    <w:rsid w:val="00345E2D"/>
    <w:rsid w:val="00352FAA"/>
    <w:rsid w:val="00365269"/>
    <w:rsid w:val="00365784"/>
    <w:rsid w:val="00382EB6"/>
    <w:rsid w:val="003850C1"/>
    <w:rsid w:val="00390DA2"/>
    <w:rsid w:val="00393664"/>
    <w:rsid w:val="00393F11"/>
    <w:rsid w:val="00396677"/>
    <w:rsid w:val="00397181"/>
    <w:rsid w:val="003A13E1"/>
    <w:rsid w:val="003B10CF"/>
    <w:rsid w:val="003C20E8"/>
    <w:rsid w:val="003C3C2F"/>
    <w:rsid w:val="003D33AF"/>
    <w:rsid w:val="003D777B"/>
    <w:rsid w:val="003E04E1"/>
    <w:rsid w:val="003E0850"/>
    <w:rsid w:val="003E293C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22F9B"/>
    <w:rsid w:val="00427835"/>
    <w:rsid w:val="00431EA4"/>
    <w:rsid w:val="00433C35"/>
    <w:rsid w:val="00434A34"/>
    <w:rsid w:val="00442D7A"/>
    <w:rsid w:val="00444199"/>
    <w:rsid w:val="0044521B"/>
    <w:rsid w:val="00451A05"/>
    <w:rsid w:val="0045526B"/>
    <w:rsid w:val="0045582E"/>
    <w:rsid w:val="00462D29"/>
    <w:rsid w:val="00465406"/>
    <w:rsid w:val="00467B39"/>
    <w:rsid w:val="00470F28"/>
    <w:rsid w:val="00474210"/>
    <w:rsid w:val="00474C1C"/>
    <w:rsid w:val="00476243"/>
    <w:rsid w:val="00477608"/>
    <w:rsid w:val="00477BE7"/>
    <w:rsid w:val="00481046"/>
    <w:rsid w:val="00483AA9"/>
    <w:rsid w:val="00486584"/>
    <w:rsid w:val="0048732D"/>
    <w:rsid w:val="004910EF"/>
    <w:rsid w:val="00493C1E"/>
    <w:rsid w:val="004970AC"/>
    <w:rsid w:val="0049732E"/>
    <w:rsid w:val="004A1344"/>
    <w:rsid w:val="004A1850"/>
    <w:rsid w:val="004A4758"/>
    <w:rsid w:val="004B02AA"/>
    <w:rsid w:val="004B04B1"/>
    <w:rsid w:val="004C11AA"/>
    <w:rsid w:val="004C2406"/>
    <w:rsid w:val="004D04BC"/>
    <w:rsid w:val="004D169D"/>
    <w:rsid w:val="004E1F85"/>
    <w:rsid w:val="004E206B"/>
    <w:rsid w:val="004E7323"/>
    <w:rsid w:val="004F0446"/>
    <w:rsid w:val="004F2423"/>
    <w:rsid w:val="004F656D"/>
    <w:rsid w:val="004F756B"/>
    <w:rsid w:val="00502B79"/>
    <w:rsid w:val="00503BF6"/>
    <w:rsid w:val="005076DB"/>
    <w:rsid w:val="005171CE"/>
    <w:rsid w:val="00517A49"/>
    <w:rsid w:val="005211D4"/>
    <w:rsid w:val="00527665"/>
    <w:rsid w:val="0054349F"/>
    <w:rsid w:val="005458DD"/>
    <w:rsid w:val="0055178D"/>
    <w:rsid w:val="00555503"/>
    <w:rsid w:val="00566A30"/>
    <w:rsid w:val="005730D4"/>
    <w:rsid w:val="005734EA"/>
    <w:rsid w:val="00574519"/>
    <w:rsid w:val="005770CF"/>
    <w:rsid w:val="00582400"/>
    <w:rsid w:val="005842A8"/>
    <w:rsid w:val="00584A0B"/>
    <w:rsid w:val="00587C18"/>
    <w:rsid w:val="005920D1"/>
    <w:rsid w:val="00595995"/>
    <w:rsid w:val="005A04EB"/>
    <w:rsid w:val="005A27DF"/>
    <w:rsid w:val="005A3EAB"/>
    <w:rsid w:val="005A6F82"/>
    <w:rsid w:val="005B2AEF"/>
    <w:rsid w:val="005B34D8"/>
    <w:rsid w:val="005B6F18"/>
    <w:rsid w:val="005D5E4A"/>
    <w:rsid w:val="005D7274"/>
    <w:rsid w:val="005E3DC0"/>
    <w:rsid w:val="005E4739"/>
    <w:rsid w:val="005E57C0"/>
    <w:rsid w:val="005F0B29"/>
    <w:rsid w:val="006008E0"/>
    <w:rsid w:val="00603AD1"/>
    <w:rsid w:val="00607D11"/>
    <w:rsid w:val="0061177C"/>
    <w:rsid w:val="006130B5"/>
    <w:rsid w:val="0061399C"/>
    <w:rsid w:val="00614542"/>
    <w:rsid w:val="00623D00"/>
    <w:rsid w:val="00630938"/>
    <w:rsid w:val="006326CC"/>
    <w:rsid w:val="00632F32"/>
    <w:rsid w:val="0064326B"/>
    <w:rsid w:val="0064676F"/>
    <w:rsid w:val="00652866"/>
    <w:rsid w:val="00652A87"/>
    <w:rsid w:val="00660B91"/>
    <w:rsid w:val="00662E4C"/>
    <w:rsid w:val="00665BC2"/>
    <w:rsid w:val="0066651A"/>
    <w:rsid w:val="00666D44"/>
    <w:rsid w:val="00667E4A"/>
    <w:rsid w:val="00681051"/>
    <w:rsid w:val="0068483E"/>
    <w:rsid w:val="00690806"/>
    <w:rsid w:val="006915B5"/>
    <w:rsid w:val="006A0158"/>
    <w:rsid w:val="006A0167"/>
    <w:rsid w:val="006B5B9C"/>
    <w:rsid w:val="006C2829"/>
    <w:rsid w:val="006D0DFC"/>
    <w:rsid w:val="006D1D6C"/>
    <w:rsid w:val="006D6E96"/>
    <w:rsid w:val="006D758B"/>
    <w:rsid w:val="006D7E3A"/>
    <w:rsid w:val="006E0AA2"/>
    <w:rsid w:val="006E3FEE"/>
    <w:rsid w:val="006E6F4A"/>
    <w:rsid w:val="006F197E"/>
    <w:rsid w:val="006F1C66"/>
    <w:rsid w:val="006F62C1"/>
    <w:rsid w:val="006F7714"/>
    <w:rsid w:val="007004B3"/>
    <w:rsid w:val="007011B4"/>
    <w:rsid w:val="00704D89"/>
    <w:rsid w:val="00706953"/>
    <w:rsid w:val="007240E8"/>
    <w:rsid w:val="00726191"/>
    <w:rsid w:val="00731215"/>
    <w:rsid w:val="007315F3"/>
    <w:rsid w:val="00731690"/>
    <w:rsid w:val="00734CE6"/>
    <w:rsid w:val="007364B2"/>
    <w:rsid w:val="00743A5C"/>
    <w:rsid w:val="007526A0"/>
    <w:rsid w:val="00753245"/>
    <w:rsid w:val="00756392"/>
    <w:rsid w:val="00760CF7"/>
    <w:rsid w:val="00760E6F"/>
    <w:rsid w:val="00761565"/>
    <w:rsid w:val="00761DD1"/>
    <w:rsid w:val="0076294E"/>
    <w:rsid w:val="0076553B"/>
    <w:rsid w:val="007655DD"/>
    <w:rsid w:val="00775360"/>
    <w:rsid w:val="00784A23"/>
    <w:rsid w:val="00785293"/>
    <w:rsid w:val="00787006"/>
    <w:rsid w:val="0079067C"/>
    <w:rsid w:val="00794EC3"/>
    <w:rsid w:val="00795C5D"/>
    <w:rsid w:val="007A5B9C"/>
    <w:rsid w:val="007A6DBE"/>
    <w:rsid w:val="007B4051"/>
    <w:rsid w:val="007D2E45"/>
    <w:rsid w:val="007D4547"/>
    <w:rsid w:val="007D7DE3"/>
    <w:rsid w:val="007E7802"/>
    <w:rsid w:val="007F0979"/>
    <w:rsid w:val="00800D6D"/>
    <w:rsid w:val="00804754"/>
    <w:rsid w:val="00804C08"/>
    <w:rsid w:val="0081471D"/>
    <w:rsid w:val="008206BF"/>
    <w:rsid w:val="008234B1"/>
    <w:rsid w:val="00825FCF"/>
    <w:rsid w:val="00833BE9"/>
    <w:rsid w:val="0083459D"/>
    <w:rsid w:val="00836614"/>
    <w:rsid w:val="008403D4"/>
    <w:rsid w:val="00841922"/>
    <w:rsid w:val="00841A5B"/>
    <w:rsid w:val="0085333A"/>
    <w:rsid w:val="00853AAD"/>
    <w:rsid w:val="008615CB"/>
    <w:rsid w:val="008632A1"/>
    <w:rsid w:val="00865539"/>
    <w:rsid w:val="00886311"/>
    <w:rsid w:val="008922FB"/>
    <w:rsid w:val="00892CB8"/>
    <w:rsid w:val="00895474"/>
    <w:rsid w:val="008A0971"/>
    <w:rsid w:val="008A3192"/>
    <w:rsid w:val="008B35D9"/>
    <w:rsid w:val="008B397D"/>
    <w:rsid w:val="008B52E0"/>
    <w:rsid w:val="008C0700"/>
    <w:rsid w:val="008C2D72"/>
    <w:rsid w:val="008C3375"/>
    <w:rsid w:val="008C400E"/>
    <w:rsid w:val="008C5AD6"/>
    <w:rsid w:val="008D20FB"/>
    <w:rsid w:val="008D34D5"/>
    <w:rsid w:val="008E2AE2"/>
    <w:rsid w:val="008E43D8"/>
    <w:rsid w:val="008E76C3"/>
    <w:rsid w:val="008E7C06"/>
    <w:rsid w:val="008F169F"/>
    <w:rsid w:val="008F6B44"/>
    <w:rsid w:val="008F7FD3"/>
    <w:rsid w:val="00902B88"/>
    <w:rsid w:val="00903B38"/>
    <w:rsid w:val="009128F8"/>
    <w:rsid w:val="009350D5"/>
    <w:rsid w:val="009357A9"/>
    <w:rsid w:val="0093644E"/>
    <w:rsid w:val="0094071F"/>
    <w:rsid w:val="00941110"/>
    <w:rsid w:val="00942980"/>
    <w:rsid w:val="009470B1"/>
    <w:rsid w:val="00953581"/>
    <w:rsid w:val="009538BE"/>
    <w:rsid w:val="00960A36"/>
    <w:rsid w:val="00962537"/>
    <w:rsid w:val="00970009"/>
    <w:rsid w:val="00975B24"/>
    <w:rsid w:val="00977780"/>
    <w:rsid w:val="00982778"/>
    <w:rsid w:val="00983D61"/>
    <w:rsid w:val="009A2BE5"/>
    <w:rsid w:val="009A7E5C"/>
    <w:rsid w:val="009B0CCE"/>
    <w:rsid w:val="009B2E66"/>
    <w:rsid w:val="009B73A4"/>
    <w:rsid w:val="009B7EF3"/>
    <w:rsid w:val="009C0A2D"/>
    <w:rsid w:val="009C0BCF"/>
    <w:rsid w:val="009D0EA0"/>
    <w:rsid w:val="009D14D8"/>
    <w:rsid w:val="009D2EB9"/>
    <w:rsid w:val="009E1967"/>
    <w:rsid w:val="009E7478"/>
    <w:rsid w:val="009F2964"/>
    <w:rsid w:val="009F5A8D"/>
    <w:rsid w:val="009F5E96"/>
    <w:rsid w:val="009F646B"/>
    <w:rsid w:val="00A00E6D"/>
    <w:rsid w:val="00A051F3"/>
    <w:rsid w:val="00A2648B"/>
    <w:rsid w:val="00A31EBD"/>
    <w:rsid w:val="00A35AEF"/>
    <w:rsid w:val="00A37259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71EFF"/>
    <w:rsid w:val="00A74771"/>
    <w:rsid w:val="00A74EE7"/>
    <w:rsid w:val="00A76075"/>
    <w:rsid w:val="00A81D87"/>
    <w:rsid w:val="00A86090"/>
    <w:rsid w:val="00A87B1B"/>
    <w:rsid w:val="00A9283D"/>
    <w:rsid w:val="00A948E1"/>
    <w:rsid w:val="00A94F85"/>
    <w:rsid w:val="00A9630D"/>
    <w:rsid w:val="00AA27F0"/>
    <w:rsid w:val="00AA3E26"/>
    <w:rsid w:val="00AB0A75"/>
    <w:rsid w:val="00AB1298"/>
    <w:rsid w:val="00AB791B"/>
    <w:rsid w:val="00AC33A2"/>
    <w:rsid w:val="00AC5CBF"/>
    <w:rsid w:val="00AC657F"/>
    <w:rsid w:val="00AC6C1C"/>
    <w:rsid w:val="00AC6D97"/>
    <w:rsid w:val="00AD0B05"/>
    <w:rsid w:val="00AD26CE"/>
    <w:rsid w:val="00AD2DBF"/>
    <w:rsid w:val="00AD7585"/>
    <w:rsid w:val="00AE0E94"/>
    <w:rsid w:val="00AE4CB3"/>
    <w:rsid w:val="00AE55EC"/>
    <w:rsid w:val="00AF01E5"/>
    <w:rsid w:val="00AF1C73"/>
    <w:rsid w:val="00AF42E4"/>
    <w:rsid w:val="00B01E20"/>
    <w:rsid w:val="00B1705F"/>
    <w:rsid w:val="00B20B7B"/>
    <w:rsid w:val="00B20C3B"/>
    <w:rsid w:val="00B224F0"/>
    <w:rsid w:val="00B240A6"/>
    <w:rsid w:val="00B26876"/>
    <w:rsid w:val="00B26BDD"/>
    <w:rsid w:val="00B3165D"/>
    <w:rsid w:val="00B32804"/>
    <w:rsid w:val="00B3449C"/>
    <w:rsid w:val="00B34BBD"/>
    <w:rsid w:val="00B37B86"/>
    <w:rsid w:val="00B41D4B"/>
    <w:rsid w:val="00B45F25"/>
    <w:rsid w:val="00B52AAE"/>
    <w:rsid w:val="00B545AE"/>
    <w:rsid w:val="00B55926"/>
    <w:rsid w:val="00B5667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713C"/>
    <w:rsid w:val="00B922F7"/>
    <w:rsid w:val="00B95C0E"/>
    <w:rsid w:val="00B96E8A"/>
    <w:rsid w:val="00BA4261"/>
    <w:rsid w:val="00BB620C"/>
    <w:rsid w:val="00BC74CB"/>
    <w:rsid w:val="00BD153C"/>
    <w:rsid w:val="00BD1A09"/>
    <w:rsid w:val="00BD4058"/>
    <w:rsid w:val="00BD440E"/>
    <w:rsid w:val="00BE39F5"/>
    <w:rsid w:val="00BE4F68"/>
    <w:rsid w:val="00BE5A26"/>
    <w:rsid w:val="00BE6D2D"/>
    <w:rsid w:val="00BF513E"/>
    <w:rsid w:val="00C04DEF"/>
    <w:rsid w:val="00C130B1"/>
    <w:rsid w:val="00C139A7"/>
    <w:rsid w:val="00C164D1"/>
    <w:rsid w:val="00C16C13"/>
    <w:rsid w:val="00C16C7F"/>
    <w:rsid w:val="00C2122D"/>
    <w:rsid w:val="00C2788C"/>
    <w:rsid w:val="00C27A60"/>
    <w:rsid w:val="00C3140C"/>
    <w:rsid w:val="00C36028"/>
    <w:rsid w:val="00C40315"/>
    <w:rsid w:val="00C4220A"/>
    <w:rsid w:val="00C452C6"/>
    <w:rsid w:val="00C45AC0"/>
    <w:rsid w:val="00C45D8A"/>
    <w:rsid w:val="00C5446C"/>
    <w:rsid w:val="00C57520"/>
    <w:rsid w:val="00C62726"/>
    <w:rsid w:val="00C67908"/>
    <w:rsid w:val="00C67A5A"/>
    <w:rsid w:val="00C7051E"/>
    <w:rsid w:val="00C74276"/>
    <w:rsid w:val="00C742A9"/>
    <w:rsid w:val="00C77D49"/>
    <w:rsid w:val="00C80A8E"/>
    <w:rsid w:val="00C82398"/>
    <w:rsid w:val="00C945E3"/>
    <w:rsid w:val="00CA02CB"/>
    <w:rsid w:val="00CA32E5"/>
    <w:rsid w:val="00CA542E"/>
    <w:rsid w:val="00CA6040"/>
    <w:rsid w:val="00CA7BC7"/>
    <w:rsid w:val="00CB0B58"/>
    <w:rsid w:val="00CB1864"/>
    <w:rsid w:val="00CB3BE6"/>
    <w:rsid w:val="00CB7743"/>
    <w:rsid w:val="00CC1B1A"/>
    <w:rsid w:val="00CC3CB9"/>
    <w:rsid w:val="00CC7E6D"/>
    <w:rsid w:val="00CE17E2"/>
    <w:rsid w:val="00CE2ED1"/>
    <w:rsid w:val="00CE57A1"/>
    <w:rsid w:val="00CE7033"/>
    <w:rsid w:val="00CF6A36"/>
    <w:rsid w:val="00CF74B0"/>
    <w:rsid w:val="00CF78E2"/>
    <w:rsid w:val="00D07E27"/>
    <w:rsid w:val="00D1055A"/>
    <w:rsid w:val="00D1506B"/>
    <w:rsid w:val="00D2117E"/>
    <w:rsid w:val="00D327DC"/>
    <w:rsid w:val="00D403C2"/>
    <w:rsid w:val="00D41E31"/>
    <w:rsid w:val="00D41E82"/>
    <w:rsid w:val="00D442C3"/>
    <w:rsid w:val="00D4569A"/>
    <w:rsid w:val="00D52B77"/>
    <w:rsid w:val="00D54C53"/>
    <w:rsid w:val="00D60ECB"/>
    <w:rsid w:val="00D64F96"/>
    <w:rsid w:val="00D73271"/>
    <w:rsid w:val="00D7799F"/>
    <w:rsid w:val="00D82952"/>
    <w:rsid w:val="00D842BA"/>
    <w:rsid w:val="00D92D79"/>
    <w:rsid w:val="00D93AB0"/>
    <w:rsid w:val="00D94E28"/>
    <w:rsid w:val="00D96213"/>
    <w:rsid w:val="00DA0C30"/>
    <w:rsid w:val="00DA2782"/>
    <w:rsid w:val="00DA301F"/>
    <w:rsid w:val="00DA49D1"/>
    <w:rsid w:val="00DA4F53"/>
    <w:rsid w:val="00DA65F7"/>
    <w:rsid w:val="00DB3EC3"/>
    <w:rsid w:val="00DB68BA"/>
    <w:rsid w:val="00DC26EB"/>
    <w:rsid w:val="00DC5456"/>
    <w:rsid w:val="00DD023A"/>
    <w:rsid w:val="00DD0C6C"/>
    <w:rsid w:val="00DD18E9"/>
    <w:rsid w:val="00DD576A"/>
    <w:rsid w:val="00DD67F5"/>
    <w:rsid w:val="00DD6F77"/>
    <w:rsid w:val="00DF099B"/>
    <w:rsid w:val="00DF6B7D"/>
    <w:rsid w:val="00E0160B"/>
    <w:rsid w:val="00E05F7A"/>
    <w:rsid w:val="00E07477"/>
    <w:rsid w:val="00E13C22"/>
    <w:rsid w:val="00E17EA7"/>
    <w:rsid w:val="00E23413"/>
    <w:rsid w:val="00E300BC"/>
    <w:rsid w:val="00E31504"/>
    <w:rsid w:val="00E31674"/>
    <w:rsid w:val="00E41982"/>
    <w:rsid w:val="00E43CA4"/>
    <w:rsid w:val="00E453FA"/>
    <w:rsid w:val="00E54DEE"/>
    <w:rsid w:val="00E56A2E"/>
    <w:rsid w:val="00E571B7"/>
    <w:rsid w:val="00E629B9"/>
    <w:rsid w:val="00E668A5"/>
    <w:rsid w:val="00E67811"/>
    <w:rsid w:val="00E72981"/>
    <w:rsid w:val="00E74329"/>
    <w:rsid w:val="00E76819"/>
    <w:rsid w:val="00E77C71"/>
    <w:rsid w:val="00E82269"/>
    <w:rsid w:val="00E85E39"/>
    <w:rsid w:val="00E87CF2"/>
    <w:rsid w:val="00E90C05"/>
    <w:rsid w:val="00E92CD9"/>
    <w:rsid w:val="00E93755"/>
    <w:rsid w:val="00E941B4"/>
    <w:rsid w:val="00E94E2D"/>
    <w:rsid w:val="00E953B2"/>
    <w:rsid w:val="00EA68AA"/>
    <w:rsid w:val="00EB2908"/>
    <w:rsid w:val="00EB4DDE"/>
    <w:rsid w:val="00EC348D"/>
    <w:rsid w:val="00EC56AF"/>
    <w:rsid w:val="00EC6EB0"/>
    <w:rsid w:val="00ED44B6"/>
    <w:rsid w:val="00ED6FBB"/>
    <w:rsid w:val="00EE7237"/>
    <w:rsid w:val="00EF27EE"/>
    <w:rsid w:val="00EF42F7"/>
    <w:rsid w:val="00EF5084"/>
    <w:rsid w:val="00F053FE"/>
    <w:rsid w:val="00F0558D"/>
    <w:rsid w:val="00F12FD5"/>
    <w:rsid w:val="00F145A6"/>
    <w:rsid w:val="00F151E3"/>
    <w:rsid w:val="00F17959"/>
    <w:rsid w:val="00F261A3"/>
    <w:rsid w:val="00F33E11"/>
    <w:rsid w:val="00F34711"/>
    <w:rsid w:val="00F4785E"/>
    <w:rsid w:val="00F50624"/>
    <w:rsid w:val="00F55450"/>
    <w:rsid w:val="00F5753B"/>
    <w:rsid w:val="00F61413"/>
    <w:rsid w:val="00F64E9D"/>
    <w:rsid w:val="00F676A8"/>
    <w:rsid w:val="00F70B66"/>
    <w:rsid w:val="00F73066"/>
    <w:rsid w:val="00F73BF0"/>
    <w:rsid w:val="00F85B49"/>
    <w:rsid w:val="00F8626B"/>
    <w:rsid w:val="00F87321"/>
    <w:rsid w:val="00F956E5"/>
    <w:rsid w:val="00F97726"/>
    <w:rsid w:val="00FA0B50"/>
    <w:rsid w:val="00FA5B44"/>
    <w:rsid w:val="00FA7D8B"/>
    <w:rsid w:val="00FC3B0A"/>
    <w:rsid w:val="00FC71C7"/>
    <w:rsid w:val="00FD30EC"/>
    <w:rsid w:val="00FD4B05"/>
    <w:rsid w:val="00FD7766"/>
    <w:rsid w:val="00FD776E"/>
    <w:rsid w:val="00FE2BC8"/>
    <w:rsid w:val="00FE39E7"/>
    <w:rsid w:val="00FE5A2C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semiHidden/>
    <w:unhideWhenUsed/>
    <w:rsid w:val="005A6F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B5CDA-38AE-427E-94C9-9F9B01E20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911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adriana.araujo</cp:lastModifiedBy>
  <cp:revision>2</cp:revision>
  <cp:lastPrinted>2016-08-30T14:47:00Z</cp:lastPrinted>
  <dcterms:created xsi:type="dcterms:W3CDTF">2016-09-27T14:04:00Z</dcterms:created>
  <dcterms:modified xsi:type="dcterms:W3CDTF">2016-09-27T14:04:00Z</dcterms:modified>
</cp:coreProperties>
</file>