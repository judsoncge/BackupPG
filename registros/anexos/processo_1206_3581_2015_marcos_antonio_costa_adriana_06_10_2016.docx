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107" w:rsidRPr="00112AE8" w:rsidDel="00112AE8" w:rsidRDefault="00CE4107" w:rsidP="00CE4107">
      <w:pPr>
        <w:spacing w:after="0" w:line="360" w:lineRule="auto"/>
        <w:ind w:left="1418" w:hanging="1418"/>
        <w:jc w:val="both"/>
        <w:rPr>
          <w:del w:id="0" w:author="adriana.araujo" w:date="2016-10-06T17:18:00Z"/>
          <w:rFonts w:ascii="Arial" w:hAnsi="Arial" w:cs="Arial"/>
          <w:b/>
          <w:sz w:val="21"/>
          <w:szCs w:val="21"/>
          <w:rPrChange w:id="1" w:author="adriana.araujo" w:date="2016-10-06T17:19:00Z">
            <w:rPr>
              <w:del w:id="2" w:author="adriana.araujo" w:date="2016-10-06T17:18:00Z"/>
              <w:rFonts w:ascii="Arial" w:hAnsi="Arial" w:cs="Arial"/>
              <w:b/>
              <w:sz w:val="23"/>
              <w:szCs w:val="23"/>
            </w:rPr>
          </w:rPrChange>
        </w:rPr>
      </w:pPr>
    </w:p>
    <w:p w:rsidR="005777E0" w:rsidRPr="00112AE8" w:rsidRDefault="00CD2D80" w:rsidP="00CE4107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  <w:rPrChange w:id="3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b/>
          <w:sz w:val="21"/>
          <w:szCs w:val="21"/>
          <w:rPrChange w:id="4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PROCESSO nº: </w:t>
      </w:r>
      <w:r w:rsidRPr="00CD2D80">
        <w:rPr>
          <w:rFonts w:ascii="Arial" w:hAnsi="Arial" w:cs="Arial"/>
          <w:sz w:val="21"/>
          <w:szCs w:val="21"/>
          <w:rPrChange w:id="5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>1206-358</w:t>
      </w:r>
      <w:ins w:id="6" w:author="adriana.araujo" w:date="2016-10-06T17:20:00Z">
        <w:r w:rsidR="00300C52">
          <w:rPr>
            <w:rFonts w:ascii="Arial" w:hAnsi="Arial" w:cs="Arial"/>
            <w:sz w:val="21"/>
            <w:szCs w:val="21"/>
          </w:rPr>
          <w:t>1</w:t>
        </w:r>
      </w:ins>
      <w:del w:id="7" w:author="adriana.araujo" w:date="2016-10-06T17:20:00Z">
        <w:r w:rsidRPr="00CD2D80" w:rsidDel="00300C52">
          <w:rPr>
            <w:rFonts w:ascii="Arial" w:hAnsi="Arial" w:cs="Arial"/>
            <w:sz w:val="21"/>
            <w:szCs w:val="21"/>
            <w:rPrChange w:id="8" w:author="adriana.araujo" w:date="2016-10-06T17:19:00Z">
              <w:rPr>
                <w:rFonts w:ascii="Arial" w:hAnsi="Arial" w:cs="Arial"/>
                <w:sz w:val="23"/>
                <w:szCs w:val="23"/>
              </w:rPr>
            </w:rPrChange>
          </w:rPr>
          <w:delText>2</w:delText>
        </w:r>
      </w:del>
      <w:r w:rsidRPr="00CD2D80">
        <w:rPr>
          <w:rFonts w:ascii="Arial" w:hAnsi="Arial" w:cs="Arial"/>
          <w:sz w:val="21"/>
          <w:szCs w:val="21"/>
          <w:rPrChange w:id="9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>/2015</w:t>
      </w:r>
    </w:p>
    <w:p w:rsidR="005777E0" w:rsidRPr="00112AE8" w:rsidRDefault="00CD2D80" w:rsidP="00CE4107">
      <w:pPr>
        <w:spacing w:after="0" w:line="360" w:lineRule="auto"/>
        <w:jc w:val="both"/>
        <w:rPr>
          <w:rFonts w:ascii="Arial" w:hAnsi="Arial" w:cs="Arial"/>
          <w:sz w:val="21"/>
          <w:szCs w:val="21"/>
          <w:rPrChange w:id="10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b/>
          <w:sz w:val="21"/>
          <w:szCs w:val="21"/>
          <w:rPrChange w:id="11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t>INTERESSADO</w:t>
      </w:r>
      <w:r w:rsidRPr="00CD2D80">
        <w:rPr>
          <w:rFonts w:ascii="Arial" w:hAnsi="Arial" w:cs="Arial"/>
          <w:sz w:val="21"/>
          <w:szCs w:val="21"/>
          <w:rPrChange w:id="12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>: Marcos Antônio Costa</w:t>
      </w:r>
    </w:p>
    <w:p w:rsidR="005777E0" w:rsidRPr="00112AE8" w:rsidDel="00112AE8" w:rsidRDefault="00CD2D80" w:rsidP="00CE4107">
      <w:pPr>
        <w:tabs>
          <w:tab w:val="left" w:pos="8647"/>
        </w:tabs>
        <w:spacing w:after="0" w:line="360" w:lineRule="auto"/>
        <w:jc w:val="both"/>
        <w:rPr>
          <w:del w:id="13" w:author="marcia.soares" w:date="2016-09-28T08:57:00Z"/>
          <w:rFonts w:ascii="Arial" w:hAnsi="Arial" w:cs="Arial"/>
          <w:sz w:val="21"/>
          <w:szCs w:val="21"/>
          <w:rPrChange w:id="14" w:author="adriana.araujo" w:date="2016-10-06T17:19:00Z">
            <w:rPr>
              <w:del w:id="15" w:author="marcia.soares" w:date="2016-09-28T08:57:00Z"/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b/>
          <w:sz w:val="21"/>
          <w:szCs w:val="21"/>
          <w:rPrChange w:id="16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t>ASSUNTO</w:t>
      </w:r>
      <w:r w:rsidRPr="00CD2D80">
        <w:rPr>
          <w:rFonts w:ascii="Arial" w:hAnsi="Arial" w:cs="Arial"/>
          <w:sz w:val="21"/>
          <w:szCs w:val="21"/>
          <w:rPrChange w:id="17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>: Pagamento de Docente (Curso de condutor de Viaturas Policiais – CCVP/2014</w:t>
      </w:r>
      <w:proofErr w:type="gramStart"/>
      <w:r w:rsidRPr="00CD2D80">
        <w:rPr>
          <w:rFonts w:ascii="Arial" w:hAnsi="Arial" w:cs="Arial"/>
          <w:sz w:val="21"/>
          <w:szCs w:val="21"/>
          <w:rPrChange w:id="18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>).</w:t>
      </w:r>
      <w:proofErr w:type="gramEnd"/>
    </w:p>
    <w:p w:rsidR="00112AE8" w:rsidRPr="00112AE8" w:rsidRDefault="00112AE8" w:rsidP="00CE4107">
      <w:pPr>
        <w:tabs>
          <w:tab w:val="left" w:pos="8647"/>
        </w:tabs>
        <w:spacing w:after="0" w:line="360" w:lineRule="auto"/>
        <w:jc w:val="both"/>
        <w:rPr>
          <w:ins w:id="19" w:author="adriana.araujo" w:date="2016-10-06T17:15:00Z"/>
          <w:rFonts w:ascii="Arial" w:hAnsi="Arial" w:cs="Arial"/>
          <w:sz w:val="21"/>
          <w:szCs w:val="21"/>
          <w:rPrChange w:id="20" w:author="adriana.araujo" w:date="2016-10-06T17:19:00Z">
            <w:rPr>
              <w:ins w:id="21" w:author="adriana.araujo" w:date="2016-10-06T17:15:00Z"/>
              <w:rFonts w:ascii="Arial" w:hAnsi="Arial" w:cs="Arial"/>
              <w:sz w:val="23"/>
              <w:szCs w:val="23"/>
            </w:rPr>
          </w:rPrChange>
        </w:rPr>
      </w:pPr>
    </w:p>
    <w:p w:rsidR="005777E0" w:rsidRPr="00112AE8" w:rsidRDefault="005777E0" w:rsidP="00CE410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  <w:rPrChange w:id="22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</w:p>
    <w:p w:rsidR="00000000" w:rsidRDefault="00CD2D8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  <w:rPrChange w:id="23" w:author="adriana.araujo" w:date="2016-10-06T17:19:00Z">
            <w:rPr>
              <w:rFonts w:ascii="Arial" w:hAnsi="Arial" w:cs="Arial"/>
              <w:b/>
              <w:bCs/>
              <w:sz w:val="23"/>
              <w:szCs w:val="23"/>
            </w:rPr>
          </w:rPrChange>
        </w:rPr>
        <w:pPrChange w:id="24" w:author="adriana.araujo" w:date="2016-10-06T17:15:00Z">
          <w:pPr>
            <w:pBdr>
              <w:top w:val="single" w:sz="4" w:space="0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shd w:val="clear" w:color="auto" w:fill="D9D9D9"/>
            <w:spacing w:after="0" w:line="360" w:lineRule="auto"/>
            <w:jc w:val="center"/>
          </w:pPr>
        </w:pPrChange>
      </w:pPr>
      <w:r w:rsidRPr="00CD2D80">
        <w:rPr>
          <w:rFonts w:ascii="Arial" w:hAnsi="Arial" w:cs="Arial"/>
          <w:b/>
          <w:bCs/>
          <w:sz w:val="21"/>
          <w:szCs w:val="21"/>
          <w:rPrChange w:id="25" w:author="adriana.araujo" w:date="2016-10-06T17:19:00Z">
            <w:rPr>
              <w:rFonts w:ascii="Arial" w:hAnsi="Arial" w:cs="Arial"/>
              <w:b/>
              <w:bCs/>
              <w:sz w:val="23"/>
              <w:szCs w:val="23"/>
            </w:rPr>
          </w:rPrChange>
        </w:rPr>
        <w:t>PARECER TÉCNICO</w:t>
      </w:r>
    </w:p>
    <w:p w:rsidR="005777E0" w:rsidRPr="00112AE8" w:rsidRDefault="005777E0" w:rsidP="00CE4107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  <w:rPrChange w:id="26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</w:p>
    <w:p w:rsidR="005777E0" w:rsidRPr="00112AE8" w:rsidRDefault="00CD2D80" w:rsidP="00CE41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  <w:rPrChange w:id="27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sz w:val="21"/>
          <w:szCs w:val="21"/>
          <w:rPrChange w:id="28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Pr="00CD2D80">
        <w:rPr>
          <w:rFonts w:ascii="Arial" w:hAnsi="Arial" w:cs="Arial"/>
          <w:b/>
          <w:sz w:val="21"/>
          <w:szCs w:val="21"/>
          <w:rPrChange w:id="29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t>Marcos Antônio Costa</w:t>
      </w:r>
      <w:r w:rsidRPr="00CD2D80">
        <w:rPr>
          <w:rFonts w:ascii="Arial" w:hAnsi="Arial" w:cs="Arial"/>
          <w:sz w:val="21"/>
          <w:szCs w:val="21"/>
          <w:rPrChange w:id="30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>, conforme solicitação de fls. 02.</w:t>
      </w:r>
    </w:p>
    <w:p w:rsidR="005777E0" w:rsidRPr="00112AE8" w:rsidRDefault="00CD2D80" w:rsidP="00CE41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  <w:rPrChange w:id="31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sz w:val="21"/>
          <w:szCs w:val="21"/>
          <w:rPrChange w:id="32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 xml:space="preserve">Os autos, composto de 01 (um volume) com 43 (quarenta e três) folhas, foram encaminhados a esta </w:t>
      </w:r>
      <w:r w:rsidRPr="00CD2D80">
        <w:rPr>
          <w:rFonts w:ascii="Arial" w:hAnsi="Arial" w:cs="Arial"/>
          <w:b/>
          <w:sz w:val="21"/>
          <w:szCs w:val="21"/>
          <w:rPrChange w:id="33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t>Controladoria Geral do Estado – CGE,</w:t>
      </w:r>
      <w:r w:rsidRPr="00CD2D80">
        <w:rPr>
          <w:rFonts w:ascii="Arial" w:hAnsi="Arial" w:cs="Arial"/>
          <w:sz w:val="21"/>
          <w:szCs w:val="21"/>
          <w:rPrChange w:id="34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 xml:space="preserve"> para análise final e parecer conclusivo acerca da procedência ou não do débito em desfavor da Secretaria de Estado da Segurança Pública – SSP/AL, objeto do presente processo, atendendo ao que determina o Decreto Estadual nº 4.190, de 1º de outubro de 2009 e alterações posteriores dadas pelo Decreto nº 15.857/2011 e Decreto nº 47.891/2016.</w:t>
      </w:r>
    </w:p>
    <w:p w:rsidR="005777E0" w:rsidRPr="00112AE8" w:rsidRDefault="00CD2D80" w:rsidP="00CE41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  <w:rPrChange w:id="35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sz w:val="21"/>
          <w:szCs w:val="21"/>
          <w:rPrChange w:id="36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 xml:space="preserve">O processo administrativo em tela já aportou nesta CGE, com parecer técnico acostado às folhas 20/24, contendo relatório da instrução processual, de modo que tal elemento será parcialmente suprimido no pronunciamento </w:t>
      </w:r>
      <w:r w:rsidRPr="00CD2D80">
        <w:rPr>
          <w:rFonts w:ascii="Arial" w:hAnsi="Arial" w:cs="Arial"/>
          <w:i/>
          <w:sz w:val="21"/>
          <w:szCs w:val="21"/>
          <w:rPrChange w:id="37" w:author="adriana.araujo" w:date="2016-10-06T17:19:00Z">
            <w:rPr>
              <w:rFonts w:ascii="Arial" w:hAnsi="Arial" w:cs="Arial"/>
              <w:i/>
              <w:sz w:val="23"/>
              <w:szCs w:val="23"/>
            </w:rPr>
          </w:rPrChange>
        </w:rPr>
        <w:t xml:space="preserve">in </w:t>
      </w:r>
      <w:proofErr w:type="spellStart"/>
      <w:r w:rsidRPr="00CD2D80">
        <w:rPr>
          <w:rFonts w:ascii="Arial" w:hAnsi="Arial" w:cs="Arial"/>
          <w:i/>
          <w:sz w:val="21"/>
          <w:szCs w:val="21"/>
          <w:rPrChange w:id="38" w:author="adriana.araujo" w:date="2016-10-06T17:19:00Z">
            <w:rPr>
              <w:rFonts w:ascii="Arial" w:hAnsi="Arial" w:cs="Arial"/>
              <w:i/>
              <w:sz w:val="23"/>
              <w:szCs w:val="23"/>
            </w:rPr>
          </w:rPrChange>
        </w:rPr>
        <w:t>casu</w:t>
      </w:r>
      <w:proofErr w:type="spellEnd"/>
      <w:r w:rsidRPr="00CD2D80">
        <w:rPr>
          <w:rFonts w:ascii="Arial" w:hAnsi="Arial" w:cs="Arial"/>
          <w:sz w:val="21"/>
          <w:szCs w:val="21"/>
          <w:rPrChange w:id="39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>.</w:t>
      </w:r>
    </w:p>
    <w:p w:rsidR="005777E0" w:rsidRPr="00112AE8" w:rsidRDefault="00CD2D80" w:rsidP="00CE41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  <w:rPrChange w:id="40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sz w:val="21"/>
          <w:szCs w:val="21"/>
          <w:rPrChange w:id="41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>Em análise pretérita, algumas lacunas processuais foram verificadas, levando a conversão do feito em diligência para a apresentação dos documentos abaixo relacionados, quais sejam:</w:t>
      </w:r>
    </w:p>
    <w:p w:rsidR="00000000" w:rsidRDefault="00300C52">
      <w:pPr>
        <w:numPr>
          <w:ilvl w:val="0"/>
          <w:numId w:val="13"/>
        </w:numPr>
        <w:spacing w:after="0" w:line="360" w:lineRule="auto"/>
        <w:jc w:val="both"/>
        <w:rPr>
          <w:del w:id="42" w:author="adriana.araujo" w:date="2016-10-06T17:16:00Z"/>
          <w:rFonts w:ascii="Arial" w:hAnsi="Arial" w:cs="Arial"/>
          <w:sz w:val="21"/>
          <w:szCs w:val="21"/>
          <w:rPrChange w:id="43" w:author="adriana.araujo" w:date="2016-10-06T17:19:00Z">
            <w:rPr>
              <w:del w:id="44" w:author="adriana.araujo" w:date="2016-10-06T17:16:00Z"/>
              <w:rFonts w:ascii="Arial" w:hAnsi="Arial" w:cs="Arial"/>
              <w:sz w:val="23"/>
              <w:szCs w:val="23"/>
            </w:rPr>
          </w:rPrChange>
        </w:rPr>
        <w:pPrChange w:id="45" w:author="adriana.araujo" w:date="2016-10-06T17:16:00Z">
          <w:pPr>
            <w:spacing w:after="0" w:line="360" w:lineRule="auto"/>
            <w:ind w:firstLine="709"/>
            <w:jc w:val="both"/>
          </w:pPr>
        </w:pPrChange>
      </w:pPr>
    </w:p>
    <w:p w:rsidR="00000000" w:rsidRDefault="00CD2D80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1"/>
          <w:szCs w:val="21"/>
          <w:rPrChange w:id="46" w:author="adriana.araujo" w:date="2016-10-06T17:19:00Z">
            <w:rPr/>
          </w:rPrChange>
        </w:rPr>
        <w:pPrChange w:id="47" w:author="adriana.araujo" w:date="2016-10-06T17:16:00Z">
          <w:pPr>
            <w:numPr>
              <w:numId w:val="12"/>
            </w:numPr>
            <w:spacing w:after="0" w:line="360" w:lineRule="auto"/>
            <w:ind w:left="1701" w:hanging="360"/>
            <w:jc w:val="both"/>
          </w:pPr>
        </w:pPrChange>
      </w:pPr>
      <w:r w:rsidRPr="00CD2D80">
        <w:rPr>
          <w:rFonts w:ascii="Arial" w:hAnsi="Arial" w:cs="Arial"/>
          <w:sz w:val="21"/>
          <w:szCs w:val="21"/>
          <w:rPrChange w:id="48" w:author="adriana.araujo" w:date="2016-10-06T17:19:00Z">
            <w:rPr/>
          </w:rPrChange>
        </w:rPr>
        <w:t>Que o docente seja notificado para apresentar o relatório das atividades desenvolvidas, lista de frequência ou lista de participantes concluintes, resultado das avaliações aplicadas, conforme determina o Edital e Decreto 25.212/2013.</w:t>
      </w:r>
    </w:p>
    <w:p w:rsidR="00000000" w:rsidRDefault="00CD2D80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1"/>
          <w:szCs w:val="21"/>
          <w:rPrChange w:id="49" w:author="adriana.araujo" w:date="2016-10-06T17:19:00Z">
            <w:rPr/>
          </w:rPrChange>
        </w:rPr>
        <w:pPrChange w:id="50" w:author="adriana.araujo" w:date="2016-10-06T17:16:00Z">
          <w:pPr>
            <w:numPr>
              <w:numId w:val="12"/>
            </w:numPr>
            <w:spacing w:after="0" w:line="360" w:lineRule="auto"/>
            <w:ind w:left="1701" w:hanging="360"/>
            <w:jc w:val="both"/>
          </w:pPr>
        </w:pPrChange>
      </w:pPr>
      <w:r w:rsidRPr="00CD2D80">
        <w:rPr>
          <w:rFonts w:ascii="Arial" w:hAnsi="Arial" w:cs="Arial"/>
          <w:sz w:val="21"/>
          <w:szCs w:val="21"/>
          <w:rPrChange w:id="51" w:author="adriana.araujo" w:date="2016-10-06T17:19:00Z">
            <w:rPr/>
          </w:rPrChange>
        </w:rPr>
        <w:t>Planilha de cálculo com identificação das horas efetivamente ministradas, do valor do menor subsídio ou vencimento da carreira do oficial docente, do percentual a ser aplicado sobre o subsídio apresentado como referência e somatório dos valores a receber.</w:t>
      </w:r>
    </w:p>
    <w:p w:rsidR="00000000" w:rsidRDefault="00CD2D80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1"/>
          <w:szCs w:val="21"/>
          <w:rPrChange w:id="52" w:author="adriana.araujo" w:date="2016-10-06T17:19:00Z">
            <w:rPr/>
          </w:rPrChange>
        </w:rPr>
        <w:pPrChange w:id="53" w:author="adriana.araujo" w:date="2016-10-06T17:16:00Z">
          <w:pPr>
            <w:numPr>
              <w:numId w:val="12"/>
            </w:numPr>
            <w:spacing w:after="0" w:line="360" w:lineRule="auto"/>
            <w:ind w:left="1701" w:hanging="360"/>
            <w:jc w:val="both"/>
          </w:pPr>
        </w:pPrChange>
      </w:pPr>
      <w:r w:rsidRPr="00CD2D80">
        <w:rPr>
          <w:rFonts w:ascii="Arial" w:hAnsi="Arial" w:cs="Arial"/>
          <w:sz w:val="21"/>
          <w:szCs w:val="21"/>
          <w:rPrChange w:id="54" w:author="adriana.araujo" w:date="2016-10-06T17:19:00Z">
            <w:rPr/>
          </w:rPrChange>
        </w:rPr>
        <w:t>Valores do Subsídio – que sejam apensados aos autos os valores do menor subsídio ou vencimento da carreira do servidor para conferência dos cálculos.</w:t>
      </w:r>
    </w:p>
    <w:p w:rsidR="00000000" w:rsidRDefault="00CD2D80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1"/>
          <w:szCs w:val="21"/>
          <w:rPrChange w:id="55" w:author="adriana.araujo" w:date="2016-10-06T17:19:00Z">
            <w:rPr/>
          </w:rPrChange>
        </w:rPr>
        <w:pPrChange w:id="56" w:author="adriana.araujo" w:date="2016-10-06T17:16:00Z">
          <w:pPr>
            <w:numPr>
              <w:numId w:val="12"/>
            </w:numPr>
            <w:spacing w:after="0" w:line="360" w:lineRule="auto"/>
            <w:ind w:left="1701" w:hanging="360"/>
            <w:jc w:val="both"/>
          </w:pPr>
        </w:pPrChange>
      </w:pPr>
      <w:r w:rsidRPr="00CD2D80">
        <w:rPr>
          <w:rFonts w:ascii="Arial" w:hAnsi="Arial" w:cs="Arial"/>
          <w:sz w:val="21"/>
          <w:szCs w:val="21"/>
          <w:rPrChange w:id="57" w:author="adriana.araujo" w:date="2016-10-06T17:19:00Z">
            <w:rPr>
              <w:b/>
            </w:rPr>
          </w:rPrChange>
        </w:rPr>
        <w:t>Nota fiscal referente aos serviços prestados.</w:t>
      </w:r>
    </w:p>
    <w:p w:rsidR="005777E0" w:rsidRPr="00112AE8" w:rsidRDefault="005777E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  <w:rPrChange w:id="58" w:author="adriana.araujo" w:date="2016-10-06T17:19:00Z">
            <w:rPr>
              <w:rFonts w:ascii="Arial" w:hAnsi="Arial" w:cs="Arial"/>
              <w:sz w:val="10"/>
              <w:szCs w:val="10"/>
            </w:rPr>
          </w:rPrChange>
        </w:rPr>
      </w:pPr>
    </w:p>
    <w:p w:rsidR="005777E0" w:rsidRPr="00112AE8" w:rsidRDefault="00CD2D8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  <w:rPrChange w:id="59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sz w:val="21"/>
          <w:szCs w:val="21"/>
          <w:rPrChange w:id="60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 xml:space="preserve">Às fls. 28/32 evidenciado o cumprimento das diligências descritas na alínea “a” e “b”, às fls. 33/36, constam as informações requeridas na alínea “c”. Por fim, às fls. 38/40 constam Nota Fiscal Eletrônica de Serviço, no valor de </w:t>
      </w:r>
      <w:r w:rsidRPr="00CD2D80">
        <w:rPr>
          <w:rFonts w:ascii="Arial" w:hAnsi="Arial" w:cs="Arial"/>
          <w:b/>
          <w:sz w:val="21"/>
          <w:szCs w:val="21"/>
          <w:rPrChange w:id="61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t>R$ 807,10 (oitocentos e sete reais e dez centavos)</w:t>
      </w:r>
      <w:r w:rsidRPr="00CD2D80">
        <w:rPr>
          <w:rFonts w:ascii="Arial" w:hAnsi="Arial" w:cs="Arial"/>
          <w:sz w:val="21"/>
          <w:szCs w:val="21"/>
          <w:rPrChange w:id="62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>, e comprovação de pagamento do tributo correspondente à prestação dos serviços.</w:t>
      </w:r>
    </w:p>
    <w:p w:rsidR="005777E0" w:rsidRPr="00112AE8" w:rsidRDefault="00CD2D8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  <w:rPrChange w:id="63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sz w:val="21"/>
          <w:szCs w:val="21"/>
          <w:rPrChange w:id="64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lastRenderedPageBreak/>
        <w:t>Retornam os autos para análise e pronunciamento conclusivo por esta Assessoria Técnica, nos termos dos despachos da Chefia de Gabinete e da Superintendência de Auditagem desta Controladoria Geral (fls. 42/43).</w:t>
      </w:r>
    </w:p>
    <w:p w:rsidR="005777E0" w:rsidRPr="00112AE8" w:rsidRDefault="005777E0" w:rsidP="00CE4107">
      <w:pPr>
        <w:spacing w:after="0" w:line="360" w:lineRule="auto"/>
        <w:ind w:firstLine="851"/>
        <w:jc w:val="both"/>
        <w:rPr>
          <w:rFonts w:ascii="Arial" w:hAnsi="Arial" w:cs="Arial"/>
          <w:b/>
          <w:sz w:val="21"/>
          <w:szCs w:val="21"/>
          <w:rPrChange w:id="65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</w:pPr>
    </w:p>
    <w:p w:rsidR="00000000" w:rsidRDefault="00CD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1"/>
          <w:szCs w:val="21"/>
          <w:rPrChange w:id="66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pPrChange w:id="67" w:author="adriana.araujo" w:date="2016-10-06T17:15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shd w:val="clear" w:color="auto" w:fill="D9D9D9"/>
            <w:suppressAutoHyphens/>
            <w:spacing w:after="0" w:line="360" w:lineRule="auto"/>
            <w:jc w:val="both"/>
          </w:pPr>
        </w:pPrChange>
      </w:pPr>
      <w:r w:rsidRPr="00CD2D80">
        <w:rPr>
          <w:rFonts w:ascii="Arial" w:hAnsi="Arial" w:cs="Arial"/>
          <w:b/>
          <w:sz w:val="21"/>
          <w:szCs w:val="21"/>
          <w:rPrChange w:id="68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t>1 - RELATÓRIO</w:t>
      </w:r>
    </w:p>
    <w:p w:rsidR="005777E0" w:rsidRPr="00112AE8" w:rsidRDefault="005777E0" w:rsidP="00CE410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  <w:rPrChange w:id="69" w:author="adriana.araujo" w:date="2016-10-06T17:19:00Z">
            <w:rPr>
              <w:rFonts w:ascii="Arial" w:hAnsi="Arial" w:cs="Arial"/>
              <w:b/>
              <w:sz w:val="23"/>
              <w:szCs w:val="23"/>
              <w:u w:val="single"/>
            </w:rPr>
          </w:rPrChange>
        </w:rPr>
      </w:pPr>
    </w:p>
    <w:p w:rsidR="005777E0" w:rsidRPr="00112AE8" w:rsidRDefault="00CD2D8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  <w:rPrChange w:id="70" w:author="adriana.araujo" w:date="2016-10-06T17:19:00Z">
            <w:rPr>
              <w:rFonts w:ascii="Arial" w:hAnsi="Arial" w:cs="Arial"/>
              <w:b/>
              <w:sz w:val="23"/>
              <w:szCs w:val="23"/>
              <w:u w:val="single"/>
            </w:rPr>
          </w:rPrChange>
        </w:rPr>
      </w:pPr>
      <w:r w:rsidRPr="00CD2D80">
        <w:rPr>
          <w:rFonts w:ascii="Arial" w:hAnsi="Arial" w:cs="Arial"/>
          <w:b/>
          <w:sz w:val="21"/>
          <w:szCs w:val="21"/>
          <w:u w:val="single"/>
          <w:rPrChange w:id="71" w:author="adriana.araujo" w:date="2016-10-06T17:19:00Z">
            <w:rPr>
              <w:rFonts w:ascii="Arial" w:hAnsi="Arial" w:cs="Arial"/>
              <w:b/>
              <w:sz w:val="23"/>
              <w:szCs w:val="23"/>
              <w:u w:val="single"/>
            </w:rPr>
          </w:rPrChange>
        </w:rPr>
        <w:t>I – PRELIMINARMENTE</w:t>
      </w:r>
    </w:p>
    <w:p w:rsidR="005777E0" w:rsidRPr="00112AE8" w:rsidRDefault="005777E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  <w:rPrChange w:id="72" w:author="adriana.araujo" w:date="2016-10-06T17:19:00Z">
            <w:rPr>
              <w:rFonts w:ascii="Arial" w:hAnsi="Arial" w:cs="Arial"/>
              <w:b/>
              <w:sz w:val="23"/>
              <w:szCs w:val="23"/>
              <w:u w:val="single"/>
            </w:rPr>
          </w:rPrChange>
        </w:rPr>
      </w:pPr>
    </w:p>
    <w:p w:rsidR="005777E0" w:rsidRPr="00112AE8" w:rsidRDefault="00CD2D80" w:rsidP="00CE4107">
      <w:pPr>
        <w:spacing w:after="0" w:line="360" w:lineRule="auto"/>
        <w:ind w:firstLine="709"/>
        <w:jc w:val="both"/>
        <w:rPr>
          <w:rFonts w:ascii="Arial" w:hAnsi="Arial" w:cs="Arial"/>
          <w:i/>
          <w:sz w:val="21"/>
          <w:szCs w:val="21"/>
          <w:rPrChange w:id="73" w:author="adriana.araujo" w:date="2016-10-06T17:19:00Z">
            <w:rPr>
              <w:rFonts w:ascii="Arial" w:hAnsi="Arial" w:cs="Arial"/>
              <w:i/>
              <w:sz w:val="23"/>
              <w:szCs w:val="23"/>
            </w:rPr>
          </w:rPrChange>
        </w:rPr>
      </w:pPr>
      <w:r w:rsidRPr="00CD2D80">
        <w:rPr>
          <w:rFonts w:ascii="Arial" w:hAnsi="Arial" w:cs="Arial"/>
          <w:sz w:val="21"/>
          <w:szCs w:val="21"/>
          <w:rPrChange w:id="74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 xml:space="preserve">Observa-se que o processo de pagamento de docente em favor de </w:t>
      </w:r>
      <w:r w:rsidRPr="00CD2D80">
        <w:rPr>
          <w:rFonts w:ascii="Arial" w:hAnsi="Arial" w:cs="Arial"/>
          <w:b/>
          <w:sz w:val="21"/>
          <w:szCs w:val="21"/>
          <w:rPrChange w:id="75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t>Marcos Antônio Costa</w:t>
      </w:r>
      <w:r w:rsidRPr="00CD2D80">
        <w:rPr>
          <w:rFonts w:ascii="Arial" w:hAnsi="Arial" w:cs="Arial"/>
          <w:sz w:val="21"/>
          <w:szCs w:val="21"/>
          <w:rPrChange w:id="76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>, foi conferido e encontra-se em obediência ao art. 63 da Lei Federal nº</w:t>
      </w:r>
      <w:del w:id="77" w:author="adriana.araujo" w:date="2016-10-06T17:17:00Z">
        <w:r w:rsidRPr="00CD2D80">
          <w:rPr>
            <w:rFonts w:ascii="Arial" w:hAnsi="Arial" w:cs="Arial"/>
            <w:sz w:val="21"/>
            <w:szCs w:val="21"/>
            <w:rPrChange w:id="78" w:author="adriana.araujo" w:date="2016-10-06T17:19:00Z">
              <w:rPr>
                <w:rFonts w:ascii="Arial" w:hAnsi="Arial" w:cs="Arial"/>
                <w:sz w:val="23"/>
                <w:szCs w:val="23"/>
              </w:rPr>
            </w:rPrChange>
          </w:rPr>
          <w:delText>.</w:delText>
        </w:r>
      </w:del>
      <w:r w:rsidRPr="00CD2D80">
        <w:rPr>
          <w:rFonts w:ascii="Arial" w:hAnsi="Arial" w:cs="Arial"/>
          <w:sz w:val="21"/>
          <w:szCs w:val="21"/>
          <w:rPrChange w:id="79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 xml:space="preserve"> 4.320/64. </w:t>
      </w:r>
      <w:r w:rsidRPr="00CD2D80">
        <w:rPr>
          <w:rFonts w:ascii="Arial" w:hAnsi="Arial" w:cs="Arial"/>
          <w:i/>
          <w:sz w:val="21"/>
          <w:szCs w:val="21"/>
          <w:rPrChange w:id="80" w:author="adriana.araujo" w:date="2016-10-06T17:19:00Z">
            <w:rPr>
              <w:rFonts w:ascii="Arial" w:hAnsi="Arial" w:cs="Arial"/>
              <w:i/>
              <w:sz w:val="23"/>
              <w:szCs w:val="23"/>
            </w:rPr>
          </w:rPrChange>
        </w:rPr>
        <w:t xml:space="preserve">In </w:t>
      </w:r>
      <w:proofErr w:type="spellStart"/>
      <w:r w:rsidRPr="00CD2D80">
        <w:rPr>
          <w:rFonts w:ascii="Arial" w:hAnsi="Arial" w:cs="Arial"/>
          <w:i/>
          <w:sz w:val="21"/>
          <w:szCs w:val="21"/>
          <w:rPrChange w:id="81" w:author="adriana.araujo" w:date="2016-10-06T17:19:00Z">
            <w:rPr>
              <w:rFonts w:ascii="Arial" w:hAnsi="Arial" w:cs="Arial"/>
              <w:i/>
              <w:sz w:val="23"/>
              <w:szCs w:val="23"/>
            </w:rPr>
          </w:rPrChange>
        </w:rPr>
        <w:t>verbis</w:t>
      </w:r>
      <w:proofErr w:type="spellEnd"/>
      <w:r w:rsidRPr="00CD2D80">
        <w:rPr>
          <w:rFonts w:ascii="Arial" w:hAnsi="Arial" w:cs="Arial"/>
          <w:i/>
          <w:sz w:val="21"/>
          <w:szCs w:val="21"/>
          <w:rPrChange w:id="82" w:author="adriana.araujo" w:date="2016-10-06T17:19:00Z">
            <w:rPr>
              <w:rFonts w:ascii="Arial" w:hAnsi="Arial" w:cs="Arial"/>
              <w:i/>
              <w:sz w:val="23"/>
              <w:szCs w:val="23"/>
            </w:rPr>
          </w:rPrChange>
        </w:rPr>
        <w:t>:</w:t>
      </w:r>
    </w:p>
    <w:p w:rsidR="00000000" w:rsidRDefault="00CD2D8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  <w:rPrChange w:id="83" w:author="adriana.araujo" w:date="2016-10-06T17:17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pPrChange w:id="84" w:author="adriana.araujo" w:date="2016-10-06T17:17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r w:rsidRPr="00CD2D80">
        <w:rPr>
          <w:rFonts w:ascii="Arial" w:hAnsi="Arial" w:cs="Arial"/>
          <w:b/>
          <w:color w:val="000000"/>
          <w:sz w:val="20"/>
          <w:szCs w:val="20"/>
          <w:rPrChange w:id="85" w:author="adriana.araujo" w:date="2016-10-06T17:17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Art. 63. A liquidação da despesa consiste na verificação do direito adquirido pelo credor tendo por base os títulos e documentos comprobatórios do respectivo crédito.</w:t>
      </w:r>
    </w:p>
    <w:p w:rsidR="00000000" w:rsidRDefault="00CD2D8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  <w:rPrChange w:id="86" w:author="adriana.araujo" w:date="2016-10-06T17:17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pPrChange w:id="87" w:author="adriana.araujo" w:date="2016-10-06T17:17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bookmarkStart w:id="88" w:name="art63§1"/>
      <w:bookmarkEnd w:id="88"/>
      <w:r w:rsidRPr="00CD2D80">
        <w:rPr>
          <w:rFonts w:ascii="Arial" w:hAnsi="Arial" w:cs="Arial"/>
          <w:b/>
          <w:color w:val="000000"/>
          <w:sz w:val="20"/>
          <w:szCs w:val="20"/>
          <w:rPrChange w:id="89" w:author="adriana.araujo" w:date="2016-10-06T17:17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§ 1° Essa verificação tem por fim apurar:</w:t>
      </w:r>
    </w:p>
    <w:p w:rsidR="00000000" w:rsidRDefault="00CD2D8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  <w:rPrChange w:id="90" w:author="adriana.araujo" w:date="2016-10-06T17:17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pPrChange w:id="91" w:author="adriana.araujo" w:date="2016-10-06T17:17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bookmarkStart w:id="92" w:name="art63§1i"/>
      <w:bookmarkEnd w:id="92"/>
      <w:r w:rsidRPr="00CD2D80">
        <w:rPr>
          <w:rFonts w:ascii="Arial" w:hAnsi="Arial" w:cs="Arial"/>
          <w:b/>
          <w:color w:val="000000"/>
          <w:sz w:val="20"/>
          <w:szCs w:val="20"/>
          <w:rPrChange w:id="93" w:author="adriana.araujo" w:date="2016-10-06T17:17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I - a origem e o objeto do que se deve pagar;</w:t>
      </w:r>
    </w:p>
    <w:p w:rsidR="00000000" w:rsidRDefault="00CD2D8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  <w:rPrChange w:id="94" w:author="adriana.araujo" w:date="2016-10-06T17:17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pPrChange w:id="95" w:author="adriana.araujo" w:date="2016-10-06T17:17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bookmarkStart w:id="96" w:name="art63§1ii"/>
      <w:bookmarkEnd w:id="96"/>
      <w:r w:rsidRPr="00CD2D80">
        <w:rPr>
          <w:rFonts w:ascii="Arial" w:hAnsi="Arial" w:cs="Arial"/>
          <w:b/>
          <w:color w:val="000000"/>
          <w:sz w:val="20"/>
          <w:szCs w:val="20"/>
          <w:rPrChange w:id="97" w:author="adriana.araujo" w:date="2016-10-06T17:17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II - a importância exata a pagar</w:t>
      </w:r>
      <w:bookmarkStart w:id="98" w:name="art63§1iii"/>
      <w:bookmarkEnd w:id="98"/>
      <w:r w:rsidRPr="00CD2D80">
        <w:rPr>
          <w:rFonts w:ascii="Arial" w:hAnsi="Arial" w:cs="Arial"/>
          <w:b/>
          <w:color w:val="000000"/>
          <w:sz w:val="20"/>
          <w:szCs w:val="20"/>
          <w:rPrChange w:id="99" w:author="adriana.araujo" w:date="2016-10-06T17:17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;</w:t>
      </w:r>
    </w:p>
    <w:p w:rsidR="00000000" w:rsidRDefault="00CD2D8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  <w:rPrChange w:id="100" w:author="adriana.araujo" w:date="2016-10-06T17:17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pPrChange w:id="101" w:author="adriana.araujo" w:date="2016-10-06T17:17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r w:rsidRPr="00CD2D80">
        <w:rPr>
          <w:rFonts w:ascii="Arial" w:hAnsi="Arial" w:cs="Arial"/>
          <w:b/>
          <w:color w:val="000000"/>
          <w:sz w:val="20"/>
          <w:szCs w:val="20"/>
          <w:rPrChange w:id="102" w:author="adriana.araujo" w:date="2016-10-06T17:17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III - a quem se deve pagar a importância, para extinguir a obrigação.</w:t>
      </w:r>
    </w:p>
    <w:p w:rsidR="005777E0" w:rsidRPr="00112AE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  <w:rPrChange w:id="103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  <w:bookmarkStart w:id="104" w:name="art63§2"/>
      <w:bookmarkEnd w:id="104"/>
    </w:p>
    <w:p w:rsidR="005777E0" w:rsidRPr="00112AE8" w:rsidRDefault="00CD2D80" w:rsidP="00CE4107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1"/>
          <w:szCs w:val="21"/>
          <w:rPrChange w:id="105" w:author="adriana.araujo" w:date="2016-10-06T17:19:00Z">
            <w:rPr>
              <w:rFonts w:ascii="Arial" w:hAnsi="Arial" w:cs="Arial"/>
              <w:color w:val="000000"/>
              <w:sz w:val="23"/>
              <w:szCs w:val="23"/>
            </w:rPr>
          </w:rPrChange>
        </w:rPr>
      </w:pPr>
      <w:r w:rsidRPr="00CD2D80">
        <w:rPr>
          <w:rFonts w:ascii="Arial" w:hAnsi="Arial" w:cs="Arial"/>
          <w:color w:val="000000"/>
          <w:sz w:val="21"/>
          <w:szCs w:val="21"/>
          <w:rPrChange w:id="106" w:author="adriana.araujo" w:date="2016-10-06T17:19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Nos termos da legislação regente, depreende-se dos autos a origem da despesa pública em questão, qual seja o credenciamento de servidores realizado,</w:t>
      </w:r>
      <w:ins w:id="107" w:author="adriana.araujo" w:date="2016-10-06T17:17:00Z">
        <w:r w:rsidRPr="00CD2D80">
          <w:rPr>
            <w:rFonts w:ascii="Arial" w:hAnsi="Arial" w:cs="Arial"/>
            <w:color w:val="000000"/>
            <w:sz w:val="21"/>
            <w:szCs w:val="21"/>
            <w:rPrChange w:id="108" w:author="adriana.araujo" w:date="2016-10-06T17:19:00Z">
              <w:rPr>
                <w:rFonts w:ascii="Arial" w:hAnsi="Arial" w:cs="Arial"/>
                <w:color w:val="000000"/>
                <w:sz w:val="23"/>
                <w:szCs w:val="23"/>
              </w:rPr>
            </w:rPrChange>
          </w:rPr>
          <w:t xml:space="preserve"> </w:t>
        </w:r>
      </w:ins>
      <w:r w:rsidRPr="00CD2D80">
        <w:rPr>
          <w:rFonts w:ascii="Arial" w:hAnsi="Arial" w:cs="Arial"/>
          <w:color w:val="000000"/>
          <w:sz w:val="21"/>
          <w:szCs w:val="21"/>
          <w:rPrChange w:id="109" w:author="adriana.araujo" w:date="2016-10-06T17:19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com o fito de preenchimento de vagas para realização do curso de Condutor de Viaturas Policiais – CCVP/2014.</w:t>
      </w:r>
    </w:p>
    <w:p w:rsidR="005777E0" w:rsidRPr="00112AE8" w:rsidRDefault="00CD2D80" w:rsidP="00CE4107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1"/>
          <w:szCs w:val="21"/>
          <w:rPrChange w:id="110" w:author="adriana.araujo" w:date="2016-10-06T17:19:00Z">
            <w:rPr>
              <w:rFonts w:ascii="Arial" w:hAnsi="Arial" w:cs="Arial"/>
              <w:color w:val="000000"/>
              <w:sz w:val="23"/>
              <w:szCs w:val="23"/>
            </w:rPr>
          </w:rPrChange>
        </w:rPr>
      </w:pPr>
      <w:r w:rsidRPr="00CD2D80">
        <w:rPr>
          <w:rFonts w:ascii="Arial" w:hAnsi="Arial" w:cs="Arial"/>
          <w:color w:val="000000"/>
          <w:sz w:val="21"/>
          <w:szCs w:val="21"/>
          <w:rPrChange w:id="111" w:author="adriana.araujo" w:date="2016-10-06T17:19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Ante a instrução processual apresentada, resta hialina a obrigação imposta ao Estado de Alagoas do pagamento pretendido pelo servidor Marcos Antônio Costa, considerando o credenciamento supramencionado e a efetiva prestação dos serviços.</w:t>
      </w:r>
    </w:p>
    <w:p w:rsidR="005777E0" w:rsidRPr="00112AE8" w:rsidRDefault="00CD2D80" w:rsidP="00CE41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  <w:rPrChange w:id="112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sz w:val="21"/>
          <w:szCs w:val="21"/>
          <w:rPrChange w:id="113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>Os valores a serem pagos estão consubstanciados no cômputo de horas ministradas, consoante publicado no Boletim Geral Ostensivo nº 193, de 16.10.2014 (fls. 11/13) e nos termos do Decreto nº 29.258/2013, que regulamenta o pagamento da hora trabalhada aos instrutores das capacitações promovidas pela Administração Direta e Indireta do Poder Executivo Estadual.</w:t>
      </w:r>
    </w:p>
    <w:p w:rsidR="00112AE8" w:rsidRPr="00112AE8" w:rsidRDefault="00112AE8" w:rsidP="00CE4107">
      <w:pPr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1"/>
          <w:szCs w:val="21"/>
          <w:rPrChange w:id="114" w:author="adriana.araujo" w:date="2016-10-06T17:19:00Z">
            <w:rPr>
              <w:rFonts w:ascii="Arial" w:hAnsi="Arial" w:cs="Arial"/>
              <w:i/>
              <w:color w:val="FF0000"/>
              <w:sz w:val="23"/>
              <w:szCs w:val="23"/>
            </w:rPr>
          </w:rPrChange>
        </w:rPr>
      </w:pPr>
    </w:p>
    <w:p w:rsidR="00000000" w:rsidRDefault="00CD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  <w:rPrChange w:id="115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pPrChange w:id="116" w:author="adriana.araujo" w:date="2016-10-06T17:15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shd w:val="clear" w:color="auto" w:fill="D9D9D9"/>
            <w:spacing w:after="0" w:line="360" w:lineRule="auto"/>
            <w:jc w:val="both"/>
          </w:pPr>
        </w:pPrChange>
      </w:pPr>
      <w:r w:rsidRPr="00CD2D80">
        <w:rPr>
          <w:rFonts w:ascii="Arial" w:hAnsi="Arial" w:cs="Arial"/>
          <w:b/>
          <w:sz w:val="21"/>
          <w:szCs w:val="21"/>
          <w:rPrChange w:id="117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2 – DO EXAME DOS AUTOS </w:t>
      </w:r>
    </w:p>
    <w:p w:rsidR="005777E0" w:rsidRPr="00112AE8" w:rsidRDefault="00CD2D80" w:rsidP="00CE4107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rPrChange w:id="118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sz w:val="21"/>
          <w:szCs w:val="21"/>
          <w:rPrChange w:id="119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 xml:space="preserve">    </w:t>
      </w:r>
    </w:p>
    <w:p w:rsidR="005777E0" w:rsidRPr="00112AE8" w:rsidRDefault="00CD2D8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  <w:rPrChange w:id="120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sz w:val="21"/>
          <w:szCs w:val="21"/>
          <w:rPrChange w:id="121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 xml:space="preserve">Feitas as considerações PRELIMINARES acima expostas, passamos a analisar os aspectos que merecem relevo na aferição da </w:t>
      </w:r>
      <w:r w:rsidRPr="00CD2D80">
        <w:rPr>
          <w:rFonts w:ascii="Arial" w:hAnsi="Arial" w:cs="Arial"/>
          <w:b/>
          <w:i/>
          <w:sz w:val="21"/>
          <w:szCs w:val="21"/>
          <w:rPrChange w:id="122" w:author="adriana.araujo" w:date="2016-10-06T17:19:00Z">
            <w:rPr>
              <w:rFonts w:ascii="Arial" w:hAnsi="Arial" w:cs="Arial"/>
              <w:b/>
              <w:i/>
              <w:sz w:val="23"/>
              <w:szCs w:val="23"/>
            </w:rPr>
          </w:rPrChange>
        </w:rPr>
        <w:t>“análise e emissão de parecer técnico conclusivo”</w:t>
      </w:r>
      <w:r w:rsidRPr="00CD2D80">
        <w:rPr>
          <w:rFonts w:ascii="Arial" w:hAnsi="Arial" w:cs="Arial"/>
          <w:b/>
          <w:sz w:val="21"/>
          <w:szCs w:val="21"/>
          <w:rPrChange w:id="123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t>,</w:t>
      </w:r>
      <w:r w:rsidRPr="00CD2D80">
        <w:rPr>
          <w:rFonts w:ascii="Arial" w:hAnsi="Arial" w:cs="Arial"/>
          <w:sz w:val="21"/>
          <w:szCs w:val="21"/>
          <w:rPrChange w:id="124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 xml:space="preserve"> conforme requerido pela Superintendência de Auditagem desta CGE/AL (fl. 47). </w:t>
      </w:r>
    </w:p>
    <w:p w:rsidR="005777E0" w:rsidRPr="00112AE8" w:rsidRDefault="00CD2D80" w:rsidP="00CE41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  <w:rPrChange w:id="125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sz w:val="21"/>
          <w:szCs w:val="21"/>
          <w:rPrChange w:id="126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5777E0" w:rsidRPr="00112AE8" w:rsidRDefault="00CD2D80" w:rsidP="00CE41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  <w:rPrChange w:id="127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sz w:val="21"/>
          <w:szCs w:val="21"/>
          <w:rPrChange w:id="128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lastRenderedPageBreak/>
        <w:t>Reitere-se que o presente processo já aportou nesta CGE em data anterior para análise e parecer técnico (fls. 20/24), onde no mérito foram apresentados alguns aspectos relevantes a serem solucionados, pelo órgão de origem, que prontamente foram resolvidos.</w:t>
      </w:r>
    </w:p>
    <w:p w:rsidR="005777E0" w:rsidRPr="00112AE8" w:rsidRDefault="00CD2D80" w:rsidP="00CE410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rPrChange w:id="129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</w:pPr>
      <w:r w:rsidRPr="00CD2D80">
        <w:rPr>
          <w:rFonts w:ascii="Arial" w:hAnsi="Arial" w:cs="Arial"/>
          <w:b/>
          <w:sz w:val="21"/>
          <w:szCs w:val="21"/>
          <w:rPrChange w:id="130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t>Eis o relatório.</w:t>
      </w:r>
    </w:p>
    <w:p w:rsidR="005777E0" w:rsidRPr="00112AE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rPrChange w:id="131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</w:pPr>
    </w:p>
    <w:p w:rsidR="00000000" w:rsidRDefault="00CD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  <w:rPrChange w:id="132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pPrChange w:id="133" w:author="adriana.araujo" w:date="2016-10-06T17:16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/>
            <w:spacing w:after="0" w:line="360" w:lineRule="auto"/>
            <w:jc w:val="both"/>
          </w:pPr>
        </w:pPrChange>
      </w:pPr>
      <w:r w:rsidRPr="00CD2D80">
        <w:rPr>
          <w:rFonts w:ascii="Arial" w:hAnsi="Arial" w:cs="Arial"/>
          <w:b/>
          <w:sz w:val="21"/>
          <w:szCs w:val="21"/>
          <w:rPrChange w:id="134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t>3 - NO MÉRITO</w:t>
      </w:r>
    </w:p>
    <w:p w:rsidR="005777E0" w:rsidRPr="00112AE8" w:rsidRDefault="005777E0" w:rsidP="00CE410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  <w:rPrChange w:id="135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</w:p>
    <w:p w:rsidR="005777E0" w:rsidRPr="00112AE8" w:rsidRDefault="00CD2D80" w:rsidP="00CE410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  <w:rPrChange w:id="136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sz w:val="21"/>
          <w:szCs w:val="21"/>
          <w:rPrChange w:id="137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>De toda a explanação e detalhamento dos autos, observa-se que o processo foi devidamente instruído, de forma que os documentos apresentados dão suporte à solicitação aduzida às fls. 02.</w:t>
      </w:r>
    </w:p>
    <w:p w:rsidR="005777E0" w:rsidRPr="00112AE8" w:rsidRDefault="005777E0" w:rsidP="00CE4107">
      <w:pPr>
        <w:spacing w:after="0" w:line="360" w:lineRule="auto"/>
        <w:ind w:firstLine="851"/>
        <w:jc w:val="both"/>
        <w:rPr>
          <w:rFonts w:ascii="Arial" w:hAnsi="Arial" w:cs="Arial"/>
          <w:b/>
          <w:sz w:val="21"/>
          <w:szCs w:val="21"/>
          <w:rPrChange w:id="138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</w:pPr>
    </w:p>
    <w:p w:rsidR="00000000" w:rsidRDefault="00CD2D80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  <w:rPrChange w:id="139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pPrChange w:id="140" w:author="adriana.araujo" w:date="2016-10-06T17:16:00Z">
          <w:pPr>
            <w:pStyle w:val="SemEspaamento"/>
            <w:pBdr>
              <w:top w:val="single" w:sz="4" w:space="1" w:color="auto"/>
              <w:left w:val="single" w:sz="4" w:space="4" w:color="auto"/>
              <w:bottom w:val="single" w:sz="4" w:space="0" w:color="auto"/>
              <w:right w:val="single" w:sz="4" w:space="4" w:color="auto"/>
            </w:pBdr>
            <w:shd w:val="clear" w:color="auto" w:fill="D9D9D9"/>
            <w:spacing w:line="360" w:lineRule="auto"/>
            <w:jc w:val="both"/>
          </w:pPr>
        </w:pPrChange>
      </w:pPr>
      <w:r w:rsidRPr="00CD2D80">
        <w:rPr>
          <w:rFonts w:ascii="Arial" w:hAnsi="Arial" w:cs="Arial"/>
          <w:b/>
          <w:sz w:val="21"/>
          <w:szCs w:val="21"/>
          <w:rPrChange w:id="141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t>4 - CONCLUSÃO</w:t>
      </w:r>
    </w:p>
    <w:p w:rsidR="005777E0" w:rsidRPr="00112AE8" w:rsidRDefault="005777E0" w:rsidP="00CE410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  <w:rPrChange w:id="142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</w:p>
    <w:p w:rsidR="005777E0" w:rsidRPr="00112AE8" w:rsidRDefault="00CD2D80" w:rsidP="00CE410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  <w:rPrChange w:id="143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sz w:val="21"/>
          <w:szCs w:val="21"/>
          <w:rPrChange w:id="144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 xml:space="preserve">Após a análise realizada, verifica-se a procedência do crédito em favor do servidor </w:t>
      </w:r>
      <w:r w:rsidRPr="00CD2D80">
        <w:rPr>
          <w:rFonts w:ascii="Arial" w:hAnsi="Arial" w:cs="Arial"/>
          <w:b/>
          <w:sz w:val="21"/>
          <w:szCs w:val="21"/>
          <w:rPrChange w:id="145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t>Marcos Antônio Costa</w:t>
      </w:r>
      <w:r w:rsidRPr="00CD2D80">
        <w:rPr>
          <w:rFonts w:ascii="Arial" w:eastAsia="Arial" w:hAnsi="Arial" w:cs="Arial"/>
          <w:sz w:val="21"/>
          <w:szCs w:val="21"/>
          <w:rPrChange w:id="146" w:author="adriana.araujo" w:date="2016-10-06T17:19:00Z">
            <w:rPr>
              <w:rFonts w:ascii="Arial" w:eastAsia="Arial" w:hAnsi="Arial" w:cs="Arial"/>
              <w:sz w:val="23"/>
              <w:szCs w:val="23"/>
            </w:rPr>
          </w:rPrChange>
        </w:rPr>
        <w:t>,</w:t>
      </w:r>
      <w:r w:rsidRPr="00CD2D80">
        <w:rPr>
          <w:rFonts w:ascii="Arial" w:hAnsi="Arial" w:cs="Arial"/>
          <w:sz w:val="21"/>
          <w:szCs w:val="21"/>
          <w:rPrChange w:id="147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 xml:space="preserve"> conforme solicitado às fls. 02 dos autos, pela prestação de serviços como instrutor no Curso de Formação de Praças – CFP/2014, no importe de </w:t>
      </w:r>
      <w:r w:rsidRPr="00CD2D80">
        <w:rPr>
          <w:rFonts w:ascii="Arial" w:hAnsi="Arial" w:cs="Arial"/>
          <w:b/>
          <w:sz w:val="21"/>
          <w:szCs w:val="21"/>
          <w:rPrChange w:id="148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t>R$ 807,10 (oitocentos e sete reais e dez centavos)</w:t>
      </w:r>
      <w:r w:rsidRPr="00CD2D80">
        <w:rPr>
          <w:rFonts w:ascii="Arial" w:hAnsi="Arial" w:cs="Arial"/>
          <w:sz w:val="21"/>
          <w:szCs w:val="21"/>
          <w:rPrChange w:id="149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>.</w:t>
      </w:r>
    </w:p>
    <w:p w:rsidR="00CE4107" w:rsidRPr="00112AE8" w:rsidDel="00112AE8" w:rsidRDefault="00CE4107" w:rsidP="00CE4107">
      <w:pPr>
        <w:pStyle w:val="SemEspaamento"/>
        <w:spacing w:line="360" w:lineRule="auto"/>
        <w:ind w:firstLine="708"/>
        <w:jc w:val="both"/>
        <w:rPr>
          <w:del w:id="150" w:author="adriana.araujo" w:date="2016-10-06T17:17:00Z"/>
          <w:rFonts w:ascii="Arial" w:hAnsi="Arial" w:cs="Arial"/>
          <w:sz w:val="21"/>
          <w:szCs w:val="21"/>
          <w:rPrChange w:id="151" w:author="adriana.araujo" w:date="2016-10-06T17:19:00Z">
            <w:rPr>
              <w:del w:id="152" w:author="adriana.araujo" w:date="2016-10-06T17:17:00Z"/>
              <w:rFonts w:ascii="Arial" w:hAnsi="Arial" w:cs="Arial"/>
              <w:sz w:val="23"/>
              <w:szCs w:val="23"/>
            </w:rPr>
          </w:rPrChange>
        </w:rPr>
      </w:pPr>
    </w:p>
    <w:p w:rsidR="005777E0" w:rsidRPr="00112AE8" w:rsidRDefault="00CD2D80" w:rsidP="00CE410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  <w:rPrChange w:id="153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sz w:val="21"/>
          <w:szCs w:val="21"/>
          <w:rPrChange w:id="154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>Por fim, encaminhem-se os autos ao Gabinete da Controladora Geral, para conhecimento da análise apresentada, sugerindo o retorno dos autos à Secretaria de Estado da Segurança Pública – SSP/AL, com fins de adoção das medidas pertinentes ao pagamento pretendido.</w:t>
      </w:r>
    </w:p>
    <w:p w:rsidR="00CE4107" w:rsidRPr="00112AE8" w:rsidDel="00112AE8" w:rsidRDefault="00CE4107" w:rsidP="005777E0">
      <w:pPr>
        <w:spacing w:after="0" w:line="360" w:lineRule="auto"/>
        <w:jc w:val="center"/>
        <w:rPr>
          <w:del w:id="155" w:author="adriana.araujo" w:date="2016-10-06T17:18:00Z"/>
          <w:rFonts w:ascii="Arial" w:hAnsi="Arial" w:cs="Arial"/>
          <w:bCs/>
          <w:sz w:val="21"/>
          <w:szCs w:val="21"/>
          <w:rPrChange w:id="156" w:author="adriana.araujo" w:date="2016-10-06T17:19:00Z">
            <w:rPr>
              <w:del w:id="157" w:author="adriana.araujo" w:date="2016-10-06T17:18:00Z"/>
              <w:rFonts w:ascii="Arial" w:hAnsi="Arial" w:cs="Arial"/>
              <w:bCs/>
              <w:sz w:val="23"/>
              <w:szCs w:val="23"/>
            </w:rPr>
          </w:rPrChange>
        </w:rPr>
      </w:pPr>
    </w:p>
    <w:p w:rsidR="005777E0" w:rsidRPr="00112AE8" w:rsidRDefault="00CD2D80" w:rsidP="005777E0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  <w:rPrChange w:id="158" w:author="adriana.araujo" w:date="2016-10-06T17:19:00Z">
            <w:rPr>
              <w:rFonts w:ascii="Arial" w:hAnsi="Arial" w:cs="Arial"/>
              <w:bCs/>
              <w:sz w:val="23"/>
              <w:szCs w:val="23"/>
            </w:rPr>
          </w:rPrChange>
        </w:rPr>
      </w:pPr>
      <w:r w:rsidRPr="00CD2D80">
        <w:rPr>
          <w:rFonts w:ascii="Arial" w:hAnsi="Arial" w:cs="Arial"/>
          <w:bCs/>
          <w:sz w:val="21"/>
          <w:szCs w:val="21"/>
          <w:rPrChange w:id="159" w:author="adriana.araujo" w:date="2016-10-06T17:19:00Z">
            <w:rPr>
              <w:rFonts w:ascii="Arial" w:hAnsi="Arial" w:cs="Arial"/>
              <w:bCs/>
              <w:sz w:val="23"/>
              <w:szCs w:val="23"/>
            </w:rPr>
          </w:rPrChange>
        </w:rPr>
        <w:t xml:space="preserve">Maceió, </w:t>
      </w:r>
      <w:ins w:id="160" w:author="adriana.araujo" w:date="2016-10-06T17:17:00Z">
        <w:r w:rsidRPr="00CD2D80">
          <w:rPr>
            <w:rFonts w:ascii="Arial" w:hAnsi="Arial" w:cs="Arial"/>
            <w:bCs/>
            <w:sz w:val="21"/>
            <w:szCs w:val="21"/>
            <w:rPrChange w:id="161" w:author="adriana.araujo" w:date="2016-10-06T17:19:00Z">
              <w:rPr>
                <w:rFonts w:ascii="Arial" w:hAnsi="Arial" w:cs="Arial"/>
                <w:bCs/>
                <w:sz w:val="23"/>
                <w:szCs w:val="23"/>
              </w:rPr>
            </w:rPrChange>
          </w:rPr>
          <w:t>06</w:t>
        </w:r>
      </w:ins>
      <w:del w:id="162" w:author="adriana.araujo" w:date="2016-10-06T17:17:00Z">
        <w:r w:rsidRPr="00CD2D80">
          <w:rPr>
            <w:rFonts w:ascii="Arial" w:hAnsi="Arial" w:cs="Arial"/>
            <w:bCs/>
            <w:sz w:val="21"/>
            <w:szCs w:val="21"/>
            <w:rPrChange w:id="163" w:author="adriana.araujo" w:date="2016-10-06T17:19:00Z">
              <w:rPr>
                <w:rFonts w:ascii="Arial" w:hAnsi="Arial" w:cs="Arial"/>
                <w:bCs/>
                <w:sz w:val="23"/>
                <w:szCs w:val="23"/>
              </w:rPr>
            </w:rPrChange>
          </w:rPr>
          <w:delText>28</w:delText>
        </w:r>
      </w:del>
      <w:r w:rsidRPr="00CD2D80">
        <w:rPr>
          <w:rFonts w:ascii="Arial" w:hAnsi="Arial" w:cs="Arial"/>
          <w:bCs/>
          <w:sz w:val="21"/>
          <w:szCs w:val="21"/>
          <w:rPrChange w:id="164" w:author="adriana.araujo" w:date="2016-10-06T17:19:00Z">
            <w:rPr>
              <w:rFonts w:ascii="Arial" w:hAnsi="Arial" w:cs="Arial"/>
              <w:bCs/>
              <w:sz w:val="23"/>
              <w:szCs w:val="23"/>
            </w:rPr>
          </w:rPrChange>
        </w:rPr>
        <w:t xml:space="preserve"> de </w:t>
      </w:r>
      <w:ins w:id="165" w:author="adriana.araujo" w:date="2016-10-06T17:17:00Z">
        <w:r w:rsidRPr="00CD2D80">
          <w:rPr>
            <w:rFonts w:ascii="Arial" w:hAnsi="Arial" w:cs="Arial"/>
            <w:bCs/>
            <w:sz w:val="21"/>
            <w:szCs w:val="21"/>
            <w:rPrChange w:id="166" w:author="adriana.araujo" w:date="2016-10-06T17:19:00Z">
              <w:rPr>
                <w:rFonts w:ascii="Arial" w:hAnsi="Arial" w:cs="Arial"/>
                <w:bCs/>
                <w:sz w:val="23"/>
                <w:szCs w:val="23"/>
              </w:rPr>
            </w:rPrChange>
          </w:rPr>
          <w:t>outubro</w:t>
        </w:r>
      </w:ins>
      <w:del w:id="167" w:author="adriana.araujo" w:date="2016-10-06T17:17:00Z">
        <w:r w:rsidRPr="00CD2D80">
          <w:rPr>
            <w:rFonts w:ascii="Arial" w:hAnsi="Arial" w:cs="Arial"/>
            <w:bCs/>
            <w:sz w:val="21"/>
            <w:szCs w:val="21"/>
            <w:rPrChange w:id="168" w:author="adriana.araujo" w:date="2016-10-06T17:19:00Z">
              <w:rPr>
                <w:rFonts w:ascii="Arial" w:hAnsi="Arial" w:cs="Arial"/>
                <w:bCs/>
                <w:sz w:val="23"/>
                <w:szCs w:val="23"/>
              </w:rPr>
            </w:rPrChange>
          </w:rPr>
          <w:delText>setembro</w:delText>
        </w:r>
      </w:del>
      <w:r w:rsidRPr="00CD2D80">
        <w:rPr>
          <w:rFonts w:ascii="Arial" w:hAnsi="Arial" w:cs="Arial"/>
          <w:bCs/>
          <w:sz w:val="21"/>
          <w:szCs w:val="21"/>
          <w:rPrChange w:id="169" w:author="adriana.araujo" w:date="2016-10-06T17:19:00Z">
            <w:rPr>
              <w:rFonts w:ascii="Arial" w:hAnsi="Arial" w:cs="Arial"/>
              <w:bCs/>
              <w:sz w:val="23"/>
              <w:szCs w:val="23"/>
            </w:rPr>
          </w:rPrChange>
        </w:rPr>
        <w:t xml:space="preserve"> de 2016.</w:t>
      </w:r>
    </w:p>
    <w:p w:rsidR="00112AE8" w:rsidRPr="00112AE8" w:rsidRDefault="00112AE8" w:rsidP="005777E0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  <w:rPrChange w:id="170" w:author="adriana.araujo" w:date="2016-10-06T17:19:00Z">
            <w:rPr>
              <w:rFonts w:ascii="Arial" w:hAnsi="Arial" w:cs="Arial"/>
              <w:bCs/>
              <w:sz w:val="23"/>
              <w:szCs w:val="23"/>
            </w:rPr>
          </w:rPrChange>
        </w:rPr>
      </w:pPr>
    </w:p>
    <w:p w:rsidR="00000000" w:rsidRDefault="00CD2D80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  <w:rPrChange w:id="171" w:author="adriana.araujo" w:date="2016-10-06T17:19:00Z">
            <w:rPr>
              <w:rFonts w:ascii="Arial" w:hAnsi="Arial" w:cs="Arial"/>
              <w:sz w:val="23"/>
              <w:szCs w:val="23"/>
              <w:lang w:eastAsia="ar-SA"/>
            </w:rPr>
          </w:rPrChange>
        </w:rPr>
        <w:pPrChange w:id="172" w:author="adriana.araujo" w:date="2016-10-06T17:18:00Z">
          <w:pPr>
            <w:spacing w:after="0" w:line="360" w:lineRule="auto"/>
            <w:jc w:val="center"/>
          </w:pPr>
        </w:pPrChange>
      </w:pPr>
      <w:r w:rsidRPr="00CD2D80">
        <w:rPr>
          <w:rFonts w:ascii="Arial" w:hAnsi="Arial" w:cs="Arial"/>
          <w:sz w:val="21"/>
          <w:szCs w:val="21"/>
          <w:lang w:eastAsia="ar-SA"/>
          <w:rPrChange w:id="173" w:author="adriana.araujo" w:date="2016-10-06T17:19:00Z">
            <w:rPr>
              <w:rFonts w:ascii="Arial" w:hAnsi="Arial" w:cs="Arial"/>
              <w:sz w:val="23"/>
              <w:szCs w:val="23"/>
              <w:lang w:eastAsia="ar-SA"/>
            </w:rPr>
          </w:rPrChange>
        </w:rPr>
        <w:t>Márcia Soares Costa Correia</w:t>
      </w:r>
    </w:p>
    <w:p w:rsidR="00000000" w:rsidRDefault="00CD2D80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rPrChange w:id="174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pPrChange w:id="175" w:author="adriana.araujo" w:date="2016-10-06T17:18:00Z">
          <w:pPr>
            <w:spacing w:after="0" w:line="360" w:lineRule="auto"/>
            <w:jc w:val="center"/>
          </w:pPr>
        </w:pPrChange>
      </w:pPr>
      <w:r w:rsidRPr="00CD2D80">
        <w:rPr>
          <w:rFonts w:ascii="Arial" w:hAnsi="Arial" w:cs="Arial"/>
          <w:b/>
          <w:sz w:val="21"/>
          <w:szCs w:val="21"/>
          <w:rPrChange w:id="176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t>Assessora de Controle Interno/ Matrícula nº 101-5</w:t>
      </w:r>
    </w:p>
    <w:p w:rsidR="005777E0" w:rsidRPr="00112AE8" w:rsidRDefault="005777E0" w:rsidP="005777E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  <w:rPrChange w:id="177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</w:p>
    <w:p w:rsidR="005777E0" w:rsidRPr="00112AE8" w:rsidRDefault="00CD2D80" w:rsidP="005777E0">
      <w:pPr>
        <w:tabs>
          <w:tab w:val="left" w:pos="283"/>
        </w:tabs>
        <w:spacing w:after="0" w:line="360" w:lineRule="auto"/>
        <w:rPr>
          <w:ins w:id="178" w:author="adriana.araujo" w:date="2016-10-06T17:18:00Z"/>
          <w:rFonts w:ascii="Arial" w:hAnsi="Arial" w:cs="Arial"/>
          <w:sz w:val="21"/>
          <w:szCs w:val="21"/>
          <w:rPrChange w:id="179" w:author="adriana.araujo" w:date="2016-10-06T17:19:00Z">
            <w:rPr>
              <w:ins w:id="180" w:author="adriana.araujo" w:date="2016-10-06T17:18:00Z"/>
              <w:rFonts w:ascii="Arial" w:hAnsi="Arial" w:cs="Arial"/>
              <w:sz w:val="23"/>
              <w:szCs w:val="23"/>
            </w:rPr>
          </w:rPrChange>
        </w:rPr>
      </w:pPr>
      <w:r w:rsidRPr="00CD2D80">
        <w:rPr>
          <w:rFonts w:ascii="Arial" w:hAnsi="Arial" w:cs="Arial"/>
          <w:sz w:val="21"/>
          <w:szCs w:val="21"/>
          <w:rPrChange w:id="181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>De acordo:</w:t>
      </w:r>
    </w:p>
    <w:p w:rsidR="00112AE8" w:rsidRPr="00112AE8" w:rsidRDefault="00112AE8" w:rsidP="005777E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  <w:rPrChange w:id="182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</w:pPr>
    </w:p>
    <w:p w:rsidR="00000000" w:rsidRDefault="00CD2D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  <w:rPrChange w:id="183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pPrChange w:id="184" w:author="adriana.araujo" w:date="2016-10-06T17:18:00Z">
          <w:pPr>
            <w:tabs>
              <w:tab w:val="left" w:pos="0"/>
            </w:tabs>
            <w:spacing w:after="0" w:line="360" w:lineRule="auto"/>
            <w:jc w:val="center"/>
          </w:pPr>
        </w:pPrChange>
      </w:pPr>
      <w:r w:rsidRPr="00CD2D80">
        <w:rPr>
          <w:rFonts w:ascii="Arial" w:hAnsi="Arial" w:cs="Arial"/>
          <w:sz w:val="21"/>
          <w:szCs w:val="21"/>
          <w:rPrChange w:id="185" w:author="adriana.araujo" w:date="2016-10-06T17:19:00Z">
            <w:rPr>
              <w:rFonts w:ascii="Arial" w:hAnsi="Arial" w:cs="Arial"/>
              <w:sz w:val="23"/>
              <w:szCs w:val="23"/>
            </w:rPr>
          </w:rPrChange>
        </w:rPr>
        <w:t xml:space="preserve">Adriana Andrade Araújo </w:t>
      </w:r>
    </w:p>
    <w:p w:rsidR="00000000" w:rsidRDefault="00CD2D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  <w:rPrChange w:id="186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pPrChange w:id="187" w:author="adriana.araujo" w:date="2016-10-06T17:18:00Z">
          <w:pPr>
            <w:tabs>
              <w:tab w:val="left" w:pos="0"/>
            </w:tabs>
            <w:spacing w:after="0" w:line="360" w:lineRule="auto"/>
            <w:jc w:val="center"/>
          </w:pPr>
        </w:pPrChange>
      </w:pPr>
      <w:bookmarkStart w:id="188" w:name="_GoBack"/>
      <w:bookmarkEnd w:id="188"/>
      <w:r w:rsidRPr="00CD2D80">
        <w:rPr>
          <w:rFonts w:ascii="Arial" w:hAnsi="Arial" w:cs="Arial"/>
          <w:b/>
          <w:sz w:val="21"/>
          <w:szCs w:val="21"/>
          <w:rPrChange w:id="189" w:author="adriana.araujo" w:date="2016-10-06T17:19:00Z">
            <w:rPr>
              <w:rFonts w:ascii="Arial" w:hAnsi="Arial" w:cs="Arial"/>
              <w:b/>
              <w:sz w:val="23"/>
              <w:szCs w:val="23"/>
            </w:rPr>
          </w:rPrChange>
        </w:rPr>
        <w:t>Superintendente de Auditagem - Matrícula n° 113-9</w:t>
      </w:r>
    </w:p>
    <w:p w:rsidR="00CE4107" w:rsidRPr="00470F28" w:rsidRDefault="00CE4107" w:rsidP="00CE4107">
      <w:pPr>
        <w:tabs>
          <w:tab w:val="left" w:pos="0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4B1864" w:rsidRPr="00CE4277" w:rsidRDefault="004B1864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sectPr w:rsidR="004B1864" w:rsidRPr="00CE4277" w:rsidSect="00112AE8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  <w:sectPrChange w:id="190" w:author="adriana.araujo" w:date="2016-10-06T17:15:00Z">
        <w:sectPr w:rsidR="004B1864" w:rsidRPr="00CE4277" w:rsidSect="00112AE8">
          <w:pgMar w:left="1134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C8F" w:rsidRDefault="004D4C8F" w:rsidP="003068B9">
      <w:pPr>
        <w:spacing w:after="0" w:line="240" w:lineRule="auto"/>
      </w:pPr>
      <w:r>
        <w:separator/>
      </w:r>
    </w:p>
  </w:endnote>
  <w:endnote w:type="continuationSeparator" w:id="0">
    <w:p w:rsidR="004D4C8F" w:rsidRDefault="004D4C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C8F" w:rsidRDefault="004D4C8F" w:rsidP="003068B9">
      <w:pPr>
        <w:spacing w:after="0" w:line="240" w:lineRule="auto"/>
      </w:pPr>
      <w:r>
        <w:separator/>
      </w:r>
    </w:p>
  </w:footnote>
  <w:footnote w:type="continuationSeparator" w:id="0">
    <w:p w:rsidR="004D4C8F" w:rsidRDefault="004D4C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8CC" w:rsidRDefault="00CD2D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F28CC" w:rsidRPr="003068B9" w:rsidRDefault="003F28C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F28CC" w:rsidRPr="0098367C" w:rsidRDefault="003F28C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F28C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5C3295"/>
    <w:multiLevelType w:val="hybridMultilevel"/>
    <w:tmpl w:val="5F1874F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107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2C2DCB"/>
    <w:multiLevelType w:val="hybridMultilevel"/>
    <w:tmpl w:val="F19C9C1E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4"/>
  </w:num>
  <w:num w:numId="12">
    <w:abstractNumId w:val="1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0E86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B7387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12AE8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D46AA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0C52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E7B19"/>
    <w:rsid w:val="003F0B40"/>
    <w:rsid w:val="003F28CC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3D7"/>
    <w:rsid w:val="004C6D49"/>
    <w:rsid w:val="004D336F"/>
    <w:rsid w:val="004D4C8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565FB"/>
    <w:rsid w:val="005600DE"/>
    <w:rsid w:val="0056792A"/>
    <w:rsid w:val="00567FF9"/>
    <w:rsid w:val="005700F3"/>
    <w:rsid w:val="005777E0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1DC6"/>
    <w:rsid w:val="00672DD2"/>
    <w:rsid w:val="00674A9D"/>
    <w:rsid w:val="00675D72"/>
    <w:rsid w:val="00683DCF"/>
    <w:rsid w:val="00684A9E"/>
    <w:rsid w:val="00684D76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2C62"/>
    <w:rsid w:val="006C684D"/>
    <w:rsid w:val="006D2380"/>
    <w:rsid w:val="006D2AB4"/>
    <w:rsid w:val="006D3323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6A00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C0E4B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55D6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0E01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A1BD3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32C8"/>
    <w:rsid w:val="00C93DB0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2D80"/>
    <w:rsid w:val="00CD4B6C"/>
    <w:rsid w:val="00CD5829"/>
    <w:rsid w:val="00CD6BEF"/>
    <w:rsid w:val="00CD7B5C"/>
    <w:rsid w:val="00CD7F11"/>
    <w:rsid w:val="00CE115F"/>
    <w:rsid w:val="00CE4107"/>
    <w:rsid w:val="00CE4277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0223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66268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0389E"/>
    <w:rsid w:val="00E10524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2BE8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5777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BEE51-0459-491A-B5BA-20868C09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898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2016-09-28T11:40:00Z</cp:lastPrinted>
  <dcterms:created xsi:type="dcterms:W3CDTF">2016-10-06T20:15:00Z</dcterms:created>
  <dcterms:modified xsi:type="dcterms:W3CDTF">2016-10-06T20:20:00Z</dcterms:modified>
</cp:coreProperties>
</file>