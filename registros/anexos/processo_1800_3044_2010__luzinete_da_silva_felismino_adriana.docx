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46E" w:rsidRPr="00E44ACB" w:rsidRDefault="00EC7428" w:rsidP="00EC742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  <w:pPrChange w:id="0" w:author="adriana.araujo" w:date="2016-09-30T16:04:00Z">
          <w:pPr>
            <w:tabs>
              <w:tab w:val="left" w:pos="3705"/>
            </w:tabs>
            <w:spacing w:after="0" w:line="240" w:lineRule="auto"/>
            <w:ind w:left="1418" w:hanging="1418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</w:rPr>
        <w:t>PROCESSO Nº:</w:t>
      </w:r>
      <w:r w:rsidR="00CF046E" w:rsidRPr="00E44ACB">
        <w:rPr>
          <w:rFonts w:ascii="Arial" w:hAnsi="Arial" w:cs="Arial"/>
          <w:b/>
          <w:sz w:val="20"/>
          <w:szCs w:val="20"/>
        </w:rPr>
        <w:t xml:space="preserve"> </w:t>
      </w:r>
      <w:r w:rsidR="00E85785" w:rsidRPr="00E44ACB">
        <w:rPr>
          <w:rFonts w:ascii="Arial" w:hAnsi="Arial" w:cs="Arial"/>
          <w:sz w:val="20"/>
          <w:szCs w:val="20"/>
        </w:rPr>
        <w:t>1800-3044</w:t>
      </w:r>
      <w:r w:rsidR="00CF046E" w:rsidRPr="00E44ACB">
        <w:rPr>
          <w:rFonts w:ascii="Arial" w:hAnsi="Arial" w:cs="Arial"/>
          <w:sz w:val="20"/>
          <w:szCs w:val="20"/>
        </w:rPr>
        <w:t>/2010</w:t>
      </w:r>
      <w:r w:rsidR="00CF046E" w:rsidRPr="00E44ACB">
        <w:rPr>
          <w:rFonts w:ascii="Arial" w:hAnsi="Arial" w:cs="Arial"/>
          <w:sz w:val="20"/>
          <w:szCs w:val="20"/>
        </w:rPr>
        <w:tab/>
      </w:r>
    </w:p>
    <w:p w:rsidR="00CF046E" w:rsidRPr="00E44ACB" w:rsidRDefault="00EC7428" w:rsidP="00EC7428">
      <w:pPr>
        <w:spacing w:after="0" w:line="360" w:lineRule="auto"/>
        <w:jc w:val="both"/>
        <w:rPr>
          <w:rFonts w:ascii="Arial" w:hAnsi="Arial" w:cs="Arial"/>
          <w:sz w:val="20"/>
          <w:szCs w:val="20"/>
          <w:rPrChange w:id="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2" w:author="adriana.araujo" w:date="2016-09-30T16:04:00Z">
          <w:pPr>
            <w:spacing w:after="0" w:line="240" w:lineRule="auto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rPrChange w:id="3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INTERESSADO:</w:t>
      </w:r>
      <w:r w:rsidR="00CF046E" w:rsidRPr="00E44ACB">
        <w:rPr>
          <w:rFonts w:ascii="Arial" w:hAnsi="Arial" w:cs="Arial"/>
          <w:b/>
          <w:sz w:val="20"/>
          <w:szCs w:val="20"/>
          <w:rPrChange w:id="4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 </w:t>
      </w:r>
      <w:r w:rsidR="00E85785" w:rsidRPr="00E44ACB">
        <w:rPr>
          <w:rFonts w:ascii="Arial" w:hAnsi="Arial" w:cs="Arial"/>
          <w:sz w:val="20"/>
          <w:szCs w:val="20"/>
          <w:rPrChange w:id="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LUZINETE DA SILVA FELISMINO</w:t>
      </w:r>
    </w:p>
    <w:p w:rsidR="00CF046E" w:rsidRPr="00E44ACB" w:rsidRDefault="00EC7428" w:rsidP="00EC74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  <w:rPrChange w:id="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7" w:author="adriana.araujo" w:date="2016-09-30T16:04:00Z">
          <w:pPr>
            <w:tabs>
              <w:tab w:val="left" w:pos="8647"/>
            </w:tabs>
            <w:spacing w:after="0" w:line="240" w:lineRule="auto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rPrChange w:id="8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ASSUNTO:</w:t>
      </w:r>
      <w:r w:rsidR="00CF046E" w:rsidRPr="00E44ACB">
        <w:rPr>
          <w:rFonts w:ascii="Arial" w:hAnsi="Arial" w:cs="Arial"/>
          <w:sz w:val="20"/>
          <w:szCs w:val="20"/>
          <w:rPrChange w:id="9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Progressão Por Nova Habilitação</w:t>
      </w:r>
    </w:p>
    <w:p w:rsidR="00D22388" w:rsidRPr="00E44ACB" w:rsidRDefault="00D22388" w:rsidP="00EC742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  <w:rPrChange w:id="10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11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</w:p>
    <w:p w:rsidR="00E85785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  <w:rPrChange w:id="12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13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u w:val="single"/>
          <w:rPrChange w:id="14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1 – DOS FATOS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  <w:pPrChange w:id="15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1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Trata-se de solicitação de Progressão por nova habilitação interposta pela servidora </w:t>
      </w:r>
      <w:r w:rsidR="00E85785" w:rsidRPr="00E44ACB">
        <w:rPr>
          <w:rFonts w:ascii="Arial" w:hAnsi="Arial" w:cs="Arial"/>
          <w:b/>
          <w:sz w:val="20"/>
          <w:szCs w:val="20"/>
          <w:rPrChange w:id="17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LUZINETE DA SILVA FELISMINO</w:t>
      </w:r>
      <w:r w:rsidRPr="00E44ACB">
        <w:rPr>
          <w:rFonts w:ascii="Arial" w:hAnsi="Arial" w:cs="Arial"/>
          <w:sz w:val="20"/>
          <w:szCs w:val="20"/>
          <w:rPrChange w:id="18" w:author="adriana.araujo" w:date="2016-09-30T16:10:00Z">
            <w:rPr>
              <w:rFonts w:ascii="Arial" w:hAnsi="Arial" w:cs="Arial"/>
              <w:color w:val="000000"/>
              <w:sz w:val="20"/>
              <w:szCs w:val="20"/>
            </w:rPr>
          </w:rPrChange>
        </w:rPr>
        <w:t xml:space="preserve">, conforme as fls. 02.  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9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20" w:author="adriana.araujo" w:date="2016-09-30T16:04:00Z">
          <w:pPr>
            <w:spacing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</w:rPr>
        <w:t xml:space="preserve">Os autos foram encaminhados a esta </w:t>
      </w:r>
      <w:r w:rsidRPr="00E44ACB">
        <w:rPr>
          <w:rFonts w:ascii="Arial" w:hAnsi="Arial" w:cs="Arial"/>
          <w:b/>
          <w:sz w:val="20"/>
          <w:szCs w:val="20"/>
        </w:rPr>
        <w:t>Controladoria Geral do Estado – CGE</w:t>
      </w:r>
      <w:r w:rsidRPr="00E44ACB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Pr="00E44ACB">
        <w:rPr>
          <w:rFonts w:ascii="Arial" w:hAnsi="Arial" w:cs="Arial"/>
          <w:sz w:val="20"/>
          <w:szCs w:val="20"/>
          <w:rPrChange w:id="2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EC7428" w:rsidRPr="00E44ACB" w:rsidRDefault="00EC7428" w:rsidP="00EC7428">
      <w:pPr>
        <w:spacing w:after="0" w:line="360" w:lineRule="auto"/>
        <w:ind w:firstLine="708"/>
        <w:jc w:val="both"/>
        <w:rPr>
          <w:ins w:id="22" w:author="adriana.araujo" w:date="2016-09-30T16:05:00Z"/>
          <w:rFonts w:ascii="Arial" w:hAnsi="Arial" w:cs="Arial"/>
          <w:b/>
          <w:sz w:val="20"/>
          <w:szCs w:val="20"/>
          <w:u w:val="single"/>
          <w:rPrChange w:id="23" w:author="adriana.araujo" w:date="2016-09-30T16:10:00Z">
            <w:rPr>
              <w:ins w:id="24" w:author="adriana.araujo" w:date="2016-09-30T16:05:00Z"/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25" w:author="adriana.araujo" w:date="2016-09-30T16:04:00Z">
          <w:pPr>
            <w:spacing w:before="120" w:after="0" w:line="240" w:lineRule="auto"/>
            <w:ind w:firstLine="708"/>
            <w:jc w:val="both"/>
          </w:pPr>
        </w:pPrChange>
      </w:pPr>
    </w:p>
    <w:p w:rsidR="00E10B11" w:rsidRPr="00E44ACB" w:rsidRDefault="00CF046E" w:rsidP="00EC742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  <w:rPrChange w:id="26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27" w:author="adriana.araujo" w:date="2016-09-30T16:04:00Z">
          <w:pPr>
            <w:spacing w:before="120" w:after="0" w:line="240" w:lineRule="auto"/>
            <w:ind w:firstLine="708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u w:val="single"/>
          <w:rPrChange w:id="28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 – DO MÉRITO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29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30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3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32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33" w:author="adriana.araujo" w:date="2016-09-30T16:04:00Z">
          <w:pPr>
            <w:spacing w:after="0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34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Diante disso, faz-se necessário o cumprimento do disposto no inciso </w:t>
      </w:r>
      <w:r w:rsidRPr="00E44ACB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EC7428" w:rsidRPr="00E44ACB" w:rsidRDefault="00EC7428" w:rsidP="00EC7428">
      <w:pPr>
        <w:spacing w:after="0" w:line="360" w:lineRule="auto"/>
        <w:ind w:firstLine="708"/>
        <w:jc w:val="both"/>
        <w:rPr>
          <w:ins w:id="35" w:author="adriana.araujo" w:date="2016-09-30T16:05:00Z"/>
          <w:rFonts w:ascii="Arial" w:hAnsi="Arial" w:cs="Arial"/>
          <w:b/>
          <w:sz w:val="20"/>
          <w:szCs w:val="20"/>
          <w:u w:val="single"/>
          <w:rPrChange w:id="36" w:author="adriana.araujo" w:date="2016-09-30T16:10:00Z">
            <w:rPr>
              <w:ins w:id="37" w:author="adriana.araujo" w:date="2016-09-30T16:05:00Z"/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38" w:author="adriana.araujo" w:date="2016-09-30T16:04:00Z">
          <w:pPr>
            <w:spacing w:before="120" w:after="0" w:line="240" w:lineRule="auto"/>
            <w:ind w:firstLine="708"/>
            <w:jc w:val="both"/>
          </w:pPr>
        </w:pPrChange>
      </w:pPr>
    </w:p>
    <w:p w:rsidR="00CF046E" w:rsidRPr="00E44ACB" w:rsidRDefault="00CF046E" w:rsidP="00EC742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  <w:rPrChange w:id="39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40" w:author="adriana.araujo" w:date="2016-09-30T16:04:00Z">
          <w:pPr>
            <w:spacing w:before="120" w:after="0" w:line="240" w:lineRule="auto"/>
            <w:ind w:firstLine="708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u w:val="single"/>
          <w:rPrChange w:id="41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2.1 – DO PERÍODO CONSIDERADO NOS CÁLCULOS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42" w:author="adriana.araujo" w:date="2016-09-30T16:10:00Z">
            <w:rPr>
              <w:rFonts w:ascii="Arial" w:hAnsi="Arial" w:cs="Arial"/>
              <w:color w:val="FF0000"/>
              <w:sz w:val="20"/>
              <w:szCs w:val="20"/>
            </w:rPr>
          </w:rPrChange>
        </w:rPr>
        <w:pPrChange w:id="43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44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O período a ser considerado é de </w:t>
      </w:r>
      <w:r w:rsidR="00E85785" w:rsidRPr="00E44ACB">
        <w:rPr>
          <w:rFonts w:ascii="Arial" w:hAnsi="Arial" w:cs="Arial"/>
          <w:sz w:val="20"/>
          <w:szCs w:val="20"/>
          <w:rPrChange w:id="4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15</w:t>
      </w:r>
      <w:r w:rsidRPr="00E44ACB">
        <w:rPr>
          <w:rFonts w:ascii="Arial" w:hAnsi="Arial" w:cs="Arial"/>
          <w:sz w:val="20"/>
          <w:szCs w:val="20"/>
          <w:rPrChange w:id="4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/</w:t>
      </w:r>
      <w:r w:rsidR="00AB42A3" w:rsidRPr="00E44ACB">
        <w:rPr>
          <w:rFonts w:ascii="Arial" w:hAnsi="Arial" w:cs="Arial"/>
          <w:sz w:val="20"/>
          <w:szCs w:val="20"/>
          <w:rPrChange w:id="47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10</w:t>
      </w:r>
      <w:r w:rsidRPr="00E44ACB">
        <w:rPr>
          <w:rFonts w:ascii="Arial" w:hAnsi="Arial" w:cs="Arial"/>
          <w:sz w:val="20"/>
          <w:szCs w:val="20"/>
          <w:rPrChange w:id="48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/20</w:t>
      </w:r>
      <w:r w:rsidR="00AB42A3" w:rsidRPr="00E44ACB">
        <w:rPr>
          <w:rFonts w:ascii="Arial" w:hAnsi="Arial" w:cs="Arial"/>
          <w:sz w:val="20"/>
          <w:szCs w:val="20"/>
          <w:rPrChange w:id="49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09</w:t>
      </w:r>
      <w:r w:rsidRPr="00E44ACB">
        <w:rPr>
          <w:rFonts w:ascii="Arial" w:hAnsi="Arial" w:cs="Arial"/>
          <w:sz w:val="20"/>
          <w:szCs w:val="20"/>
          <w:rPrChange w:id="50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a </w:t>
      </w:r>
      <w:r w:rsidR="00AB42A3" w:rsidRPr="00E44ACB">
        <w:rPr>
          <w:rFonts w:ascii="Arial" w:hAnsi="Arial" w:cs="Arial"/>
          <w:sz w:val="20"/>
          <w:szCs w:val="20"/>
          <w:rPrChange w:id="5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20</w:t>
      </w:r>
      <w:r w:rsidRPr="00E44ACB">
        <w:rPr>
          <w:rFonts w:ascii="Arial" w:hAnsi="Arial" w:cs="Arial"/>
          <w:sz w:val="20"/>
          <w:szCs w:val="20"/>
          <w:rPrChange w:id="52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/</w:t>
      </w:r>
      <w:r w:rsidR="00AB42A3" w:rsidRPr="00E44ACB">
        <w:rPr>
          <w:rFonts w:ascii="Arial" w:hAnsi="Arial" w:cs="Arial"/>
          <w:sz w:val="20"/>
          <w:szCs w:val="20"/>
          <w:rPrChange w:id="53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01</w:t>
      </w:r>
      <w:r w:rsidRPr="00E44ACB">
        <w:rPr>
          <w:rFonts w:ascii="Arial" w:hAnsi="Arial" w:cs="Arial"/>
          <w:sz w:val="20"/>
          <w:szCs w:val="20"/>
          <w:rPrChange w:id="54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/2010, conforme </w:t>
      </w:r>
      <w:r w:rsidR="00AB42A3" w:rsidRPr="00E44ACB">
        <w:rPr>
          <w:rFonts w:ascii="Arial" w:hAnsi="Arial" w:cs="Arial"/>
          <w:sz w:val="20"/>
          <w:szCs w:val="20"/>
          <w:rPrChange w:id="5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despacho</w:t>
      </w:r>
      <w:r w:rsidR="00E10B11" w:rsidRPr="00E44ACB">
        <w:rPr>
          <w:rFonts w:ascii="Arial" w:hAnsi="Arial" w:cs="Arial"/>
          <w:sz w:val="20"/>
          <w:szCs w:val="20"/>
          <w:rPrChange w:id="5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s</w:t>
      </w:r>
      <w:r w:rsidR="00AB42A3" w:rsidRPr="00E44ACB">
        <w:rPr>
          <w:rFonts w:ascii="Arial" w:hAnsi="Arial" w:cs="Arial"/>
          <w:sz w:val="20"/>
          <w:szCs w:val="20"/>
          <w:rPrChange w:id="57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</w:t>
      </w:r>
      <w:r w:rsidR="00E10B11" w:rsidRPr="00E44ACB">
        <w:rPr>
          <w:rFonts w:ascii="Arial" w:hAnsi="Arial" w:cs="Arial"/>
          <w:sz w:val="20"/>
          <w:szCs w:val="20"/>
          <w:rPrChange w:id="58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do </w:t>
      </w:r>
      <w:r w:rsidR="00E10B11" w:rsidRPr="00E44ACB">
        <w:rPr>
          <w:rFonts w:ascii="Arial" w:hAnsi="Arial" w:cs="Arial"/>
          <w:b/>
          <w:sz w:val="20"/>
          <w:szCs w:val="20"/>
          <w:rPrChange w:id="59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Diretor Geral</w:t>
      </w:r>
      <w:del w:id="60" w:author="adriana.araujo" w:date="2016-09-30T16:05:00Z">
        <w:r w:rsidR="00AB42A3" w:rsidRPr="00E44ACB" w:rsidDel="00EC7428">
          <w:rPr>
            <w:rFonts w:ascii="Arial" w:hAnsi="Arial" w:cs="Arial"/>
            <w:sz w:val="20"/>
            <w:szCs w:val="20"/>
            <w:rPrChange w:id="61" w:author="adriana.araujo" w:date="2016-09-30T16:1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</w:delText>
        </w:r>
        <w:r w:rsidR="00E10B11" w:rsidRPr="00E44ACB" w:rsidDel="00EC7428">
          <w:rPr>
            <w:rFonts w:ascii="Arial" w:hAnsi="Arial" w:cs="Arial"/>
            <w:sz w:val="20"/>
            <w:szCs w:val="20"/>
            <w:rPrChange w:id="62" w:author="adriana.araujo" w:date="2016-09-30T16:1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</w:delText>
        </w:r>
      </w:del>
      <w:ins w:id="63" w:author="adriana.araujo" w:date="2016-09-30T16:05:00Z">
        <w:r w:rsidR="00EC7428" w:rsidRPr="00E44ACB">
          <w:rPr>
            <w:rFonts w:ascii="Arial" w:hAnsi="Arial" w:cs="Arial"/>
            <w:sz w:val="20"/>
            <w:szCs w:val="20"/>
            <w:rPrChange w:id="64" w:author="adriana.araujo" w:date="2016-09-30T16:1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 </w:t>
        </w:r>
      </w:ins>
      <w:r w:rsidR="00E10B11" w:rsidRPr="00E44ACB">
        <w:rPr>
          <w:rFonts w:ascii="Arial" w:hAnsi="Arial" w:cs="Arial"/>
          <w:sz w:val="20"/>
          <w:szCs w:val="20"/>
          <w:rPrChange w:id="6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da </w:t>
      </w:r>
      <w:r w:rsidR="00E10B11" w:rsidRPr="00E44ACB">
        <w:rPr>
          <w:rFonts w:ascii="Arial" w:hAnsi="Arial" w:cs="Arial"/>
          <w:b/>
          <w:sz w:val="20"/>
          <w:szCs w:val="20"/>
          <w:rPrChange w:id="66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Escola Estadual Professor Benedito Moraes</w:t>
      </w:r>
      <w:r w:rsidR="00E10B11" w:rsidRPr="00E44ACB">
        <w:rPr>
          <w:rFonts w:ascii="Arial" w:hAnsi="Arial" w:cs="Arial"/>
          <w:sz w:val="20"/>
          <w:szCs w:val="20"/>
          <w:rPrChange w:id="67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às (fls. 52) e da </w:t>
      </w:r>
      <w:r w:rsidR="00AB42A3" w:rsidRPr="00E44ACB">
        <w:rPr>
          <w:rFonts w:ascii="Arial" w:hAnsi="Arial" w:cs="Arial"/>
          <w:b/>
          <w:sz w:val="20"/>
          <w:szCs w:val="20"/>
          <w:rPrChange w:id="68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Procuradoria Geral do Estado - PGE</w:t>
      </w:r>
      <w:r w:rsidRPr="00E44ACB">
        <w:rPr>
          <w:rFonts w:ascii="Arial" w:hAnsi="Arial" w:cs="Arial"/>
          <w:sz w:val="20"/>
          <w:szCs w:val="20"/>
          <w:rPrChange w:id="69" w:author="adriana.araujo" w:date="2016-09-30T16:10:00Z">
            <w:rPr>
              <w:rFonts w:ascii="Arial" w:hAnsi="Arial" w:cs="Arial"/>
              <w:color w:val="FF0000"/>
              <w:sz w:val="20"/>
              <w:szCs w:val="20"/>
            </w:rPr>
          </w:rPrChange>
        </w:rPr>
        <w:t xml:space="preserve"> </w:t>
      </w:r>
      <w:r w:rsidRPr="00E44ACB">
        <w:rPr>
          <w:rFonts w:ascii="Arial" w:hAnsi="Arial" w:cs="Arial"/>
          <w:sz w:val="20"/>
          <w:szCs w:val="20"/>
        </w:rPr>
        <w:t xml:space="preserve">(fls. </w:t>
      </w:r>
      <w:r w:rsidR="00AB42A3" w:rsidRPr="00E44ACB">
        <w:rPr>
          <w:rFonts w:ascii="Arial" w:hAnsi="Arial" w:cs="Arial"/>
          <w:sz w:val="20"/>
          <w:szCs w:val="20"/>
        </w:rPr>
        <w:t>63</w:t>
      </w:r>
      <w:r w:rsidRPr="00E44ACB">
        <w:rPr>
          <w:rFonts w:ascii="Arial" w:hAnsi="Arial" w:cs="Arial"/>
          <w:sz w:val="20"/>
          <w:szCs w:val="20"/>
        </w:rPr>
        <w:t>).</w:t>
      </w:r>
    </w:p>
    <w:p w:rsidR="00EC7428" w:rsidRPr="00E44ACB" w:rsidRDefault="00EC7428" w:rsidP="00EC7428">
      <w:pPr>
        <w:spacing w:after="0" w:line="360" w:lineRule="auto"/>
        <w:ind w:firstLine="709"/>
        <w:jc w:val="both"/>
        <w:rPr>
          <w:ins w:id="70" w:author="adriana.araujo" w:date="2016-09-30T16:05:00Z"/>
          <w:rFonts w:ascii="Arial" w:hAnsi="Arial" w:cs="Arial"/>
          <w:b/>
          <w:sz w:val="20"/>
          <w:szCs w:val="20"/>
          <w:u w:val="single"/>
        </w:rPr>
        <w:pPrChange w:id="71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  <w:pPrChange w:id="72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73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74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7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Diante d</w:t>
      </w:r>
      <w:r w:rsidR="00AB42A3" w:rsidRPr="00E44ACB">
        <w:rPr>
          <w:rFonts w:ascii="Arial" w:hAnsi="Arial" w:cs="Arial"/>
          <w:sz w:val="20"/>
          <w:szCs w:val="20"/>
          <w:rPrChange w:id="7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o novo período apresentado pela Escola Estadual Professor Benedito M</w:t>
      </w:r>
      <w:r w:rsidR="00E10B11" w:rsidRPr="00E44ACB">
        <w:rPr>
          <w:rFonts w:ascii="Arial" w:hAnsi="Arial" w:cs="Arial"/>
          <w:sz w:val="20"/>
          <w:szCs w:val="20"/>
          <w:rPrChange w:id="77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oraes no despacho às (fls. 52), com o de acordo da PGE/AL à</w:t>
      </w:r>
      <w:r w:rsidR="00AB42A3" w:rsidRPr="00E44ACB">
        <w:rPr>
          <w:rFonts w:ascii="Arial" w:hAnsi="Arial" w:cs="Arial"/>
          <w:sz w:val="20"/>
          <w:szCs w:val="20"/>
          <w:rPrChange w:id="78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s fls</w:t>
      </w:r>
      <w:r w:rsidR="00E10B11" w:rsidRPr="00E44ACB">
        <w:rPr>
          <w:rFonts w:ascii="Arial" w:hAnsi="Arial" w:cs="Arial"/>
          <w:sz w:val="20"/>
          <w:szCs w:val="20"/>
          <w:rPrChange w:id="79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.</w:t>
      </w:r>
      <w:r w:rsidR="00AB42A3" w:rsidRPr="00E44ACB">
        <w:rPr>
          <w:rFonts w:ascii="Arial" w:hAnsi="Arial" w:cs="Arial"/>
          <w:sz w:val="20"/>
          <w:szCs w:val="20"/>
          <w:rPrChange w:id="80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</w:t>
      </w:r>
      <w:r w:rsidR="00E10B11" w:rsidRPr="00E44ACB">
        <w:rPr>
          <w:rFonts w:ascii="Arial" w:hAnsi="Arial" w:cs="Arial"/>
          <w:sz w:val="20"/>
          <w:szCs w:val="20"/>
          <w:rPrChange w:id="8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(</w:t>
      </w:r>
      <w:r w:rsidR="00AB42A3" w:rsidRPr="00E44ACB">
        <w:rPr>
          <w:rFonts w:ascii="Arial" w:hAnsi="Arial" w:cs="Arial"/>
          <w:sz w:val="20"/>
          <w:szCs w:val="20"/>
          <w:rPrChange w:id="82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62/64</w:t>
      </w:r>
      <w:r w:rsidR="00E10B11" w:rsidRPr="00E44ACB">
        <w:rPr>
          <w:rFonts w:ascii="Arial" w:hAnsi="Arial" w:cs="Arial"/>
          <w:sz w:val="20"/>
          <w:szCs w:val="20"/>
          <w:rPrChange w:id="83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), que seja refeito os cálculos pelo órgão de origem, </w:t>
      </w:r>
      <w:proofErr w:type="gramStart"/>
      <w:r w:rsidR="00E10B11" w:rsidRPr="00E44ACB">
        <w:rPr>
          <w:rFonts w:ascii="Arial" w:hAnsi="Arial" w:cs="Arial"/>
          <w:sz w:val="20"/>
          <w:szCs w:val="20"/>
          <w:rPrChange w:id="84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obedecendo o</w:t>
      </w:r>
      <w:proofErr w:type="gramEnd"/>
      <w:r w:rsidR="00E10B11" w:rsidRPr="00E44ACB">
        <w:rPr>
          <w:rFonts w:ascii="Arial" w:hAnsi="Arial" w:cs="Arial"/>
          <w:sz w:val="20"/>
          <w:szCs w:val="20"/>
          <w:rPrChange w:id="8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novo período apresentado.</w:t>
      </w:r>
    </w:p>
    <w:p w:rsidR="00EC7428" w:rsidRPr="00E44ACB" w:rsidRDefault="00EC7428" w:rsidP="00EC7428">
      <w:pPr>
        <w:spacing w:after="0" w:line="360" w:lineRule="auto"/>
        <w:ind w:firstLine="708"/>
        <w:jc w:val="both"/>
        <w:rPr>
          <w:ins w:id="86" w:author="adriana.araujo" w:date="2016-09-30T16:05:00Z"/>
          <w:rFonts w:ascii="Arial" w:hAnsi="Arial" w:cs="Arial"/>
          <w:b/>
          <w:sz w:val="20"/>
          <w:szCs w:val="20"/>
          <w:u w:val="single"/>
          <w:rPrChange w:id="87" w:author="adriana.araujo" w:date="2016-09-30T16:10:00Z">
            <w:rPr>
              <w:ins w:id="88" w:author="adriana.araujo" w:date="2016-09-30T16:05:00Z"/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89" w:author="adriana.araujo" w:date="2016-09-30T16:04:00Z">
          <w:pPr>
            <w:spacing w:before="120" w:after="0" w:line="240" w:lineRule="auto"/>
            <w:ind w:firstLine="708"/>
            <w:jc w:val="both"/>
          </w:pPr>
        </w:pPrChange>
      </w:pPr>
    </w:p>
    <w:p w:rsidR="00CF046E" w:rsidRPr="00E44ACB" w:rsidRDefault="00CF046E" w:rsidP="00EC7428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  <w:rPrChange w:id="90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91" w:author="adriana.araujo" w:date="2016-09-30T16:04:00Z">
          <w:pPr>
            <w:spacing w:before="120" w:after="0" w:line="240" w:lineRule="auto"/>
            <w:ind w:firstLine="708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u w:val="single"/>
          <w:rPrChange w:id="92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t>2.3 – DA DOTAÇÃO ORÇAMENTÁRIA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93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94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9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Consta dotaç</w:t>
      </w:r>
      <w:r w:rsidR="00E10B11" w:rsidRPr="00E44ACB">
        <w:rPr>
          <w:rFonts w:ascii="Arial" w:hAnsi="Arial" w:cs="Arial"/>
          <w:sz w:val="20"/>
          <w:szCs w:val="20"/>
          <w:rPrChange w:id="9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ão orçamentária de 2011 (fls. 67</w:t>
      </w:r>
      <w:r w:rsidRPr="00E44ACB">
        <w:rPr>
          <w:rFonts w:ascii="Arial" w:hAnsi="Arial" w:cs="Arial"/>
          <w:sz w:val="20"/>
          <w:szCs w:val="20"/>
          <w:rPrChange w:id="97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). Em razão disso, sugere-se o envio dos autos ao órgão de origem para informar a dotação orçamentária atualizada, para posterior pagamento do valor devido.</w:t>
      </w:r>
    </w:p>
    <w:p w:rsidR="00EC7428" w:rsidRDefault="00EC7428" w:rsidP="00EC7428">
      <w:pPr>
        <w:spacing w:after="0" w:line="360" w:lineRule="auto"/>
        <w:ind w:firstLine="709"/>
        <w:jc w:val="both"/>
        <w:rPr>
          <w:ins w:id="98" w:author="adriana.araujo" w:date="2016-09-30T16:11:00Z"/>
          <w:rFonts w:ascii="Arial" w:hAnsi="Arial" w:cs="Arial"/>
          <w:b/>
          <w:sz w:val="20"/>
          <w:szCs w:val="20"/>
          <w:u w:val="single"/>
        </w:rPr>
        <w:pPrChange w:id="99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</w:p>
    <w:p w:rsidR="00E44ACB" w:rsidRDefault="00E44ACB" w:rsidP="00EC7428">
      <w:pPr>
        <w:spacing w:after="0" w:line="360" w:lineRule="auto"/>
        <w:ind w:firstLine="709"/>
        <w:jc w:val="both"/>
        <w:rPr>
          <w:ins w:id="100" w:author="adriana.araujo" w:date="2016-09-30T16:11:00Z"/>
          <w:rFonts w:ascii="Arial" w:hAnsi="Arial" w:cs="Arial"/>
          <w:b/>
          <w:sz w:val="20"/>
          <w:szCs w:val="20"/>
          <w:u w:val="single"/>
        </w:rPr>
        <w:pPrChange w:id="101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</w:p>
    <w:p w:rsidR="00E44ACB" w:rsidRPr="00E44ACB" w:rsidRDefault="00E44ACB" w:rsidP="00EC7428">
      <w:pPr>
        <w:spacing w:after="0" w:line="360" w:lineRule="auto"/>
        <w:ind w:firstLine="709"/>
        <w:jc w:val="both"/>
        <w:rPr>
          <w:ins w:id="102" w:author="adriana.araujo" w:date="2016-09-30T16:10:00Z"/>
          <w:rFonts w:ascii="Arial" w:hAnsi="Arial" w:cs="Arial"/>
          <w:b/>
          <w:sz w:val="20"/>
          <w:szCs w:val="20"/>
          <w:u w:val="single"/>
          <w:rPrChange w:id="103" w:author="adriana.araujo" w:date="2016-09-30T16:10:00Z">
            <w:rPr>
              <w:ins w:id="104" w:author="adriana.araujo" w:date="2016-09-30T16:10:00Z"/>
              <w:rFonts w:ascii="Arial" w:hAnsi="Arial" w:cs="Arial"/>
              <w:b/>
              <w:sz w:val="21"/>
              <w:szCs w:val="21"/>
              <w:u w:val="single"/>
            </w:rPr>
          </w:rPrChange>
        </w:rPr>
        <w:pPrChange w:id="105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</w:p>
    <w:p w:rsidR="00E44ACB" w:rsidRPr="00E44ACB" w:rsidRDefault="00E44ACB" w:rsidP="00EC7428">
      <w:pPr>
        <w:spacing w:after="0" w:line="360" w:lineRule="auto"/>
        <w:ind w:firstLine="709"/>
        <w:jc w:val="both"/>
        <w:rPr>
          <w:ins w:id="106" w:author="adriana.araujo" w:date="2016-09-30T16:05:00Z"/>
          <w:rFonts w:ascii="Arial" w:hAnsi="Arial" w:cs="Arial"/>
          <w:b/>
          <w:sz w:val="20"/>
          <w:szCs w:val="20"/>
          <w:u w:val="single"/>
        </w:rPr>
        <w:pPrChange w:id="107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  <w:pPrChange w:id="108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3 – CONCLUSÃO </w:t>
      </w:r>
    </w:p>
    <w:p w:rsidR="00CF046E" w:rsidRPr="00E44ACB" w:rsidRDefault="00CF046E" w:rsidP="00EC7428">
      <w:pPr>
        <w:spacing w:after="0" w:line="36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  <w:rPrChange w:id="109" w:author="adriana.araujo" w:date="2016-09-30T16:10:00Z">
            <w:rPr>
              <w:rFonts w:ascii="Arial" w:hAnsi="Arial" w:cs="Arial"/>
              <w:b/>
              <w:sz w:val="20"/>
              <w:szCs w:val="20"/>
              <w:u w:val="single"/>
            </w:rPr>
          </w:rPrChange>
        </w:rPr>
        <w:pPrChange w:id="110" w:author="adriana.araujo" w:date="2016-09-30T16:04:00Z">
          <w:pPr>
            <w:spacing w:before="120" w:after="0" w:line="240" w:lineRule="auto"/>
            <w:ind w:firstLine="709"/>
            <w:jc w:val="both"/>
          </w:pPr>
        </w:pPrChange>
      </w:pPr>
      <w:r w:rsidRPr="00E44ACB">
        <w:rPr>
          <w:rFonts w:ascii="Arial" w:hAnsi="Arial" w:cs="Arial"/>
          <w:sz w:val="20"/>
          <w:szCs w:val="20"/>
          <w:rPrChange w:id="11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Desta forma, diante das informações apresentadas, opinamos pelo envio dos autos ao Órgão de origem, </w:t>
      </w:r>
      <w:r w:rsidRPr="00E44ACB">
        <w:rPr>
          <w:rFonts w:ascii="Arial" w:hAnsi="Arial" w:cs="Arial"/>
          <w:b/>
          <w:sz w:val="20"/>
          <w:szCs w:val="20"/>
          <w:rPrChange w:id="112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SEDUC, </w:t>
      </w:r>
      <w:r w:rsidRPr="00E44ACB">
        <w:rPr>
          <w:rFonts w:ascii="Arial" w:hAnsi="Arial" w:cs="Arial"/>
          <w:sz w:val="20"/>
          <w:szCs w:val="20"/>
          <w:rPrChange w:id="113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para </w:t>
      </w:r>
      <w:r w:rsidR="00E10B11" w:rsidRPr="00E44ACB">
        <w:rPr>
          <w:rFonts w:ascii="Arial" w:hAnsi="Arial" w:cs="Arial"/>
          <w:sz w:val="20"/>
          <w:szCs w:val="20"/>
          <w:rPrChange w:id="114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realizar novos cálculos e </w:t>
      </w:r>
      <w:r w:rsidRPr="00E44ACB">
        <w:rPr>
          <w:rFonts w:ascii="Arial" w:hAnsi="Arial" w:cs="Arial"/>
          <w:sz w:val="20"/>
          <w:szCs w:val="20"/>
          <w:rPrChange w:id="11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atualizar a dotação orçamentária,</w:t>
      </w:r>
      <w:r w:rsidRPr="00E44ACB">
        <w:rPr>
          <w:rFonts w:ascii="Arial" w:hAnsi="Arial" w:cs="Arial"/>
          <w:b/>
          <w:sz w:val="20"/>
          <w:szCs w:val="20"/>
          <w:rPrChange w:id="116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 xml:space="preserve"> </w:t>
      </w:r>
      <w:r w:rsidRPr="00E44ACB">
        <w:rPr>
          <w:rFonts w:ascii="Arial" w:hAnsi="Arial" w:cs="Arial"/>
          <w:sz w:val="20"/>
          <w:szCs w:val="20"/>
          <w:rPrChange w:id="117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ato contínuo encaminhar a </w:t>
      </w:r>
      <w:r w:rsidRPr="00E44ACB">
        <w:rPr>
          <w:rFonts w:ascii="Arial" w:hAnsi="Arial" w:cs="Arial"/>
          <w:b/>
          <w:sz w:val="20"/>
          <w:szCs w:val="20"/>
          <w:rPrChange w:id="118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SEPLAG</w:t>
      </w:r>
      <w:r w:rsidRPr="00E44ACB">
        <w:rPr>
          <w:rFonts w:ascii="Arial" w:hAnsi="Arial" w:cs="Arial"/>
          <w:sz w:val="20"/>
          <w:szCs w:val="20"/>
          <w:rPrChange w:id="119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para análise da exação dos cálculos e posterior pagamento.</w:t>
      </w:r>
    </w:p>
    <w:p w:rsidR="00CF046E" w:rsidRPr="00E44ACB" w:rsidRDefault="00CF046E" w:rsidP="00EC7428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20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121" w:author="adriana.araujo" w:date="2016-09-30T16:04:00Z">
          <w:pPr>
            <w:tabs>
              <w:tab w:val="left" w:pos="3402"/>
            </w:tabs>
            <w:spacing w:after="0" w:line="240" w:lineRule="auto"/>
            <w:ind w:firstLine="709"/>
            <w:jc w:val="both"/>
          </w:pPr>
        </w:pPrChange>
      </w:pPr>
      <w:proofErr w:type="gramStart"/>
      <w:r w:rsidRPr="00E44ACB">
        <w:rPr>
          <w:rFonts w:ascii="Arial" w:hAnsi="Arial" w:cs="Arial"/>
          <w:sz w:val="20"/>
          <w:szCs w:val="20"/>
          <w:rPrChange w:id="122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Isto posto</w:t>
      </w:r>
      <w:proofErr w:type="gramEnd"/>
      <w:r w:rsidRPr="00E44ACB">
        <w:rPr>
          <w:rFonts w:ascii="Arial" w:hAnsi="Arial" w:cs="Arial"/>
          <w:sz w:val="20"/>
          <w:szCs w:val="20"/>
          <w:rPrChange w:id="123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, evoluímos os autos ao Gabinete da </w:t>
      </w:r>
      <w:r w:rsidRPr="00E44ACB">
        <w:rPr>
          <w:rFonts w:ascii="Arial" w:hAnsi="Arial" w:cs="Arial"/>
          <w:b/>
          <w:sz w:val="20"/>
          <w:szCs w:val="20"/>
          <w:rPrChange w:id="124" w:author="adriana.araujo" w:date="2016-09-30T16:10:00Z">
            <w:rPr>
              <w:rFonts w:ascii="Arial" w:hAnsi="Arial" w:cs="Arial"/>
              <w:b/>
              <w:sz w:val="20"/>
              <w:szCs w:val="20"/>
            </w:rPr>
          </w:rPrChange>
        </w:rPr>
        <w:t>Controladora Geral do Estado</w:t>
      </w:r>
      <w:r w:rsidRPr="00E44ACB">
        <w:rPr>
          <w:rFonts w:ascii="Arial" w:hAnsi="Arial" w:cs="Arial"/>
          <w:sz w:val="20"/>
          <w:szCs w:val="20"/>
          <w:rPrChange w:id="125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para conhecimento da análise apresentada e providências que o caso requer.</w:t>
      </w:r>
    </w:p>
    <w:p w:rsidR="00CF046E" w:rsidRPr="00E44ACB" w:rsidRDefault="00CF046E" w:rsidP="00EC7428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rPrChange w:id="126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127" w:author="adriana.araujo" w:date="2016-09-30T16:04:00Z">
          <w:pPr>
            <w:tabs>
              <w:tab w:val="left" w:pos="3402"/>
            </w:tabs>
            <w:spacing w:after="0" w:line="240" w:lineRule="auto"/>
            <w:ind w:firstLine="709"/>
            <w:jc w:val="both"/>
          </w:pPr>
        </w:pPrChange>
      </w:pPr>
    </w:p>
    <w:p w:rsidR="00CF046E" w:rsidRPr="00E44ACB" w:rsidRDefault="00CF046E" w:rsidP="00EC742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  <w:rPrChange w:id="128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pPrChange w:id="129" w:author="adriana.araujo" w:date="2016-09-30T16:04:00Z">
          <w:pPr>
            <w:autoSpaceDE w:val="0"/>
            <w:autoSpaceDN w:val="0"/>
            <w:adjustRightInd w:val="0"/>
            <w:spacing w:after="0" w:line="240" w:lineRule="auto"/>
            <w:jc w:val="center"/>
          </w:pPr>
        </w:pPrChange>
      </w:pPr>
      <w:r w:rsidRPr="00E44ACB">
        <w:rPr>
          <w:rFonts w:ascii="Arial" w:hAnsi="Arial" w:cs="Arial"/>
          <w:sz w:val="20"/>
          <w:szCs w:val="20"/>
          <w:rPrChange w:id="130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Maceió – AL, </w:t>
      </w:r>
      <w:r w:rsidR="00E10B11" w:rsidRPr="00E44ACB">
        <w:rPr>
          <w:rFonts w:ascii="Arial" w:hAnsi="Arial" w:cs="Arial"/>
          <w:sz w:val="20"/>
          <w:szCs w:val="20"/>
          <w:rPrChange w:id="131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>29</w:t>
      </w:r>
      <w:r w:rsidRPr="00E44ACB">
        <w:rPr>
          <w:rFonts w:ascii="Arial" w:hAnsi="Arial" w:cs="Arial"/>
          <w:sz w:val="20"/>
          <w:szCs w:val="20"/>
          <w:rPrChange w:id="132" w:author="adriana.araujo" w:date="2016-09-30T16:10:00Z">
            <w:rPr>
              <w:rFonts w:ascii="Arial" w:hAnsi="Arial" w:cs="Arial"/>
              <w:sz w:val="20"/>
              <w:szCs w:val="20"/>
            </w:rPr>
          </w:rPrChange>
        </w:rPr>
        <w:t xml:space="preserve"> de setembro de 2016.</w:t>
      </w:r>
    </w:p>
    <w:p w:rsidR="00E10B11" w:rsidRPr="00E44ACB" w:rsidRDefault="00E10B11" w:rsidP="00EC742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  <w:rPrChange w:id="133" w:author="adriana.araujo" w:date="2016-09-30T16:09:00Z">
            <w:rPr>
              <w:rFonts w:ascii="Arial" w:hAnsi="Arial" w:cs="Arial"/>
              <w:sz w:val="20"/>
              <w:szCs w:val="20"/>
            </w:rPr>
          </w:rPrChange>
        </w:rPr>
        <w:pPrChange w:id="134" w:author="adriana.araujo" w:date="2016-09-30T16:04:00Z">
          <w:pPr>
            <w:autoSpaceDE w:val="0"/>
            <w:autoSpaceDN w:val="0"/>
            <w:adjustRightInd w:val="0"/>
            <w:spacing w:after="0" w:line="240" w:lineRule="auto"/>
            <w:jc w:val="center"/>
          </w:pPr>
        </w:pPrChange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  <w:tblPrChange w:id="135" w:author="adriana.araujo" w:date="2016-09-30T16:08:00Z">
          <w:tblPr>
            <w:tblpPr w:leftFromText="141" w:rightFromText="141" w:vertAnchor="text" w:horzAnchor="margin" w:tblpXSpec="center" w:tblpY="214"/>
            <w:tblOverlap w:val="never"/>
            <w:tblW w:w="8570" w:type="dxa"/>
            <w:tblLook w:val="04A0"/>
          </w:tblPr>
        </w:tblPrChange>
      </w:tblPr>
      <w:tblGrid>
        <w:gridCol w:w="4238"/>
        <w:gridCol w:w="4332"/>
        <w:tblGridChange w:id="136">
          <w:tblGrid>
            <w:gridCol w:w="4238"/>
            <w:gridCol w:w="4332"/>
          </w:tblGrid>
        </w:tblGridChange>
      </w:tblGrid>
      <w:tr w:rsidR="00CF046E" w:rsidRPr="00E44ACB" w:rsidTr="00EC7428">
        <w:trPr>
          <w:trHeight w:val="552"/>
          <w:trPrChange w:id="137" w:author="adriana.araujo" w:date="2016-09-30T16:08:00Z">
            <w:trPr>
              <w:trHeight w:val="552"/>
            </w:trPr>
          </w:trPrChange>
        </w:trPr>
        <w:tc>
          <w:tcPr>
            <w:tcW w:w="4238" w:type="dxa"/>
            <w:tcPrChange w:id="138" w:author="adriana.araujo" w:date="2016-09-30T16:08:00Z">
              <w:tcPr>
                <w:tcW w:w="4238" w:type="dxa"/>
              </w:tcPr>
            </w:tcPrChange>
          </w:tcPr>
          <w:p w:rsidR="00CF046E" w:rsidRPr="00E44ACB" w:rsidRDefault="00CF046E" w:rsidP="00EC7428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rPrChange w:id="139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r w:rsidRPr="00E44ACB">
              <w:rPr>
                <w:rFonts w:ascii="Arial" w:hAnsi="Arial" w:cs="Arial"/>
                <w:b/>
                <w:sz w:val="21"/>
                <w:szCs w:val="21"/>
                <w:rPrChange w:id="140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 xml:space="preserve">Rita de </w:t>
            </w:r>
            <w:proofErr w:type="spellStart"/>
            <w:r w:rsidRPr="00E44ACB">
              <w:rPr>
                <w:rFonts w:ascii="Arial" w:hAnsi="Arial" w:cs="Arial"/>
                <w:b/>
                <w:sz w:val="21"/>
                <w:szCs w:val="21"/>
                <w:rPrChange w:id="141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>Cassia</w:t>
            </w:r>
            <w:proofErr w:type="spellEnd"/>
            <w:r w:rsidRPr="00E44ACB">
              <w:rPr>
                <w:rFonts w:ascii="Arial" w:hAnsi="Arial" w:cs="Arial"/>
                <w:b/>
                <w:sz w:val="21"/>
                <w:szCs w:val="21"/>
                <w:rPrChange w:id="142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 xml:space="preserve"> Araujo </w:t>
            </w:r>
            <w:proofErr w:type="spellStart"/>
            <w:r w:rsidRPr="00E44ACB">
              <w:rPr>
                <w:rFonts w:ascii="Arial" w:hAnsi="Arial" w:cs="Arial"/>
                <w:b/>
                <w:sz w:val="21"/>
                <w:szCs w:val="21"/>
                <w:rPrChange w:id="143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>Soriano</w:t>
            </w:r>
            <w:proofErr w:type="spellEnd"/>
            <w:r w:rsidRPr="00E44ACB">
              <w:rPr>
                <w:rFonts w:ascii="Arial" w:hAnsi="Arial" w:cs="Arial"/>
                <w:b/>
                <w:sz w:val="21"/>
                <w:szCs w:val="21"/>
                <w:rPrChange w:id="144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 xml:space="preserve">                                                        </w:t>
            </w:r>
          </w:p>
          <w:p w:rsidR="00CF046E" w:rsidRPr="00E44ACB" w:rsidDel="00EC7428" w:rsidRDefault="00CF046E" w:rsidP="00EC7428">
            <w:pPr>
              <w:spacing w:after="0" w:line="240" w:lineRule="auto"/>
              <w:jc w:val="center"/>
              <w:rPr>
                <w:del w:id="145" w:author="adriana.araujo" w:date="2016-09-30T16:06:00Z"/>
                <w:rFonts w:ascii="Arial" w:hAnsi="Arial" w:cs="Arial"/>
                <w:sz w:val="18"/>
                <w:szCs w:val="18"/>
                <w:rPrChange w:id="146" w:author="adriana.araujo" w:date="2016-09-30T16:10:00Z">
                  <w:rPr>
                    <w:del w:id="147" w:author="adriana.araujo" w:date="2016-09-30T16:06:00Z"/>
                    <w:rFonts w:ascii="Arial" w:hAnsi="Arial" w:cs="Arial"/>
                    <w:sz w:val="20"/>
                    <w:szCs w:val="20"/>
                  </w:rPr>
                </w:rPrChange>
              </w:rPr>
              <w:pPrChange w:id="148" w:author="adriana.araujo" w:date="2016-09-30T16:07:00Z">
                <w:pPr>
                  <w:framePr w:hSpace="141" w:wrap="around" w:vAnchor="text" w:hAnchor="margin" w:xAlign="center" w:y="214"/>
                  <w:spacing w:after="0" w:line="240" w:lineRule="auto"/>
                  <w:suppressOverlap/>
                  <w:jc w:val="center"/>
                </w:pPr>
              </w:pPrChange>
            </w:pPr>
            <w:r w:rsidRPr="00E44ACB">
              <w:rPr>
                <w:rFonts w:ascii="Arial" w:hAnsi="Arial" w:cs="Arial"/>
                <w:sz w:val="18"/>
                <w:szCs w:val="18"/>
                <w:rPrChange w:id="149" w:author="adriana.araujo" w:date="2016-09-30T16:10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Assessora de Controle Interno</w:t>
            </w:r>
            <w:ins w:id="150" w:author="adriana.araujo" w:date="2016-09-30T16:06:00Z">
              <w:r w:rsidR="00EC7428" w:rsidRPr="00E44ACB">
                <w:rPr>
                  <w:rFonts w:ascii="Arial" w:hAnsi="Arial" w:cs="Arial"/>
                  <w:sz w:val="18"/>
                  <w:szCs w:val="18"/>
                  <w:rPrChange w:id="151" w:author="adriana.araujo" w:date="2016-09-30T16:10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 /</w:t>
              </w:r>
            </w:ins>
            <w:ins w:id="152" w:author="adriana.araujo" w:date="2016-09-30T16:08:00Z">
              <w:r w:rsidR="00EC7428" w:rsidRPr="00E44ACB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  <w:ins w:id="153" w:author="adriana.araujo" w:date="2016-09-30T16:07:00Z">
              <w:r w:rsidR="00EC7428" w:rsidRPr="00E44ACB">
                <w:rPr>
                  <w:rFonts w:ascii="Arial" w:hAnsi="Arial" w:cs="Arial"/>
                  <w:sz w:val="18"/>
                  <w:szCs w:val="18"/>
                </w:rPr>
                <w:t>Matricula nº</w:t>
              </w:r>
            </w:ins>
            <w:ins w:id="154" w:author="adriana.araujo" w:date="2016-09-30T16:06:00Z">
              <w:r w:rsidR="00EC7428" w:rsidRPr="00E44ACB">
                <w:rPr>
                  <w:rFonts w:ascii="Arial" w:hAnsi="Arial" w:cs="Arial"/>
                  <w:sz w:val="18"/>
                  <w:szCs w:val="18"/>
                  <w:rPrChange w:id="155" w:author="adriana.araujo" w:date="2016-09-30T16:10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t xml:space="preserve"> </w:t>
              </w:r>
            </w:ins>
            <w:ins w:id="156" w:author="adriana.araujo" w:date="2016-09-30T16:07:00Z">
              <w:r w:rsidR="00EC7428" w:rsidRPr="00E44ACB">
                <w:rPr>
                  <w:rFonts w:ascii="Arial" w:hAnsi="Arial" w:cs="Arial"/>
                  <w:sz w:val="18"/>
                  <w:szCs w:val="18"/>
                </w:rPr>
                <w:t>99-0</w:t>
              </w:r>
            </w:ins>
          </w:p>
          <w:p w:rsidR="00CF046E" w:rsidRPr="00E44ACB" w:rsidRDefault="00CF046E" w:rsidP="00EC742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  <w:rPrChange w:id="157" w:author="adriana.araujo" w:date="2016-09-30T16:09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del w:id="158" w:author="adriana.araujo" w:date="2016-09-30T16:07:00Z">
              <w:r w:rsidRPr="00E44ACB" w:rsidDel="00EC7428">
                <w:rPr>
                  <w:rFonts w:ascii="Arial" w:hAnsi="Arial" w:cs="Arial"/>
                  <w:sz w:val="21"/>
                  <w:szCs w:val="21"/>
                  <w:rPrChange w:id="159" w:author="adriana.araujo" w:date="2016-09-30T16:0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 xml:space="preserve">Matricula </w:delText>
              </w:r>
            </w:del>
            <w:del w:id="160" w:author="adriana.araujo" w:date="2016-09-30T16:08:00Z">
              <w:r w:rsidRPr="00E44ACB" w:rsidDel="00EC7428">
                <w:rPr>
                  <w:rFonts w:ascii="Arial" w:hAnsi="Arial" w:cs="Arial"/>
                  <w:sz w:val="21"/>
                  <w:szCs w:val="21"/>
                  <w:rPrChange w:id="161" w:author="adriana.araujo" w:date="2016-09-30T16:0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>nº 99-0</w:delText>
              </w:r>
            </w:del>
          </w:p>
        </w:tc>
        <w:tc>
          <w:tcPr>
            <w:tcW w:w="4332" w:type="dxa"/>
            <w:tcPrChange w:id="162" w:author="adriana.araujo" w:date="2016-09-30T16:08:00Z">
              <w:tcPr>
                <w:tcW w:w="4332" w:type="dxa"/>
              </w:tcPr>
            </w:tcPrChange>
          </w:tcPr>
          <w:p w:rsidR="00CF046E" w:rsidRPr="00E44ACB" w:rsidRDefault="00CF046E" w:rsidP="00EC74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  <w:rPrChange w:id="163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</w:pPr>
            <w:r w:rsidRPr="00E44ACB">
              <w:rPr>
                <w:rFonts w:ascii="Arial" w:hAnsi="Arial" w:cs="Arial"/>
                <w:b/>
                <w:sz w:val="21"/>
                <w:szCs w:val="21"/>
                <w:rPrChange w:id="164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 xml:space="preserve">Viviane Rocha </w:t>
            </w:r>
            <w:proofErr w:type="spellStart"/>
            <w:r w:rsidRPr="00E44ACB">
              <w:rPr>
                <w:rFonts w:ascii="Arial" w:hAnsi="Arial" w:cs="Arial"/>
                <w:b/>
                <w:sz w:val="21"/>
                <w:szCs w:val="21"/>
                <w:rPrChange w:id="165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>Luna</w:t>
            </w:r>
            <w:proofErr w:type="spellEnd"/>
            <w:r w:rsidRPr="00E44ACB">
              <w:rPr>
                <w:rFonts w:ascii="Arial" w:hAnsi="Arial" w:cs="Arial"/>
                <w:b/>
                <w:sz w:val="21"/>
                <w:szCs w:val="21"/>
                <w:rPrChange w:id="166" w:author="adriana.araujo" w:date="2016-09-30T16:09:00Z">
                  <w:rPr>
                    <w:rFonts w:ascii="Arial" w:hAnsi="Arial" w:cs="Arial"/>
                    <w:b/>
                    <w:sz w:val="20"/>
                    <w:szCs w:val="20"/>
                  </w:rPr>
                </w:rPrChange>
              </w:rPr>
              <w:t xml:space="preserve"> do Nascimento                </w:t>
            </w:r>
          </w:p>
          <w:p w:rsidR="00CF046E" w:rsidRPr="00E44ACB" w:rsidDel="00EC7428" w:rsidRDefault="00CF046E" w:rsidP="00EC7428">
            <w:pPr>
              <w:spacing w:after="0" w:line="240" w:lineRule="auto"/>
              <w:jc w:val="center"/>
              <w:rPr>
                <w:del w:id="167" w:author="adriana.araujo" w:date="2016-09-30T16:08:00Z"/>
                <w:rFonts w:ascii="Arial" w:hAnsi="Arial" w:cs="Arial"/>
                <w:sz w:val="18"/>
                <w:szCs w:val="18"/>
                <w:rPrChange w:id="168" w:author="adriana.araujo" w:date="2016-09-30T16:10:00Z">
                  <w:rPr>
                    <w:del w:id="169" w:author="adriana.araujo" w:date="2016-09-30T16:08:00Z"/>
                    <w:rFonts w:ascii="Arial" w:hAnsi="Arial" w:cs="Arial"/>
                    <w:sz w:val="20"/>
                    <w:szCs w:val="20"/>
                  </w:rPr>
                </w:rPrChange>
              </w:rPr>
            </w:pPr>
            <w:r w:rsidRPr="00E44ACB">
              <w:rPr>
                <w:rFonts w:ascii="Arial" w:hAnsi="Arial" w:cs="Arial"/>
                <w:sz w:val="18"/>
                <w:szCs w:val="18"/>
                <w:rPrChange w:id="170" w:author="adriana.araujo" w:date="2016-09-30T16:10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  <w:t>Assessora de Controle Interno</w:t>
            </w:r>
            <w:ins w:id="171" w:author="adriana.araujo" w:date="2016-09-30T16:08:00Z">
              <w:r w:rsidR="00EC7428" w:rsidRPr="00E44ACB">
                <w:rPr>
                  <w:rFonts w:ascii="Arial" w:hAnsi="Arial" w:cs="Arial"/>
                  <w:sz w:val="18"/>
                  <w:szCs w:val="18"/>
                </w:rPr>
                <w:t xml:space="preserve"> / Matrícula nº 114-7</w:t>
              </w:r>
            </w:ins>
          </w:p>
          <w:p w:rsidR="00CF046E" w:rsidRPr="00E44ACB" w:rsidRDefault="00CF046E" w:rsidP="00EC7428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  <w:rPrChange w:id="172" w:author="adriana.araujo" w:date="2016-09-30T16:09:00Z">
                  <w:rPr>
                    <w:rFonts w:ascii="Arial" w:hAnsi="Arial" w:cs="Arial"/>
                    <w:sz w:val="20"/>
                    <w:szCs w:val="20"/>
                  </w:rPr>
                </w:rPrChange>
              </w:rPr>
            </w:pPr>
            <w:del w:id="173" w:author="adriana.araujo" w:date="2016-09-30T16:08:00Z">
              <w:r w:rsidRPr="00E44ACB" w:rsidDel="00EC7428">
                <w:rPr>
                  <w:rFonts w:ascii="Arial" w:hAnsi="Arial" w:cs="Arial"/>
                  <w:sz w:val="21"/>
                  <w:szCs w:val="21"/>
                  <w:rPrChange w:id="174" w:author="adriana.araujo" w:date="2016-09-30T16:09:00Z">
                    <w:rPr>
                      <w:rFonts w:ascii="Arial" w:hAnsi="Arial" w:cs="Arial"/>
                      <w:sz w:val="20"/>
                      <w:szCs w:val="20"/>
                    </w:rPr>
                  </w:rPrChange>
                </w:rPr>
                <w:delText>Matrícula nº 114-7</w:delText>
              </w:r>
            </w:del>
          </w:p>
        </w:tc>
      </w:tr>
    </w:tbl>
    <w:p w:rsidR="00CF046E" w:rsidRPr="00E44ACB" w:rsidRDefault="00CF046E" w:rsidP="00EC742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  <w:rPrChange w:id="175" w:author="adriana.araujo" w:date="2016-09-30T16:09:00Z">
            <w:rPr>
              <w:rFonts w:ascii="Arial" w:hAnsi="Arial" w:cs="Arial"/>
              <w:sz w:val="20"/>
              <w:szCs w:val="20"/>
            </w:rPr>
          </w:rPrChange>
        </w:rPr>
        <w:pPrChange w:id="176" w:author="adriana.araujo" w:date="2016-09-30T16:04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CF046E" w:rsidRPr="00E44ACB" w:rsidDel="00EC7428" w:rsidRDefault="00CF046E" w:rsidP="00EC7428">
      <w:pPr>
        <w:autoSpaceDE w:val="0"/>
        <w:autoSpaceDN w:val="0"/>
        <w:adjustRightInd w:val="0"/>
        <w:spacing w:after="0" w:line="360" w:lineRule="auto"/>
        <w:rPr>
          <w:del w:id="177" w:author="adriana.araujo" w:date="2016-09-30T16:07:00Z"/>
          <w:rFonts w:ascii="Arial" w:hAnsi="Arial" w:cs="Arial"/>
          <w:sz w:val="21"/>
          <w:szCs w:val="21"/>
          <w:rPrChange w:id="178" w:author="adriana.araujo" w:date="2016-09-30T16:09:00Z">
            <w:rPr>
              <w:del w:id="179" w:author="adriana.araujo" w:date="2016-09-30T16:07:00Z"/>
              <w:rFonts w:ascii="Arial" w:hAnsi="Arial" w:cs="Arial"/>
              <w:color w:val="FF0000"/>
              <w:sz w:val="20"/>
              <w:szCs w:val="20"/>
            </w:rPr>
          </w:rPrChange>
        </w:rPr>
      </w:pPr>
    </w:p>
    <w:p w:rsidR="00CF046E" w:rsidRPr="00E44ACB" w:rsidDel="00EC7428" w:rsidRDefault="00CF046E" w:rsidP="00EC7428">
      <w:pPr>
        <w:tabs>
          <w:tab w:val="left" w:pos="283"/>
        </w:tabs>
        <w:spacing w:after="0" w:line="360" w:lineRule="auto"/>
        <w:rPr>
          <w:del w:id="180" w:author="adriana.araujo" w:date="2016-09-30T16:07:00Z"/>
          <w:rFonts w:ascii="Arial" w:hAnsi="Arial" w:cs="Arial"/>
          <w:b/>
          <w:sz w:val="21"/>
          <w:szCs w:val="21"/>
          <w:rPrChange w:id="181" w:author="adriana.araujo" w:date="2016-09-30T16:09:00Z">
            <w:rPr>
              <w:del w:id="182" w:author="adriana.araujo" w:date="2016-09-30T16:07:00Z"/>
              <w:rFonts w:ascii="Arial" w:hAnsi="Arial" w:cs="Arial"/>
              <w:b/>
              <w:color w:val="000000"/>
              <w:sz w:val="20"/>
              <w:szCs w:val="20"/>
            </w:rPr>
          </w:rPrChange>
        </w:rPr>
        <w:pPrChange w:id="183" w:author="adriana.araujo" w:date="2016-09-30T16:04:00Z">
          <w:pPr>
            <w:tabs>
              <w:tab w:val="left" w:pos="283"/>
            </w:tabs>
            <w:spacing w:after="0" w:line="240" w:lineRule="auto"/>
          </w:pPr>
        </w:pPrChange>
      </w:pPr>
    </w:p>
    <w:p w:rsidR="00CF046E" w:rsidRPr="00E44ACB" w:rsidRDefault="00CF046E" w:rsidP="00EC7428">
      <w:pPr>
        <w:tabs>
          <w:tab w:val="left" w:pos="283"/>
        </w:tabs>
        <w:spacing w:after="0" w:line="360" w:lineRule="auto"/>
        <w:rPr>
          <w:ins w:id="184" w:author="adriana.araujo" w:date="2016-09-30T16:07:00Z"/>
          <w:rFonts w:ascii="Arial" w:hAnsi="Arial" w:cs="Arial"/>
          <w:b/>
          <w:sz w:val="21"/>
          <w:szCs w:val="21"/>
          <w:rPrChange w:id="185" w:author="adriana.araujo" w:date="2016-09-30T16:09:00Z">
            <w:rPr>
              <w:ins w:id="186" w:author="adriana.araujo" w:date="2016-09-30T16:07:00Z"/>
              <w:rFonts w:ascii="Arial" w:hAnsi="Arial" w:cs="Arial"/>
              <w:b/>
              <w:color w:val="000000"/>
              <w:sz w:val="20"/>
              <w:szCs w:val="20"/>
            </w:rPr>
          </w:rPrChange>
        </w:rPr>
        <w:pPrChange w:id="187" w:author="adriana.araujo" w:date="2016-09-30T16:04:00Z">
          <w:pPr>
            <w:tabs>
              <w:tab w:val="left" w:pos="283"/>
            </w:tabs>
            <w:spacing w:after="0" w:line="240" w:lineRule="auto"/>
          </w:pPr>
        </w:pPrChange>
      </w:pPr>
      <w:r w:rsidRPr="00E44ACB">
        <w:rPr>
          <w:rFonts w:ascii="Arial" w:hAnsi="Arial" w:cs="Arial"/>
          <w:b/>
          <w:sz w:val="21"/>
          <w:szCs w:val="21"/>
          <w:rPrChange w:id="188" w:author="adriana.araujo" w:date="2016-09-30T16:09:00Z">
            <w:rPr>
              <w:rFonts w:ascii="Arial" w:hAnsi="Arial" w:cs="Arial"/>
              <w:b/>
              <w:color w:val="000000"/>
              <w:sz w:val="20"/>
              <w:szCs w:val="20"/>
            </w:rPr>
          </w:rPrChange>
        </w:rPr>
        <w:t>De acordo:</w:t>
      </w:r>
    </w:p>
    <w:p w:rsidR="00EC7428" w:rsidRPr="00E44ACB" w:rsidRDefault="00EC7428" w:rsidP="00EC7428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1"/>
          <w:szCs w:val="21"/>
          <w:rPrChange w:id="189" w:author="adriana.araujo" w:date="2016-09-30T16:09:00Z">
            <w:rPr>
              <w:rFonts w:ascii="Arial" w:hAnsi="Arial" w:cs="Arial"/>
              <w:b/>
              <w:color w:val="000000"/>
              <w:sz w:val="20"/>
              <w:szCs w:val="20"/>
            </w:rPr>
          </w:rPrChange>
        </w:rPr>
        <w:pPrChange w:id="190" w:author="adriana.araujo" w:date="2016-09-30T16:04:00Z">
          <w:pPr>
            <w:tabs>
              <w:tab w:val="left" w:pos="283"/>
            </w:tabs>
            <w:spacing w:after="0" w:line="240" w:lineRule="auto"/>
          </w:pPr>
        </w:pPrChange>
      </w:pPr>
    </w:p>
    <w:p w:rsidR="00CF046E" w:rsidRPr="00E44ACB" w:rsidRDefault="00CF046E" w:rsidP="00EC742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  <w:rPrChange w:id="191" w:author="adriana.araujo" w:date="2016-09-30T16:09:00Z">
            <w:rPr>
              <w:rFonts w:ascii="Arial" w:hAnsi="Arial" w:cs="Arial"/>
              <w:b/>
              <w:color w:val="000000"/>
              <w:sz w:val="20"/>
              <w:szCs w:val="20"/>
            </w:rPr>
          </w:rPrChange>
        </w:rPr>
      </w:pPr>
      <w:r w:rsidRPr="00E44ACB">
        <w:rPr>
          <w:rFonts w:ascii="Arial" w:hAnsi="Arial" w:cs="Arial"/>
          <w:b/>
          <w:sz w:val="21"/>
          <w:szCs w:val="21"/>
          <w:rPrChange w:id="192" w:author="adriana.araujo" w:date="2016-09-30T16:09:00Z">
            <w:rPr>
              <w:rFonts w:ascii="Arial" w:hAnsi="Arial" w:cs="Arial"/>
              <w:b/>
              <w:color w:val="000000"/>
              <w:sz w:val="20"/>
              <w:szCs w:val="20"/>
            </w:rPr>
          </w:rPrChange>
        </w:rPr>
        <w:t xml:space="preserve">Adriana Andrade Araújo </w:t>
      </w:r>
    </w:p>
    <w:p w:rsidR="00F74EEC" w:rsidRPr="00E44ACB" w:rsidRDefault="00E10B11" w:rsidP="00EC7428">
      <w:pPr>
        <w:spacing w:after="0" w:line="240" w:lineRule="auto"/>
        <w:rPr>
          <w:sz w:val="18"/>
          <w:szCs w:val="18"/>
          <w:rPrChange w:id="193" w:author="adriana.araujo" w:date="2016-09-30T16:10:00Z">
            <w:rPr/>
          </w:rPrChange>
        </w:rPr>
        <w:pPrChange w:id="194" w:author="adriana.araujo" w:date="2016-09-30T16:07:00Z">
          <w:pPr/>
        </w:pPrChange>
      </w:pPr>
      <w:bookmarkStart w:id="195" w:name="_GoBack"/>
      <w:bookmarkEnd w:id="195"/>
      <w:r w:rsidRPr="00E44ACB">
        <w:rPr>
          <w:rFonts w:ascii="Arial" w:hAnsi="Arial" w:cs="Arial"/>
          <w:sz w:val="21"/>
          <w:szCs w:val="21"/>
          <w:rPrChange w:id="196" w:author="adriana.araujo" w:date="2016-09-30T16:09:00Z">
            <w:rPr>
              <w:rFonts w:ascii="Arial" w:hAnsi="Arial" w:cs="Arial"/>
              <w:color w:val="000000"/>
              <w:sz w:val="20"/>
              <w:szCs w:val="20"/>
            </w:rPr>
          </w:rPrChange>
        </w:rPr>
        <w:t xml:space="preserve">                                       </w:t>
      </w:r>
      <w:r w:rsidR="00CF046E" w:rsidRPr="00E44ACB">
        <w:rPr>
          <w:rFonts w:ascii="Arial" w:hAnsi="Arial" w:cs="Arial"/>
          <w:sz w:val="18"/>
          <w:szCs w:val="18"/>
          <w:rPrChange w:id="197" w:author="adriana.araujo" w:date="2016-09-30T16:10:00Z">
            <w:rPr>
              <w:rFonts w:ascii="Arial" w:hAnsi="Arial" w:cs="Arial"/>
              <w:color w:val="000000"/>
              <w:sz w:val="20"/>
              <w:szCs w:val="20"/>
            </w:rPr>
          </w:rPrChange>
        </w:rPr>
        <w:t>Superintendente de Auditagem - Matrícula n° 113-9</w:t>
      </w:r>
    </w:p>
    <w:sectPr w:rsidR="00F74EEC" w:rsidRPr="00E44ACB" w:rsidSect="00E44A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410" w:right="1134" w:bottom="1134" w:left="1701" w:header="709" w:footer="709" w:gutter="0"/>
      <w:cols w:space="708"/>
      <w:docGrid w:linePitch="360"/>
      <w:sectPrChange w:id="198" w:author="adriana.araujo" w:date="2016-09-30T16:09:00Z">
        <w:sectPr w:rsidR="00F74EEC" w:rsidRPr="00E44ACB" w:rsidSect="00E44ACB">
          <w:pgMar w:right="1701" w:bottom="1417" w:header="708" w:footer="708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601" w:rsidRDefault="00925601" w:rsidP="003068B9">
      <w:pPr>
        <w:spacing w:after="0" w:line="240" w:lineRule="auto"/>
      </w:pPr>
      <w:r>
        <w:separator/>
      </w:r>
    </w:p>
  </w:endnote>
  <w:endnote w:type="continuationSeparator" w:id="0">
    <w:p w:rsidR="00925601" w:rsidRDefault="009256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601" w:rsidRDefault="00925601" w:rsidP="003068B9">
      <w:pPr>
        <w:spacing w:after="0" w:line="240" w:lineRule="auto"/>
      </w:pPr>
      <w:r>
        <w:separator/>
      </w:r>
    </w:p>
  </w:footnote>
  <w:footnote w:type="continuationSeparator" w:id="0">
    <w:p w:rsidR="00925601" w:rsidRDefault="009256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A6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6447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36DBB"/>
    <w:rsid w:val="00100DE2"/>
    <w:rsid w:val="001126DB"/>
    <w:rsid w:val="001E0810"/>
    <w:rsid w:val="00273191"/>
    <w:rsid w:val="00287AEA"/>
    <w:rsid w:val="003068B9"/>
    <w:rsid w:val="003972EB"/>
    <w:rsid w:val="003C67EF"/>
    <w:rsid w:val="003D6263"/>
    <w:rsid w:val="003F2978"/>
    <w:rsid w:val="00407024"/>
    <w:rsid w:val="00465B1C"/>
    <w:rsid w:val="004B7E12"/>
    <w:rsid w:val="0058664D"/>
    <w:rsid w:val="0059532C"/>
    <w:rsid w:val="005A6216"/>
    <w:rsid w:val="005E4812"/>
    <w:rsid w:val="005F53C9"/>
    <w:rsid w:val="006121E1"/>
    <w:rsid w:val="0064302B"/>
    <w:rsid w:val="0066447A"/>
    <w:rsid w:val="0069756C"/>
    <w:rsid w:val="006B0FDC"/>
    <w:rsid w:val="00752438"/>
    <w:rsid w:val="00776B71"/>
    <w:rsid w:val="00847588"/>
    <w:rsid w:val="008D37F3"/>
    <w:rsid w:val="00902837"/>
    <w:rsid w:val="00925601"/>
    <w:rsid w:val="0098367C"/>
    <w:rsid w:val="009D2116"/>
    <w:rsid w:val="00A6577D"/>
    <w:rsid w:val="00AA4F95"/>
    <w:rsid w:val="00AB42A3"/>
    <w:rsid w:val="00AD397C"/>
    <w:rsid w:val="00CD316D"/>
    <w:rsid w:val="00CF046E"/>
    <w:rsid w:val="00D22388"/>
    <w:rsid w:val="00D514BD"/>
    <w:rsid w:val="00E10B11"/>
    <w:rsid w:val="00E34120"/>
    <w:rsid w:val="00E40AC5"/>
    <w:rsid w:val="00E44ACB"/>
    <w:rsid w:val="00E85785"/>
    <w:rsid w:val="00E9775F"/>
    <w:rsid w:val="00EA3A89"/>
    <w:rsid w:val="00EC7428"/>
    <w:rsid w:val="00F65D08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dcterms:created xsi:type="dcterms:W3CDTF">2016-09-30T19:03:00Z</dcterms:created>
  <dcterms:modified xsi:type="dcterms:W3CDTF">2016-09-30T19:11:00Z</dcterms:modified>
</cp:coreProperties>
</file>