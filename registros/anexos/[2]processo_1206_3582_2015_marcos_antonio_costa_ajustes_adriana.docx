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07" w:rsidRDefault="00CE4107" w:rsidP="00CE4107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5777E0" w:rsidRPr="0045582E" w:rsidRDefault="005777E0" w:rsidP="00CE4107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PROCESSO nº: </w:t>
      </w:r>
      <w:r>
        <w:rPr>
          <w:rFonts w:ascii="Arial" w:hAnsi="Arial" w:cs="Arial"/>
          <w:sz w:val="23"/>
          <w:szCs w:val="23"/>
        </w:rPr>
        <w:t>1206-3582/2015</w:t>
      </w:r>
    </w:p>
    <w:p w:rsidR="005777E0" w:rsidRPr="0045582E" w:rsidRDefault="005777E0" w:rsidP="00CE410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INTERESSADO</w:t>
      </w:r>
      <w:r w:rsidRPr="0045582E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Marcos Antônio Costa</w:t>
      </w:r>
    </w:p>
    <w:p w:rsidR="005777E0" w:rsidRPr="0045582E" w:rsidDel="00CE4107" w:rsidRDefault="005777E0" w:rsidP="00CE4107">
      <w:pPr>
        <w:tabs>
          <w:tab w:val="left" w:pos="8647"/>
        </w:tabs>
        <w:spacing w:after="0" w:line="360" w:lineRule="auto"/>
        <w:jc w:val="both"/>
        <w:rPr>
          <w:del w:id="0" w:author="marcia.soares" w:date="2016-09-28T08:57:00Z"/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ASSUNTO</w:t>
      </w:r>
      <w:r w:rsidRPr="0045582E">
        <w:rPr>
          <w:rFonts w:ascii="Arial" w:hAnsi="Arial" w:cs="Arial"/>
          <w:sz w:val="23"/>
          <w:szCs w:val="23"/>
        </w:rPr>
        <w:t>: Pagamento de Docente (</w:t>
      </w:r>
      <w:r>
        <w:rPr>
          <w:rFonts w:ascii="Arial" w:hAnsi="Arial" w:cs="Arial"/>
          <w:sz w:val="23"/>
          <w:szCs w:val="23"/>
        </w:rPr>
        <w:t>Curso de condutor de Viaturas Policiais – CCVP/2014</w:t>
      </w:r>
      <w:proofErr w:type="gramStart"/>
      <w:r w:rsidRPr="0045582E">
        <w:rPr>
          <w:rFonts w:ascii="Arial" w:hAnsi="Arial" w:cs="Arial"/>
          <w:sz w:val="23"/>
          <w:szCs w:val="23"/>
        </w:rPr>
        <w:t>).</w:t>
      </w:r>
      <w:proofErr w:type="gramEnd"/>
    </w:p>
    <w:p w:rsidR="005777E0" w:rsidRPr="0045582E" w:rsidRDefault="005777E0" w:rsidP="00CE410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5777E0" w:rsidRPr="0045582E" w:rsidRDefault="005777E0" w:rsidP="00CE41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45582E">
        <w:rPr>
          <w:rFonts w:ascii="Arial" w:hAnsi="Arial" w:cs="Arial"/>
          <w:b/>
          <w:bCs/>
          <w:sz w:val="23"/>
          <w:szCs w:val="23"/>
        </w:rPr>
        <w:t>PARECER TÉCNICO</w:t>
      </w:r>
    </w:p>
    <w:p w:rsidR="005777E0" w:rsidRPr="0045582E" w:rsidRDefault="005777E0" w:rsidP="00CE4107">
      <w:pPr>
        <w:spacing w:after="12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5777E0" w:rsidRPr="0045582E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>
        <w:rPr>
          <w:rFonts w:ascii="Arial" w:hAnsi="Arial" w:cs="Arial"/>
          <w:b/>
          <w:sz w:val="23"/>
          <w:szCs w:val="23"/>
        </w:rPr>
        <w:t>Marcos Antônio Costa</w:t>
      </w:r>
      <w:r w:rsidRPr="0045582E">
        <w:rPr>
          <w:rFonts w:ascii="Arial" w:hAnsi="Arial" w:cs="Arial"/>
          <w:sz w:val="23"/>
          <w:szCs w:val="23"/>
        </w:rPr>
        <w:t>, conforme solicitação de fls. 02.</w:t>
      </w:r>
    </w:p>
    <w:p w:rsidR="005777E0" w:rsidRPr="0045582E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Os autos, composto de 01 (um volume) com </w:t>
      </w:r>
      <w:r>
        <w:rPr>
          <w:rFonts w:ascii="Arial" w:hAnsi="Arial" w:cs="Arial"/>
          <w:sz w:val="23"/>
          <w:szCs w:val="23"/>
        </w:rPr>
        <w:t>43</w:t>
      </w:r>
      <w:r w:rsidRPr="0045582E">
        <w:rPr>
          <w:rFonts w:ascii="Arial" w:hAnsi="Arial" w:cs="Arial"/>
          <w:sz w:val="23"/>
          <w:szCs w:val="23"/>
        </w:rPr>
        <w:t xml:space="preserve"> (</w:t>
      </w:r>
      <w:r>
        <w:rPr>
          <w:rFonts w:ascii="Arial" w:hAnsi="Arial" w:cs="Arial"/>
          <w:sz w:val="23"/>
          <w:szCs w:val="23"/>
        </w:rPr>
        <w:t>quarenta e três</w:t>
      </w:r>
      <w:r w:rsidRPr="0045582E">
        <w:rPr>
          <w:rFonts w:ascii="Arial" w:hAnsi="Arial" w:cs="Arial"/>
          <w:sz w:val="23"/>
          <w:szCs w:val="23"/>
        </w:rPr>
        <w:t xml:space="preserve">) folhas, foram encaminhados a esta </w:t>
      </w:r>
      <w:r w:rsidRPr="0045582E">
        <w:rPr>
          <w:rFonts w:ascii="Arial" w:hAnsi="Arial" w:cs="Arial"/>
          <w:b/>
          <w:sz w:val="23"/>
          <w:szCs w:val="23"/>
        </w:rPr>
        <w:t>Controladoria Geral do Estado – CGE,</w:t>
      </w:r>
      <w:r w:rsidRPr="0045582E"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Secretaria de Estado da </w:t>
      </w:r>
      <w:r>
        <w:rPr>
          <w:rFonts w:ascii="Arial" w:hAnsi="Arial" w:cs="Arial"/>
          <w:sz w:val="23"/>
          <w:szCs w:val="23"/>
        </w:rPr>
        <w:t>Segurança Pública – SSP/AL</w:t>
      </w:r>
      <w:r w:rsidRPr="0045582E">
        <w:rPr>
          <w:rFonts w:ascii="Arial" w:hAnsi="Arial" w:cs="Arial"/>
          <w:sz w:val="23"/>
          <w:szCs w:val="23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5777E0" w:rsidRPr="0045582E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 processo administrativo em tela já aportou nesta CGE, com parecer técnico acostado às folhas </w:t>
      </w:r>
      <w:r>
        <w:rPr>
          <w:rFonts w:ascii="Arial" w:hAnsi="Arial" w:cs="Arial"/>
          <w:sz w:val="23"/>
          <w:szCs w:val="23"/>
        </w:rPr>
        <w:t>20/24</w:t>
      </w:r>
      <w:r w:rsidRPr="0045582E">
        <w:rPr>
          <w:rFonts w:ascii="Arial" w:hAnsi="Arial" w:cs="Arial"/>
          <w:sz w:val="23"/>
          <w:szCs w:val="23"/>
        </w:rPr>
        <w:t xml:space="preserve">, contendo relatório da instrução processual, de modo que tal elemento será parcialmente suprimido no pronunciamento </w:t>
      </w:r>
      <w:r w:rsidRPr="0045582E">
        <w:rPr>
          <w:rFonts w:ascii="Arial" w:hAnsi="Arial" w:cs="Arial"/>
          <w:i/>
          <w:sz w:val="23"/>
          <w:szCs w:val="23"/>
        </w:rPr>
        <w:t xml:space="preserve">in </w:t>
      </w:r>
      <w:proofErr w:type="spellStart"/>
      <w:r w:rsidRPr="0045582E">
        <w:rPr>
          <w:rFonts w:ascii="Arial" w:hAnsi="Arial" w:cs="Arial"/>
          <w:i/>
          <w:sz w:val="23"/>
          <w:szCs w:val="23"/>
        </w:rPr>
        <w:t>casu</w:t>
      </w:r>
      <w:proofErr w:type="spellEnd"/>
      <w:r w:rsidRPr="0045582E">
        <w:rPr>
          <w:rFonts w:ascii="Arial" w:hAnsi="Arial" w:cs="Arial"/>
          <w:sz w:val="23"/>
          <w:szCs w:val="23"/>
        </w:rPr>
        <w:t>.</w:t>
      </w:r>
    </w:p>
    <w:p w:rsidR="005777E0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CE4107" w:rsidRPr="0045582E" w:rsidRDefault="00CE4107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5777E0" w:rsidRPr="0045582E" w:rsidRDefault="005777E0" w:rsidP="00CE4107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Que o docente seja notificado para apresentar o relatório das atividades desenvolvidas, lista de </w:t>
      </w:r>
      <w:proofErr w:type="spellStart"/>
      <w:r>
        <w:rPr>
          <w:rFonts w:ascii="Arial" w:hAnsi="Arial" w:cs="Arial"/>
          <w:b/>
          <w:sz w:val="23"/>
          <w:szCs w:val="23"/>
        </w:rPr>
        <w:t>frequência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ou lista de participantes concluintes, resultado das avaliações aplicadas, conforme determina o Edital e Decreto 25.212/2013</w:t>
      </w:r>
      <w:r w:rsidRPr="0045582E">
        <w:rPr>
          <w:rFonts w:ascii="Arial" w:hAnsi="Arial" w:cs="Arial"/>
          <w:sz w:val="23"/>
          <w:szCs w:val="23"/>
        </w:rPr>
        <w:t>.</w:t>
      </w:r>
    </w:p>
    <w:p w:rsidR="005777E0" w:rsidRDefault="005777E0" w:rsidP="00CE4107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 w:rsidRPr="0045582E">
        <w:rPr>
          <w:rFonts w:ascii="Arial" w:hAnsi="Arial" w:cs="Arial"/>
          <w:sz w:val="23"/>
          <w:szCs w:val="23"/>
        </w:rPr>
        <w:t xml:space="preserve"> e </w:t>
      </w:r>
      <w:r w:rsidRPr="0045582E">
        <w:rPr>
          <w:rFonts w:ascii="Arial" w:hAnsi="Arial" w:cs="Arial"/>
          <w:b/>
          <w:sz w:val="23"/>
          <w:szCs w:val="23"/>
        </w:rPr>
        <w:t>somatório dos valores a receber</w:t>
      </w:r>
      <w:r w:rsidRPr="0045582E">
        <w:rPr>
          <w:rFonts w:ascii="Arial" w:hAnsi="Arial" w:cs="Arial"/>
          <w:sz w:val="23"/>
          <w:szCs w:val="23"/>
        </w:rPr>
        <w:t>.</w:t>
      </w:r>
    </w:p>
    <w:p w:rsidR="005777E0" w:rsidRPr="0045582E" w:rsidRDefault="005777E0" w:rsidP="00CE4107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lastRenderedPageBreak/>
        <w:t>Valores do Subsídio – que sejam apensados aos autos os valores do menor subsídio ou vencimento da carreira do servidor para conferência dos cálculos.</w:t>
      </w:r>
    </w:p>
    <w:p w:rsidR="005777E0" w:rsidRPr="0045582E" w:rsidRDefault="005777E0" w:rsidP="00CE4107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Nota fiscal </w:t>
      </w:r>
      <w:r w:rsidRPr="0045582E">
        <w:rPr>
          <w:rFonts w:ascii="Arial" w:hAnsi="Arial" w:cs="Arial"/>
          <w:sz w:val="23"/>
          <w:szCs w:val="23"/>
        </w:rPr>
        <w:t>referente aos serviços prestados.</w:t>
      </w:r>
    </w:p>
    <w:p w:rsidR="005777E0" w:rsidRPr="001A21B6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0"/>
          <w:szCs w:val="10"/>
        </w:rPr>
      </w:pPr>
    </w:p>
    <w:p w:rsidR="005777E0" w:rsidRPr="0045582E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Às fls. </w:t>
      </w:r>
      <w:r>
        <w:rPr>
          <w:rFonts w:ascii="Arial" w:hAnsi="Arial" w:cs="Arial"/>
          <w:sz w:val="23"/>
          <w:szCs w:val="23"/>
        </w:rPr>
        <w:t xml:space="preserve">28/32 </w:t>
      </w:r>
      <w:r w:rsidRPr="0045582E">
        <w:rPr>
          <w:rFonts w:ascii="Arial" w:hAnsi="Arial" w:cs="Arial"/>
          <w:sz w:val="23"/>
          <w:szCs w:val="23"/>
        </w:rPr>
        <w:t>evidenciado o cumprimento das diligências descritas na alínea “a”</w:t>
      </w:r>
      <w:r>
        <w:rPr>
          <w:rFonts w:ascii="Arial" w:hAnsi="Arial" w:cs="Arial"/>
          <w:sz w:val="23"/>
          <w:szCs w:val="23"/>
        </w:rPr>
        <w:t xml:space="preserve"> e “b”</w:t>
      </w:r>
      <w:r w:rsidRPr="0045582E">
        <w:rPr>
          <w:rFonts w:ascii="Arial" w:hAnsi="Arial" w:cs="Arial"/>
          <w:sz w:val="23"/>
          <w:szCs w:val="23"/>
        </w:rPr>
        <w:t xml:space="preserve">, às fls. </w:t>
      </w:r>
      <w:r>
        <w:rPr>
          <w:rFonts w:ascii="Arial" w:hAnsi="Arial" w:cs="Arial"/>
          <w:sz w:val="23"/>
          <w:szCs w:val="23"/>
        </w:rPr>
        <w:t>33/36</w:t>
      </w:r>
      <w:r w:rsidRPr="0045582E">
        <w:rPr>
          <w:rFonts w:ascii="Arial" w:hAnsi="Arial" w:cs="Arial"/>
          <w:sz w:val="23"/>
          <w:szCs w:val="23"/>
        </w:rPr>
        <w:t>, constam as inf</w:t>
      </w:r>
      <w:r>
        <w:rPr>
          <w:rFonts w:ascii="Arial" w:hAnsi="Arial" w:cs="Arial"/>
          <w:sz w:val="23"/>
          <w:szCs w:val="23"/>
        </w:rPr>
        <w:t>ormações requeridas na alínea “c</w:t>
      </w:r>
      <w:r w:rsidRPr="0045582E">
        <w:rPr>
          <w:rFonts w:ascii="Arial" w:hAnsi="Arial" w:cs="Arial"/>
          <w:sz w:val="23"/>
          <w:szCs w:val="23"/>
        </w:rPr>
        <w:t xml:space="preserve">”. Por fim, às fls. </w:t>
      </w:r>
      <w:r>
        <w:rPr>
          <w:rFonts w:ascii="Arial" w:hAnsi="Arial" w:cs="Arial"/>
          <w:sz w:val="23"/>
          <w:szCs w:val="23"/>
        </w:rPr>
        <w:t>38/40</w:t>
      </w:r>
      <w:r w:rsidRPr="0045582E">
        <w:rPr>
          <w:rFonts w:ascii="Arial" w:hAnsi="Arial" w:cs="Arial"/>
          <w:sz w:val="23"/>
          <w:szCs w:val="23"/>
        </w:rPr>
        <w:t xml:space="preserve"> constam Nota Fiscal Eletrônica de Serviço, no valor de </w:t>
      </w:r>
      <w:r w:rsidRPr="00C45AC0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807,10</w:t>
      </w:r>
      <w:r w:rsidRPr="00C45AC0">
        <w:rPr>
          <w:rFonts w:ascii="Arial" w:hAnsi="Arial" w:cs="Arial"/>
          <w:b/>
          <w:sz w:val="23"/>
          <w:szCs w:val="23"/>
        </w:rPr>
        <w:t xml:space="preserve"> (</w:t>
      </w:r>
      <w:r>
        <w:rPr>
          <w:rFonts w:ascii="Arial" w:hAnsi="Arial" w:cs="Arial"/>
          <w:b/>
          <w:sz w:val="23"/>
          <w:szCs w:val="23"/>
        </w:rPr>
        <w:t>oitocentos e sete reais e dez centavos</w:t>
      </w:r>
      <w:r w:rsidRPr="00C45AC0">
        <w:rPr>
          <w:rFonts w:ascii="Arial" w:hAnsi="Arial" w:cs="Arial"/>
          <w:b/>
          <w:sz w:val="23"/>
          <w:szCs w:val="23"/>
        </w:rPr>
        <w:t>)</w:t>
      </w:r>
      <w:r w:rsidRPr="0045582E">
        <w:rPr>
          <w:rFonts w:ascii="Arial" w:hAnsi="Arial" w:cs="Arial"/>
          <w:sz w:val="23"/>
          <w:szCs w:val="23"/>
        </w:rPr>
        <w:t>, e comprovação de pagamento do tributo correspondente à prestação dos serviços.</w:t>
      </w:r>
    </w:p>
    <w:p w:rsidR="005777E0" w:rsidRPr="0045582E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Retornam os autos para análise e pronunciamento conclusivo por esta Assessoria Técnica, nos termos dos despachos da Chefia de Gabinete e da Superintendência de Auditagem desta Controladoria Geral (fls. </w:t>
      </w:r>
      <w:r>
        <w:rPr>
          <w:rFonts w:ascii="Arial" w:hAnsi="Arial" w:cs="Arial"/>
          <w:sz w:val="23"/>
          <w:szCs w:val="23"/>
        </w:rPr>
        <w:t>42/43</w:t>
      </w:r>
      <w:r w:rsidRPr="0045582E">
        <w:rPr>
          <w:rFonts w:ascii="Arial" w:hAnsi="Arial" w:cs="Arial"/>
          <w:sz w:val="23"/>
          <w:szCs w:val="23"/>
        </w:rPr>
        <w:t>).</w:t>
      </w:r>
    </w:p>
    <w:p w:rsidR="005777E0" w:rsidRDefault="005777E0" w:rsidP="00CE4107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5777E0" w:rsidRPr="0045582E" w:rsidRDefault="005777E0" w:rsidP="00CE4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1 - RELATÓRIO</w:t>
      </w:r>
    </w:p>
    <w:p w:rsidR="005777E0" w:rsidRPr="0045582E" w:rsidRDefault="005777E0" w:rsidP="00CE410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5777E0" w:rsidRPr="0045582E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5582E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5777E0" w:rsidRPr="0045582E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5777E0" w:rsidRPr="0045582E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Observa-se que o processo de pagamento de docente em favor de </w:t>
      </w:r>
      <w:r>
        <w:rPr>
          <w:rFonts w:ascii="Arial" w:hAnsi="Arial" w:cs="Arial"/>
          <w:b/>
          <w:sz w:val="23"/>
          <w:szCs w:val="23"/>
        </w:rPr>
        <w:t>Marcos Antônio Costa</w:t>
      </w:r>
      <w:r w:rsidRPr="0045582E">
        <w:rPr>
          <w:rFonts w:ascii="Arial" w:hAnsi="Arial" w:cs="Arial"/>
          <w:sz w:val="23"/>
          <w:szCs w:val="23"/>
        </w:rPr>
        <w:t xml:space="preserve">, foi conferido e encontra-se em obediência ao art. 63 da Lei Federal nº. 4.320/64. </w:t>
      </w:r>
      <w:r w:rsidRPr="0045582E">
        <w:rPr>
          <w:rFonts w:ascii="Arial" w:hAnsi="Arial" w:cs="Arial"/>
          <w:i/>
          <w:sz w:val="23"/>
          <w:szCs w:val="23"/>
        </w:rPr>
        <w:t xml:space="preserve">In </w:t>
      </w:r>
      <w:proofErr w:type="spellStart"/>
      <w:r w:rsidRPr="0045582E">
        <w:rPr>
          <w:rFonts w:ascii="Arial" w:hAnsi="Arial" w:cs="Arial"/>
          <w:i/>
          <w:sz w:val="23"/>
          <w:szCs w:val="23"/>
        </w:rPr>
        <w:t>verbis</w:t>
      </w:r>
      <w:proofErr w:type="spellEnd"/>
      <w:r w:rsidRPr="0045582E">
        <w:rPr>
          <w:rFonts w:ascii="Arial" w:hAnsi="Arial" w:cs="Arial"/>
          <w:i/>
          <w:sz w:val="23"/>
          <w:szCs w:val="23"/>
        </w:rPr>
        <w:t>:</w:t>
      </w:r>
    </w:p>
    <w:p w:rsidR="005777E0" w:rsidRPr="0045582E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r w:rsidRPr="0045582E">
        <w:rPr>
          <w:rFonts w:ascii="Arial" w:hAnsi="Arial" w:cs="Arial"/>
          <w:color w:val="000000"/>
          <w:sz w:val="23"/>
          <w:szCs w:val="23"/>
        </w:rPr>
        <w:t>Art. 63. A liquidação da despesa consiste na verificação do direito adquirido pelo credor tendo por base os títulos e documentos comprobatórios do respectivo crédito.</w:t>
      </w:r>
    </w:p>
    <w:p w:rsidR="005777E0" w:rsidRPr="0045582E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1" w:name="art63§1"/>
      <w:bookmarkEnd w:id="1"/>
      <w:r w:rsidRPr="0045582E">
        <w:rPr>
          <w:rFonts w:ascii="Arial" w:hAnsi="Arial" w:cs="Arial"/>
          <w:color w:val="000000"/>
          <w:sz w:val="23"/>
          <w:szCs w:val="23"/>
        </w:rPr>
        <w:t>§ 1° Essa verificação tem por fim apurar:</w:t>
      </w:r>
    </w:p>
    <w:p w:rsidR="005777E0" w:rsidRPr="0045582E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2" w:name="art63§1i"/>
      <w:bookmarkEnd w:id="2"/>
      <w:r w:rsidRPr="0045582E">
        <w:rPr>
          <w:rFonts w:ascii="Arial" w:hAnsi="Arial" w:cs="Arial"/>
          <w:color w:val="000000"/>
          <w:sz w:val="23"/>
          <w:szCs w:val="23"/>
        </w:rPr>
        <w:t>I - a origem e o objeto do que se deve pagar;</w:t>
      </w:r>
    </w:p>
    <w:p w:rsidR="005777E0" w:rsidRPr="0045582E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3" w:name="art63§1ii"/>
      <w:bookmarkEnd w:id="3"/>
      <w:r w:rsidRPr="0045582E">
        <w:rPr>
          <w:rFonts w:ascii="Arial" w:hAnsi="Arial" w:cs="Arial"/>
          <w:color w:val="000000"/>
          <w:sz w:val="23"/>
          <w:szCs w:val="23"/>
        </w:rPr>
        <w:t>II - a importância exata a pagar</w:t>
      </w:r>
      <w:bookmarkStart w:id="4" w:name="art63§1iii"/>
      <w:bookmarkEnd w:id="4"/>
      <w:r w:rsidRPr="0045582E">
        <w:rPr>
          <w:rFonts w:ascii="Arial" w:hAnsi="Arial" w:cs="Arial"/>
          <w:color w:val="000000"/>
          <w:sz w:val="23"/>
          <w:szCs w:val="23"/>
        </w:rPr>
        <w:t>;</w:t>
      </w:r>
    </w:p>
    <w:p w:rsidR="005777E0" w:rsidRPr="0045582E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r w:rsidRPr="0045582E">
        <w:rPr>
          <w:rFonts w:ascii="Arial" w:hAnsi="Arial" w:cs="Arial"/>
          <w:color w:val="000000"/>
          <w:sz w:val="23"/>
          <w:szCs w:val="23"/>
        </w:rPr>
        <w:t>III - a quem se deve pagar a importância, para extinguir a obrigação.</w:t>
      </w:r>
    </w:p>
    <w:p w:rsidR="005777E0" w:rsidRPr="0045582E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bookmarkStart w:id="5" w:name="art63§2"/>
      <w:bookmarkEnd w:id="5"/>
    </w:p>
    <w:p w:rsidR="005777E0" w:rsidRPr="00A9283D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A9283D">
        <w:rPr>
          <w:rFonts w:ascii="Arial" w:hAnsi="Arial" w:cs="Arial"/>
          <w:color w:val="000000"/>
          <w:sz w:val="23"/>
          <w:szCs w:val="23"/>
        </w:rPr>
        <w:t xml:space="preserve">Nos termos da legislação regente, depreende-se dos autos a origem da despesa pública em questão, qual seja o credenciamento de servidores </w:t>
      </w:r>
      <w:proofErr w:type="gramStart"/>
      <w:r w:rsidRPr="00A9283D">
        <w:rPr>
          <w:rFonts w:ascii="Arial" w:hAnsi="Arial" w:cs="Arial"/>
          <w:color w:val="000000"/>
          <w:sz w:val="23"/>
          <w:szCs w:val="23"/>
        </w:rPr>
        <w:t>realizado,</w:t>
      </w:r>
      <w:proofErr w:type="gramEnd"/>
      <w:r w:rsidRPr="00A9283D">
        <w:rPr>
          <w:rFonts w:ascii="Arial" w:hAnsi="Arial" w:cs="Arial"/>
          <w:color w:val="000000"/>
          <w:sz w:val="23"/>
          <w:szCs w:val="23"/>
        </w:rPr>
        <w:t>com o fito de preenchimento de vagas para realização do curso de Condutor de Viaturas Policiais – CCVP/2014.</w:t>
      </w:r>
    </w:p>
    <w:p w:rsidR="005777E0" w:rsidRPr="00A9283D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A9283D">
        <w:rPr>
          <w:rFonts w:ascii="Arial" w:hAnsi="Arial" w:cs="Arial"/>
          <w:color w:val="000000"/>
          <w:sz w:val="23"/>
          <w:szCs w:val="23"/>
        </w:rPr>
        <w:lastRenderedPageBreak/>
        <w:t>Ante a instrução processual apresentada, resta hialina a obrigação imposta ao Estado de Alagoas do pagamento pretendido pelo servidor Marcos Antônio Costa, considerando o credenciamento supramencionado e a efetiva prestação dos serviços.</w:t>
      </w:r>
    </w:p>
    <w:p w:rsidR="005777E0" w:rsidRPr="00A9283D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9283D">
        <w:rPr>
          <w:rFonts w:ascii="Arial" w:hAnsi="Arial" w:cs="Arial"/>
          <w:sz w:val="23"/>
          <w:szCs w:val="23"/>
        </w:rPr>
        <w:t>Os valores a serem pagos estão consubstanciados no cômputo de horas ministradas, consoante publicado n</w:t>
      </w:r>
      <w:r>
        <w:rPr>
          <w:rFonts w:ascii="Arial" w:hAnsi="Arial" w:cs="Arial"/>
          <w:sz w:val="23"/>
          <w:szCs w:val="23"/>
        </w:rPr>
        <w:t>o Boletim Geral Ostensivo nº 193, de 16.10</w:t>
      </w:r>
      <w:r w:rsidRPr="00A9283D">
        <w:rPr>
          <w:rFonts w:ascii="Arial" w:hAnsi="Arial" w:cs="Arial"/>
          <w:sz w:val="23"/>
          <w:szCs w:val="23"/>
        </w:rPr>
        <w:t xml:space="preserve">.2014 (fls. </w:t>
      </w:r>
      <w:r>
        <w:rPr>
          <w:rFonts w:ascii="Arial" w:hAnsi="Arial" w:cs="Arial"/>
          <w:sz w:val="23"/>
          <w:szCs w:val="23"/>
        </w:rPr>
        <w:t>11/13</w:t>
      </w:r>
      <w:r w:rsidRPr="00A9283D">
        <w:rPr>
          <w:rFonts w:ascii="Arial" w:hAnsi="Arial" w:cs="Arial"/>
          <w:sz w:val="23"/>
          <w:szCs w:val="23"/>
        </w:rPr>
        <w:t>) e nos termos do Decreto nº 29.258/2013, que regulamenta o pagamento da hora trabalhada aos instrutores das capacitações promovidas pela Administração Direta e Indireta do Poder Executivo Estadual.</w:t>
      </w:r>
    </w:p>
    <w:p w:rsidR="005777E0" w:rsidRPr="00DD576A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3"/>
          <w:szCs w:val="23"/>
        </w:rPr>
      </w:pPr>
    </w:p>
    <w:p w:rsidR="005777E0" w:rsidRPr="00470F28" w:rsidRDefault="005777E0" w:rsidP="00CE4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5777E0" w:rsidRPr="00470F28" w:rsidRDefault="005777E0" w:rsidP="00CE4107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    </w:t>
      </w:r>
    </w:p>
    <w:p w:rsidR="005777E0" w:rsidRPr="00470F28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470F28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470F28">
        <w:rPr>
          <w:rFonts w:ascii="Arial" w:hAnsi="Arial" w:cs="Arial"/>
          <w:b/>
          <w:sz w:val="23"/>
          <w:szCs w:val="23"/>
        </w:rPr>
        <w:t>,</w:t>
      </w:r>
      <w:r w:rsidRPr="00470F28">
        <w:rPr>
          <w:rFonts w:ascii="Arial" w:hAnsi="Arial" w:cs="Arial"/>
          <w:sz w:val="23"/>
          <w:szCs w:val="23"/>
        </w:rPr>
        <w:t xml:space="preserve"> conforme requerido pela Superintendência de Auditagem desta CGE/AL (fl. 47). </w:t>
      </w:r>
    </w:p>
    <w:p w:rsidR="005777E0" w:rsidRPr="00470F2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5777E0" w:rsidRPr="00470F2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Reitere-se que o presente processo já aportou nesta CGE em data anterior para análise e parecer técnico (fls. </w:t>
      </w:r>
      <w:r>
        <w:rPr>
          <w:rFonts w:ascii="Arial" w:hAnsi="Arial" w:cs="Arial"/>
          <w:sz w:val="23"/>
          <w:szCs w:val="23"/>
        </w:rPr>
        <w:t>20/24</w:t>
      </w:r>
      <w:r w:rsidRPr="00470F28">
        <w:rPr>
          <w:rFonts w:ascii="Arial" w:hAnsi="Arial" w:cs="Arial"/>
          <w:sz w:val="23"/>
          <w:szCs w:val="23"/>
        </w:rPr>
        <w:t>), onde no mérito foram apresentados alguns aspectos relevantes a serem solucionados, pelo órgão de origem, que prontamente foram resolvidos.</w:t>
      </w:r>
    </w:p>
    <w:p w:rsidR="005777E0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Eis o relatório.</w:t>
      </w:r>
    </w:p>
    <w:p w:rsidR="005777E0" w:rsidRPr="00470F2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</w:p>
    <w:p w:rsidR="005777E0" w:rsidRPr="00470F28" w:rsidRDefault="005777E0" w:rsidP="00CE4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3 - NO MÉRITO</w:t>
      </w:r>
    </w:p>
    <w:p w:rsidR="005777E0" w:rsidRPr="00470F28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5777E0" w:rsidRPr="00470F28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>De toda a explanação e detalhamento dos autos, observa-se que o processo foi devidamente instruído, de forma que os documentos apresentados dão suporte à solicitação aduzida às fls. 02.</w:t>
      </w:r>
    </w:p>
    <w:p w:rsidR="005777E0" w:rsidRPr="00470F28" w:rsidRDefault="005777E0" w:rsidP="00CE4107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5777E0" w:rsidRPr="00470F28" w:rsidRDefault="005777E0" w:rsidP="00CE410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4 - CONCLUSÃO</w:t>
      </w:r>
    </w:p>
    <w:p w:rsidR="005777E0" w:rsidRPr="00470F28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5777E0" w:rsidRPr="00A9283D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Após a análise realizada, verifica-se a procedência do crédito em favor do servidor </w:t>
      </w:r>
      <w:r w:rsidRPr="00470F28">
        <w:rPr>
          <w:rFonts w:ascii="Arial" w:hAnsi="Arial" w:cs="Arial"/>
          <w:b/>
          <w:sz w:val="23"/>
          <w:szCs w:val="23"/>
        </w:rPr>
        <w:t>Marcos Antônio Costa</w:t>
      </w:r>
      <w:r w:rsidRPr="00470F28">
        <w:rPr>
          <w:rFonts w:ascii="Arial" w:eastAsia="Arial" w:hAnsi="Arial" w:cs="Arial"/>
          <w:sz w:val="23"/>
          <w:szCs w:val="23"/>
        </w:rPr>
        <w:t>,</w:t>
      </w:r>
      <w:r w:rsidRPr="00470F28">
        <w:rPr>
          <w:rFonts w:ascii="Arial" w:hAnsi="Arial" w:cs="Arial"/>
          <w:sz w:val="23"/>
          <w:szCs w:val="23"/>
        </w:rPr>
        <w:t xml:space="preserve"> conforme s</w:t>
      </w:r>
      <w:r w:rsidRPr="00A9283D">
        <w:rPr>
          <w:rFonts w:ascii="Arial" w:hAnsi="Arial" w:cs="Arial"/>
          <w:sz w:val="23"/>
          <w:szCs w:val="23"/>
        </w:rPr>
        <w:t xml:space="preserve">olicitado às fls. 02 dos autos, pela prestação de serviços </w:t>
      </w:r>
      <w:r w:rsidRPr="00A9283D">
        <w:rPr>
          <w:rFonts w:ascii="Arial" w:hAnsi="Arial" w:cs="Arial"/>
          <w:sz w:val="23"/>
          <w:szCs w:val="23"/>
        </w:rPr>
        <w:lastRenderedPageBreak/>
        <w:t xml:space="preserve">como instrutor no Curso de Formação de Praças – CFP/2014, no importe de </w:t>
      </w:r>
      <w:r w:rsidRPr="00C45AC0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807,10</w:t>
      </w:r>
      <w:r w:rsidRPr="00C45AC0">
        <w:rPr>
          <w:rFonts w:ascii="Arial" w:hAnsi="Arial" w:cs="Arial"/>
          <w:b/>
          <w:sz w:val="23"/>
          <w:szCs w:val="23"/>
        </w:rPr>
        <w:t xml:space="preserve"> (</w:t>
      </w:r>
      <w:r>
        <w:rPr>
          <w:rFonts w:ascii="Arial" w:hAnsi="Arial" w:cs="Arial"/>
          <w:b/>
          <w:sz w:val="23"/>
          <w:szCs w:val="23"/>
        </w:rPr>
        <w:t>oitocentos e sete reais e dez centavos</w:t>
      </w:r>
      <w:r w:rsidRPr="00C45AC0">
        <w:rPr>
          <w:rFonts w:ascii="Arial" w:hAnsi="Arial" w:cs="Arial"/>
          <w:b/>
          <w:sz w:val="23"/>
          <w:szCs w:val="23"/>
        </w:rPr>
        <w:t>)</w:t>
      </w:r>
      <w:r w:rsidRPr="00A9283D">
        <w:rPr>
          <w:rFonts w:ascii="Arial" w:hAnsi="Arial" w:cs="Arial"/>
          <w:sz w:val="23"/>
          <w:szCs w:val="23"/>
        </w:rPr>
        <w:t>.</w:t>
      </w:r>
    </w:p>
    <w:p w:rsidR="00CE4107" w:rsidRDefault="00CE4107" w:rsidP="00CE410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5777E0" w:rsidRPr="00470F28" w:rsidRDefault="005777E0" w:rsidP="00CE410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>Por fim, encaminhem-se os autos ao Gabinete da Controladora Geral, para conhecimento da análise apresentada, sugerindo o retorno dos autos à Secretaria de Estado da Segurança Pública – SSP/AL, com fins de adoção das medidas pertinentes ao pagamento pretendido.</w:t>
      </w:r>
    </w:p>
    <w:p w:rsidR="00CE4107" w:rsidRDefault="00CE4107" w:rsidP="005777E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5777E0" w:rsidRPr="00470F28" w:rsidRDefault="005777E0" w:rsidP="005777E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70F28">
        <w:rPr>
          <w:rFonts w:ascii="Arial" w:hAnsi="Arial" w:cs="Arial"/>
          <w:bCs/>
          <w:sz w:val="23"/>
          <w:szCs w:val="23"/>
        </w:rPr>
        <w:t xml:space="preserve">Maceió, </w:t>
      </w:r>
      <w:r w:rsidR="00577AB0">
        <w:rPr>
          <w:rFonts w:ascii="Arial" w:hAnsi="Arial" w:cs="Arial"/>
          <w:bCs/>
          <w:sz w:val="23"/>
          <w:szCs w:val="23"/>
        </w:rPr>
        <w:t>18</w:t>
      </w:r>
      <w:r w:rsidRPr="00470F28">
        <w:rPr>
          <w:rFonts w:ascii="Arial" w:hAnsi="Arial" w:cs="Arial"/>
          <w:bCs/>
          <w:sz w:val="23"/>
          <w:szCs w:val="23"/>
        </w:rPr>
        <w:t xml:space="preserve"> de </w:t>
      </w:r>
      <w:r w:rsidR="00577AB0">
        <w:rPr>
          <w:rFonts w:ascii="Arial" w:hAnsi="Arial" w:cs="Arial"/>
          <w:bCs/>
          <w:sz w:val="23"/>
          <w:szCs w:val="23"/>
        </w:rPr>
        <w:t>outu</w:t>
      </w:r>
      <w:r w:rsidRPr="00470F28">
        <w:rPr>
          <w:rFonts w:ascii="Arial" w:hAnsi="Arial" w:cs="Arial"/>
          <w:bCs/>
          <w:sz w:val="23"/>
          <w:szCs w:val="23"/>
        </w:rPr>
        <w:t>bro de 2016.</w:t>
      </w:r>
    </w:p>
    <w:p w:rsidR="005777E0" w:rsidRPr="00470F28" w:rsidRDefault="005777E0" w:rsidP="005777E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5777E0" w:rsidRPr="00470F28" w:rsidRDefault="005777E0" w:rsidP="005777E0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Márcia Soares Costa Correia</w:t>
      </w:r>
    </w:p>
    <w:p w:rsidR="005777E0" w:rsidRPr="00470F28" w:rsidRDefault="005777E0" w:rsidP="005777E0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>
        <w:rPr>
          <w:rFonts w:ascii="Arial" w:hAnsi="Arial" w:cs="Arial"/>
          <w:b/>
          <w:sz w:val="23"/>
          <w:szCs w:val="23"/>
        </w:rPr>
        <w:t>101-5</w:t>
      </w:r>
    </w:p>
    <w:p w:rsidR="005777E0" w:rsidRPr="00470F28" w:rsidRDefault="005777E0" w:rsidP="005777E0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5777E0" w:rsidRPr="00470F28" w:rsidRDefault="005777E0" w:rsidP="005777E0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>De acordo:</w:t>
      </w:r>
    </w:p>
    <w:p w:rsidR="005777E0" w:rsidRPr="00470F28" w:rsidRDefault="005777E0" w:rsidP="005777E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Adriana Andrade Araújo </w:t>
      </w:r>
    </w:p>
    <w:p w:rsidR="005777E0" w:rsidRDefault="005777E0" w:rsidP="005777E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bookmarkStart w:id="6" w:name="_GoBack"/>
      <w:bookmarkEnd w:id="6"/>
      <w:r w:rsidRPr="00470F28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CE4107" w:rsidRPr="00470F28" w:rsidRDefault="00CE4107" w:rsidP="00CE4107">
      <w:pPr>
        <w:tabs>
          <w:tab w:val="left" w:pos="0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4B1864" w:rsidRPr="00CE4277" w:rsidRDefault="004B1864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sectPr w:rsidR="004B1864" w:rsidRPr="00CE4277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C8F" w:rsidRDefault="004D4C8F" w:rsidP="003068B9">
      <w:pPr>
        <w:spacing w:after="0" w:line="240" w:lineRule="auto"/>
      </w:pPr>
      <w:r>
        <w:separator/>
      </w:r>
    </w:p>
  </w:endnote>
  <w:endnote w:type="continuationSeparator" w:id="1">
    <w:p w:rsidR="004D4C8F" w:rsidRDefault="004D4C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C8F" w:rsidRDefault="004D4C8F" w:rsidP="003068B9">
      <w:pPr>
        <w:spacing w:after="0" w:line="240" w:lineRule="auto"/>
      </w:pPr>
      <w:r>
        <w:separator/>
      </w:r>
    </w:p>
  </w:footnote>
  <w:footnote w:type="continuationSeparator" w:id="1">
    <w:p w:rsidR="004D4C8F" w:rsidRDefault="004D4C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8CC" w:rsidRDefault="00CA42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F28CC" w:rsidRPr="003068B9" w:rsidRDefault="003F28C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F28CC" w:rsidRPr="0098367C" w:rsidRDefault="003F28C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F28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2C2DCB"/>
    <w:multiLevelType w:val="hybridMultilevel"/>
    <w:tmpl w:val="F19C9C1E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0E86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8C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3D7"/>
    <w:rsid w:val="004C6D49"/>
    <w:rsid w:val="004D336F"/>
    <w:rsid w:val="004D4C8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565FB"/>
    <w:rsid w:val="005600DE"/>
    <w:rsid w:val="0056792A"/>
    <w:rsid w:val="00567FF9"/>
    <w:rsid w:val="005700F3"/>
    <w:rsid w:val="005777E0"/>
    <w:rsid w:val="00577AB0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1DC6"/>
    <w:rsid w:val="00672DD2"/>
    <w:rsid w:val="00674A9D"/>
    <w:rsid w:val="00675D72"/>
    <w:rsid w:val="00683DCF"/>
    <w:rsid w:val="00684A9E"/>
    <w:rsid w:val="00684D76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2C62"/>
    <w:rsid w:val="006C684D"/>
    <w:rsid w:val="006D2380"/>
    <w:rsid w:val="006D2AB4"/>
    <w:rsid w:val="006D3323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C0E4B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0E01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A1BD3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32C8"/>
    <w:rsid w:val="00C93DB0"/>
    <w:rsid w:val="00C94B0C"/>
    <w:rsid w:val="00CA1816"/>
    <w:rsid w:val="00CA4284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E4107"/>
    <w:rsid w:val="00CE4277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0223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66268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0389E"/>
    <w:rsid w:val="00E10524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5777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CCA24-9D3E-4643-A111-9A9A755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896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4</cp:revision>
  <cp:lastPrinted>2016-09-28T11:40:00Z</cp:lastPrinted>
  <dcterms:created xsi:type="dcterms:W3CDTF">2016-09-28T11:55:00Z</dcterms:created>
  <dcterms:modified xsi:type="dcterms:W3CDTF">2016-10-18T12:14:00Z</dcterms:modified>
</cp:coreProperties>
</file>