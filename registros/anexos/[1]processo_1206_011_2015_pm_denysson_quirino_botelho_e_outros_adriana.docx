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63BD2" w:rsidRDefault="001C1E8C" w:rsidP="001C1E8C">
      <w:pPr>
        <w:spacing w:after="0" w:line="360" w:lineRule="auto"/>
        <w:rPr>
          <w:rFonts w:ascii="Arial" w:eastAsia="Arial" w:hAnsi="Arial" w:cs="Arial"/>
          <w:rPrChange w:id="0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B63BD2">
        <w:rPr>
          <w:rFonts w:ascii="Arial" w:eastAsia="Arial" w:hAnsi="Arial" w:cs="Arial"/>
          <w:b/>
          <w:rPrChange w:id="1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PROCESSO</w:t>
      </w:r>
      <w:r w:rsidR="00F716FB" w:rsidRPr="00B63BD2">
        <w:rPr>
          <w:rFonts w:ascii="Arial" w:eastAsia="Arial" w:hAnsi="Arial" w:cs="Arial"/>
          <w:rPrChange w:id="2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nº 1206</w:t>
      </w:r>
      <w:r w:rsidR="003812F4" w:rsidRPr="00B63BD2">
        <w:rPr>
          <w:rFonts w:ascii="Arial" w:eastAsia="Arial" w:hAnsi="Arial" w:cs="Arial"/>
          <w:rPrChange w:id="3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–</w:t>
      </w:r>
      <w:r w:rsidR="00884527" w:rsidRPr="00B63BD2">
        <w:rPr>
          <w:rFonts w:ascii="Arial" w:eastAsia="Arial" w:hAnsi="Arial" w:cs="Arial"/>
          <w:rPrChange w:id="4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0011</w:t>
      </w:r>
      <w:r w:rsidR="003812F4" w:rsidRPr="00B63BD2">
        <w:rPr>
          <w:rFonts w:ascii="Arial" w:eastAsia="Arial" w:hAnsi="Arial" w:cs="Arial"/>
          <w:rPrChange w:id="5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/</w:t>
      </w:r>
      <w:r w:rsidR="00884527" w:rsidRPr="00B63BD2">
        <w:rPr>
          <w:rFonts w:ascii="Arial" w:eastAsia="Arial" w:hAnsi="Arial" w:cs="Arial"/>
          <w:rPrChange w:id="6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2016</w:t>
      </w:r>
    </w:p>
    <w:p w:rsidR="001C1E8C" w:rsidRPr="00B63BD2" w:rsidRDefault="001C1E8C" w:rsidP="001C1E8C">
      <w:pPr>
        <w:spacing w:after="0" w:line="360" w:lineRule="auto"/>
        <w:rPr>
          <w:rFonts w:ascii="Arial" w:eastAsia="Arial" w:hAnsi="Arial" w:cs="Arial"/>
          <w:rPrChange w:id="7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B63BD2">
        <w:rPr>
          <w:rFonts w:ascii="Arial" w:eastAsia="Arial" w:hAnsi="Arial" w:cs="Arial"/>
          <w:b/>
          <w:rPrChange w:id="8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INTERESSADO:</w:t>
      </w:r>
      <w:r w:rsidR="00B54216" w:rsidRPr="00B63BD2">
        <w:rPr>
          <w:rFonts w:ascii="Arial" w:eastAsia="Arial" w:hAnsi="Arial" w:cs="Arial"/>
          <w:rPrChange w:id="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proofErr w:type="spellStart"/>
      <w:r w:rsidR="00884527" w:rsidRPr="00B63BD2">
        <w:rPr>
          <w:rFonts w:ascii="Arial" w:eastAsia="Arial" w:hAnsi="Arial" w:cs="Arial"/>
          <w:rPrChange w:id="10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Denysson</w:t>
      </w:r>
      <w:proofErr w:type="spellEnd"/>
      <w:r w:rsidR="00884527" w:rsidRPr="00B63BD2">
        <w:rPr>
          <w:rFonts w:ascii="Arial" w:eastAsia="Arial" w:hAnsi="Arial" w:cs="Arial"/>
          <w:rPrChange w:id="11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Quirino Botelho</w:t>
      </w:r>
      <w:r w:rsidR="005D2A40" w:rsidRPr="00B63BD2">
        <w:rPr>
          <w:rFonts w:ascii="Arial" w:eastAsia="Arial" w:hAnsi="Arial" w:cs="Arial"/>
          <w:rPrChange w:id="12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6D7FE1" w:rsidRPr="00B63BD2">
        <w:rPr>
          <w:rFonts w:ascii="Arial" w:eastAsia="Arial" w:hAnsi="Arial" w:cs="Arial"/>
          <w:rPrChange w:id="13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e Outros</w:t>
      </w:r>
      <w:r w:rsidR="00E325F4" w:rsidRPr="00B63BD2">
        <w:rPr>
          <w:rFonts w:ascii="Arial" w:eastAsia="Arial" w:hAnsi="Arial" w:cs="Arial"/>
          <w:rPrChange w:id="14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.</w:t>
      </w:r>
    </w:p>
    <w:p w:rsidR="001C1E8C" w:rsidRPr="00B63BD2" w:rsidRDefault="001C1E8C" w:rsidP="001C1E8C">
      <w:pPr>
        <w:spacing w:after="0" w:line="360" w:lineRule="auto"/>
        <w:rPr>
          <w:rFonts w:ascii="Arial" w:eastAsia="Arial" w:hAnsi="Arial" w:cs="Arial"/>
          <w:rPrChange w:id="15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B63BD2">
        <w:rPr>
          <w:rFonts w:ascii="Arial" w:eastAsia="Arial" w:hAnsi="Arial" w:cs="Arial"/>
          <w:b/>
          <w:rPrChange w:id="16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ASSUNTO:</w:t>
      </w:r>
      <w:r w:rsidRPr="00B63BD2">
        <w:rPr>
          <w:rFonts w:ascii="Arial" w:eastAsia="Arial" w:hAnsi="Arial" w:cs="Arial"/>
          <w:rPrChange w:id="17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Indenização por apreensão de arma de fogo</w:t>
      </w:r>
      <w:r w:rsidR="00884527" w:rsidRPr="00B63BD2">
        <w:rPr>
          <w:rFonts w:ascii="Arial" w:eastAsia="Arial" w:hAnsi="Arial" w:cs="Arial"/>
          <w:rPrChange w:id="18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e drogas ilícitas</w:t>
      </w:r>
      <w:r w:rsidRPr="00B63BD2">
        <w:rPr>
          <w:rFonts w:ascii="Arial" w:eastAsia="Arial" w:hAnsi="Arial" w:cs="Arial"/>
          <w:rPrChange w:id="1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.</w:t>
      </w:r>
    </w:p>
    <w:p w:rsidR="001C1E8C" w:rsidRPr="00B63BD2" w:rsidRDefault="001C1E8C" w:rsidP="001C1E8C">
      <w:pPr>
        <w:spacing w:after="0" w:line="360" w:lineRule="auto"/>
        <w:rPr>
          <w:rFonts w:ascii="Arial" w:hAnsi="Arial" w:cs="Arial"/>
          <w:bCs/>
          <w:rPrChange w:id="20" w:author="adriana.araujo" w:date="2016-09-30T13:51:00Z">
            <w:rPr>
              <w:rFonts w:ascii="Arial" w:hAnsi="Arial" w:cs="Arial"/>
              <w:bCs/>
              <w:sz w:val="16"/>
              <w:szCs w:val="16"/>
            </w:rPr>
          </w:rPrChange>
        </w:rPr>
      </w:pPr>
    </w:p>
    <w:p w:rsidR="001C1E8C" w:rsidRPr="00B63BD2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rPrChange w:id="21" w:author="adriana.araujo" w:date="2016-09-30T13:51:00Z">
            <w:rPr>
              <w:rFonts w:ascii="Arial" w:hAnsi="Arial" w:cs="Arial"/>
              <w:b/>
              <w:bCs/>
              <w:sz w:val="21"/>
              <w:szCs w:val="21"/>
            </w:rPr>
          </w:rPrChange>
        </w:rPr>
      </w:pPr>
      <w:r w:rsidRPr="00B63BD2">
        <w:rPr>
          <w:rFonts w:ascii="Arial" w:hAnsi="Arial" w:cs="Arial"/>
          <w:b/>
          <w:bCs/>
          <w:rPrChange w:id="22" w:author="adriana.araujo" w:date="2016-09-30T13:51:00Z">
            <w:rPr>
              <w:rFonts w:ascii="Arial" w:hAnsi="Arial" w:cs="Arial"/>
              <w:b/>
              <w:bCs/>
              <w:sz w:val="21"/>
              <w:szCs w:val="21"/>
            </w:rPr>
          </w:rPrChange>
        </w:rPr>
        <w:t>PARECER TÉCNICO</w:t>
      </w:r>
    </w:p>
    <w:p w:rsidR="00E42EA1" w:rsidRPr="00B63BD2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rPrChange w:id="23" w:author="adriana.araujo" w:date="2016-09-30T13:51:00Z">
            <w:rPr>
              <w:rFonts w:ascii="Arial" w:hAnsi="Arial" w:cs="Arial"/>
              <w:color w:val="FF0000"/>
              <w:sz w:val="21"/>
              <w:szCs w:val="21"/>
            </w:rPr>
          </w:rPrChange>
        </w:rPr>
      </w:pPr>
    </w:p>
    <w:p w:rsidR="00E75DBC" w:rsidRPr="00B63BD2" w:rsidRDefault="00B80E44" w:rsidP="00835F36">
      <w:pPr>
        <w:spacing w:after="0" w:line="360" w:lineRule="auto"/>
        <w:ind w:firstLine="708"/>
        <w:jc w:val="both"/>
        <w:rPr>
          <w:rFonts w:ascii="Arial" w:eastAsia="Arial" w:hAnsi="Arial" w:cs="Arial"/>
          <w:rPrChange w:id="24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Trata-se do Processo Administrativo </w:t>
      </w:r>
      <w:r w:rsidR="00074617" w:rsidRPr="00B63BD2">
        <w:rPr>
          <w:rFonts w:ascii="Arial" w:hAnsi="Arial" w:cs="Arial"/>
          <w:rPrChange w:id="2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de autos </w:t>
      </w:r>
      <w:r w:rsidRPr="00B63BD2">
        <w:rPr>
          <w:rFonts w:ascii="Arial" w:hAnsi="Arial" w:cs="Arial"/>
          <w:rPrChange w:id="2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nº </w:t>
      </w:r>
      <w:r w:rsidR="00FC2393" w:rsidRPr="00B63BD2">
        <w:rPr>
          <w:rFonts w:ascii="Arial" w:eastAsia="Arial" w:hAnsi="Arial" w:cs="Arial"/>
          <w:rPrChange w:id="28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1206–</w:t>
      </w:r>
      <w:r w:rsidR="00884527" w:rsidRPr="00B63BD2">
        <w:rPr>
          <w:rFonts w:ascii="Arial" w:eastAsia="Arial" w:hAnsi="Arial" w:cs="Arial"/>
          <w:rPrChange w:id="2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0011</w:t>
      </w:r>
      <w:r w:rsidR="00FC2393" w:rsidRPr="00B63BD2">
        <w:rPr>
          <w:rFonts w:ascii="Arial" w:eastAsia="Arial" w:hAnsi="Arial" w:cs="Arial"/>
          <w:rPrChange w:id="30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/</w:t>
      </w:r>
      <w:r w:rsidR="00884527" w:rsidRPr="00B63BD2">
        <w:rPr>
          <w:rFonts w:ascii="Arial" w:eastAsia="Arial" w:hAnsi="Arial" w:cs="Arial"/>
          <w:rPrChange w:id="31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2016</w:t>
      </w:r>
      <w:r w:rsidRPr="00B63BD2">
        <w:rPr>
          <w:rFonts w:ascii="Arial" w:hAnsi="Arial" w:cs="Arial"/>
          <w:rPrChange w:id="3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em 01 (um) volume, com </w:t>
      </w:r>
      <w:r w:rsidR="00DB7285" w:rsidRPr="00B63BD2">
        <w:rPr>
          <w:rFonts w:ascii="Arial" w:hAnsi="Arial" w:cs="Arial"/>
          <w:rPrChange w:id="3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</w:t>
      </w:r>
      <w:r w:rsidR="00C7757F" w:rsidRPr="00B63BD2">
        <w:rPr>
          <w:rFonts w:ascii="Arial" w:hAnsi="Arial" w:cs="Arial"/>
          <w:rPrChange w:id="3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7</w:t>
      </w:r>
      <w:r w:rsidR="00074617" w:rsidRPr="00B63BD2">
        <w:rPr>
          <w:rFonts w:ascii="Arial" w:hAnsi="Arial" w:cs="Arial"/>
          <w:rPrChange w:id="3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Pr="00B63BD2">
        <w:rPr>
          <w:rFonts w:ascii="Arial" w:hAnsi="Arial" w:cs="Arial"/>
          <w:rPrChange w:id="3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(</w:t>
      </w:r>
      <w:r w:rsidR="00DB7285" w:rsidRPr="00B63BD2">
        <w:rPr>
          <w:rFonts w:ascii="Arial" w:hAnsi="Arial" w:cs="Arial"/>
          <w:rPrChange w:id="3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quarenta e se</w:t>
      </w:r>
      <w:r w:rsidR="00C7757F" w:rsidRPr="00B63BD2">
        <w:rPr>
          <w:rFonts w:ascii="Arial" w:hAnsi="Arial" w:cs="Arial"/>
          <w:rPrChange w:id="3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te</w:t>
      </w:r>
      <w:r w:rsidR="005A5237" w:rsidRPr="00B63BD2">
        <w:rPr>
          <w:rFonts w:ascii="Arial" w:hAnsi="Arial" w:cs="Arial"/>
          <w:rPrChange w:id="3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)</w:t>
      </w:r>
      <w:r w:rsidR="00FB7D25" w:rsidRPr="00B63BD2">
        <w:rPr>
          <w:rFonts w:ascii="Arial" w:hAnsi="Arial" w:cs="Arial"/>
          <w:rPrChange w:id="4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Pr="00B63BD2">
        <w:rPr>
          <w:rFonts w:ascii="Arial" w:hAnsi="Arial" w:cs="Arial"/>
          <w:rPrChange w:id="4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folhas, referente à solicitação de</w:t>
      </w:r>
      <w:r w:rsidRPr="00B63BD2">
        <w:rPr>
          <w:rFonts w:ascii="Arial" w:eastAsia="Arial" w:hAnsi="Arial" w:cs="Arial"/>
          <w:rPrChange w:id="42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</w:t>
      </w:r>
      <w:r w:rsidR="00E75DBC" w:rsidRPr="00B63BD2">
        <w:rPr>
          <w:rFonts w:ascii="Arial" w:eastAsia="Arial" w:hAnsi="Arial" w:cs="Arial"/>
          <w:rPrChange w:id="43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</w:t>
      </w:r>
      <w:r w:rsidRPr="00B63BD2">
        <w:rPr>
          <w:rFonts w:ascii="Arial" w:eastAsia="Arial" w:hAnsi="Arial" w:cs="Arial"/>
          <w:rPrChange w:id="44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caráter indenizatório</w:t>
      </w:r>
      <w:r w:rsidR="00FB7D25" w:rsidRPr="00B63BD2">
        <w:rPr>
          <w:rFonts w:ascii="Arial" w:eastAsia="Arial" w:hAnsi="Arial" w:cs="Arial"/>
          <w:rPrChange w:id="45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por apreensão</w:t>
      </w:r>
      <w:r w:rsidRPr="00B63BD2">
        <w:rPr>
          <w:rFonts w:ascii="Arial" w:eastAsia="Arial" w:hAnsi="Arial" w:cs="Arial"/>
          <w:rPrChange w:id="46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 arma de fogo</w:t>
      </w:r>
      <w:r w:rsidR="00884527" w:rsidRPr="00B63BD2">
        <w:rPr>
          <w:rFonts w:ascii="Arial" w:eastAsia="Arial" w:hAnsi="Arial" w:cs="Arial"/>
          <w:rPrChange w:id="47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e drogas ilícitas</w:t>
      </w:r>
      <w:r w:rsidRPr="00B63BD2">
        <w:rPr>
          <w:rFonts w:ascii="Arial" w:eastAsia="Arial" w:hAnsi="Arial" w:cs="Arial"/>
          <w:rPrChange w:id="48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, realizada </w:t>
      </w:r>
      <w:r w:rsidR="00074617" w:rsidRPr="00B63BD2">
        <w:rPr>
          <w:rFonts w:ascii="Arial" w:eastAsia="Arial" w:hAnsi="Arial" w:cs="Arial"/>
          <w:rPrChange w:id="4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pelos Policiais Militares: </w:t>
      </w:r>
      <w:proofErr w:type="spellStart"/>
      <w:r w:rsidR="00E6127C" w:rsidRPr="00B63BD2">
        <w:rPr>
          <w:rFonts w:ascii="Arial" w:eastAsia="Arial" w:hAnsi="Arial" w:cs="Arial"/>
          <w:b/>
          <w:rPrChange w:id="50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Denysson</w:t>
      </w:r>
      <w:proofErr w:type="spellEnd"/>
      <w:r w:rsidR="00E6127C" w:rsidRPr="00B63BD2">
        <w:rPr>
          <w:rFonts w:ascii="Arial" w:eastAsia="Arial" w:hAnsi="Arial" w:cs="Arial"/>
          <w:b/>
          <w:rPrChange w:id="51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 Quirino Botelho</w:t>
      </w:r>
      <w:r w:rsidR="00074617" w:rsidRPr="00B63BD2">
        <w:rPr>
          <w:rFonts w:ascii="Arial" w:eastAsia="Arial" w:hAnsi="Arial" w:cs="Arial"/>
          <w:rPrChange w:id="52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– </w:t>
      </w:r>
      <w:r w:rsidR="00E6127C" w:rsidRPr="00B63BD2">
        <w:rPr>
          <w:rFonts w:ascii="Arial" w:eastAsia="Arial" w:hAnsi="Arial" w:cs="Arial"/>
          <w:rPrChange w:id="53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Soldado</w:t>
      </w:r>
      <w:r w:rsidR="00074617" w:rsidRPr="00B63BD2">
        <w:rPr>
          <w:rFonts w:ascii="Arial" w:eastAsia="Arial" w:hAnsi="Arial" w:cs="Arial"/>
          <w:rPrChange w:id="54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PM, Matrícula nº </w:t>
      </w:r>
      <w:r w:rsidR="00E6127C" w:rsidRPr="00B63BD2">
        <w:rPr>
          <w:rFonts w:ascii="Arial" w:eastAsia="Arial" w:hAnsi="Arial" w:cs="Arial"/>
          <w:rPrChange w:id="55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31.985-6</w:t>
      </w:r>
      <w:r w:rsidR="00074617" w:rsidRPr="00B63BD2">
        <w:rPr>
          <w:rFonts w:ascii="Arial" w:eastAsia="Arial" w:hAnsi="Arial" w:cs="Arial"/>
          <w:rPrChange w:id="56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; </w:t>
      </w:r>
      <w:r w:rsidR="00E6127C" w:rsidRPr="00B63BD2">
        <w:rPr>
          <w:rFonts w:ascii="Arial" w:eastAsia="Arial" w:hAnsi="Arial" w:cs="Arial"/>
          <w:b/>
          <w:rPrChange w:id="57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Roberto Augusto de Morais Raimundo</w:t>
      </w:r>
      <w:r w:rsidR="00074617" w:rsidRPr="00B63BD2">
        <w:rPr>
          <w:rFonts w:ascii="Arial" w:eastAsia="Arial" w:hAnsi="Arial" w:cs="Arial"/>
          <w:rPrChange w:id="58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– </w:t>
      </w:r>
      <w:r w:rsidR="008158EA" w:rsidRPr="00B63BD2">
        <w:rPr>
          <w:rFonts w:ascii="Arial" w:eastAsia="Arial" w:hAnsi="Arial" w:cs="Arial"/>
          <w:rPrChange w:id="5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Soldado</w:t>
      </w:r>
      <w:r w:rsidR="00074617" w:rsidRPr="00B63BD2">
        <w:rPr>
          <w:rFonts w:ascii="Arial" w:eastAsia="Arial" w:hAnsi="Arial" w:cs="Arial"/>
          <w:rPrChange w:id="60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PM, Matrícula nº </w:t>
      </w:r>
      <w:r w:rsidR="00E6127C" w:rsidRPr="00B63BD2">
        <w:rPr>
          <w:rFonts w:ascii="Arial" w:eastAsia="Arial" w:hAnsi="Arial" w:cs="Arial"/>
          <w:rPrChange w:id="61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224-0</w:t>
      </w:r>
      <w:r w:rsidR="00074617" w:rsidRPr="00B63BD2">
        <w:rPr>
          <w:rFonts w:ascii="Arial" w:eastAsia="Arial" w:hAnsi="Arial" w:cs="Arial"/>
          <w:rPrChange w:id="62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; </w:t>
      </w:r>
      <w:r w:rsidR="00E6127C" w:rsidRPr="00B63BD2">
        <w:rPr>
          <w:rFonts w:ascii="Arial" w:eastAsia="Arial" w:hAnsi="Arial" w:cs="Arial"/>
          <w:b/>
          <w:rPrChange w:id="63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Rodrigo </w:t>
      </w:r>
      <w:proofErr w:type="spellStart"/>
      <w:r w:rsidR="00E6127C" w:rsidRPr="00B63BD2">
        <w:rPr>
          <w:rFonts w:ascii="Arial" w:eastAsia="Arial" w:hAnsi="Arial" w:cs="Arial"/>
          <w:b/>
          <w:rPrChange w:id="64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Goes</w:t>
      </w:r>
      <w:proofErr w:type="spellEnd"/>
      <w:r w:rsidR="00E6127C" w:rsidRPr="00B63BD2">
        <w:rPr>
          <w:rFonts w:ascii="Arial" w:eastAsia="Arial" w:hAnsi="Arial" w:cs="Arial"/>
          <w:b/>
          <w:rPrChange w:id="65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 Vilela</w:t>
      </w:r>
      <w:r w:rsidR="00074617" w:rsidRPr="00B63BD2">
        <w:rPr>
          <w:rFonts w:ascii="Arial" w:eastAsia="Arial" w:hAnsi="Arial" w:cs="Arial"/>
          <w:rPrChange w:id="66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– </w:t>
      </w:r>
      <w:r w:rsidR="00E6127C" w:rsidRPr="00B63BD2">
        <w:rPr>
          <w:rFonts w:ascii="Arial" w:eastAsia="Arial" w:hAnsi="Arial" w:cs="Arial"/>
          <w:rPrChange w:id="67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Soldado</w:t>
      </w:r>
      <w:r w:rsidR="00074617" w:rsidRPr="00B63BD2">
        <w:rPr>
          <w:rFonts w:ascii="Arial" w:eastAsia="Arial" w:hAnsi="Arial" w:cs="Arial"/>
          <w:rPrChange w:id="68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PM, Matrícula nº </w:t>
      </w:r>
      <w:r w:rsidR="00E6127C" w:rsidRPr="00B63BD2">
        <w:rPr>
          <w:rFonts w:ascii="Arial" w:eastAsia="Arial" w:hAnsi="Arial" w:cs="Arial"/>
          <w:rPrChange w:id="6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1419-2; e </w:t>
      </w:r>
      <w:r w:rsidR="00E6127C" w:rsidRPr="00B63BD2">
        <w:rPr>
          <w:rFonts w:ascii="Arial" w:eastAsia="Arial" w:hAnsi="Arial" w:cs="Arial"/>
          <w:b/>
          <w:rPrChange w:id="70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Francisco de Assis de Paulo Holanda Ferreira</w:t>
      </w:r>
      <w:r w:rsidR="00E6127C" w:rsidRPr="00B63BD2">
        <w:rPr>
          <w:rFonts w:ascii="Arial" w:eastAsia="Arial" w:hAnsi="Arial" w:cs="Arial"/>
          <w:rPrChange w:id="71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– Soldado PM, Matrícula nº 1413-3.</w:t>
      </w:r>
    </w:p>
    <w:p w:rsidR="00074617" w:rsidRPr="00B63BD2" w:rsidDel="00BA1EC2" w:rsidRDefault="00074617" w:rsidP="00835F36">
      <w:pPr>
        <w:spacing w:after="0" w:line="360" w:lineRule="auto"/>
        <w:ind w:firstLine="708"/>
        <w:jc w:val="both"/>
        <w:rPr>
          <w:del w:id="72" w:author="adriana.araujo" w:date="2016-09-30T12:59:00Z"/>
          <w:rFonts w:ascii="Arial" w:hAnsi="Arial" w:cs="Arial"/>
          <w:rPrChange w:id="73" w:author="adriana.araujo" w:date="2016-09-30T13:51:00Z">
            <w:rPr>
              <w:del w:id="74" w:author="adriana.araujo" w:date="2016-09-30T12:59:00Z"/>
              <w:rFonts w:ascii="Arial" w:hAnsi="Arial" w:cs="Arial"/>
              <w:sz w:val="21"/>
              <w:szCs w:val="21"/>
            </w:rPr>
          </w:rPrChange>
        </w:rPr>
      </w:pPr>
    </w:p>
    <w:p w:rsidR="001C1E8C" w:rsidRPr="00B63BD2" w:rsidRDefault="001C1E8C" w:rsidP="00835F36">
      <w:pPr>
        <w:spacing w:after="0" w:line="360" w:lineRule="auto"/>
        <w:ind w:firstLine="708"/>
        <w:jc w:val="both"/>
        <w:rPr>
          <w:rFonts w:ascii="Arial" w:hAnsi="Arial" w:cs="Arial"/>
          <w:rPrChange w:id="7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7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Os autos foram encaminhados a esta </w:t>
      </w:r>
      <w:r w:rsidRPr="00B63BD2">
        <w:rPr>
          <w:rFonts w:ascii="Arial" w:hAnsi="Arial" w:cs="Arial"/>
          <w:b/>
          <w:rPrChange w:id="77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>Controladoria Geral do Estado – CGE</w:t>
      </w:r>
      <w:r w:rsidR="0096237C" w:rsidRPr="00B63BD2">
        <w:rPr>
          <w:rFonts w:ascii="Arial" w:hAnsi="Arial" w:cs="Arial"/>
          <w:rPrChange w:id="7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para análise</w:t>
      </w:r>
      <w:r w:rsidRPr="00B63BD2">
        <w:rPr>
          <w:rFonts w:ascii="Arial" w:hAnsi="Arial" w:cs="Arial"/>
          <w:rPrChange w:id="7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e parecer técnico.</w:t>
      </w:r>
      <w:r w:rsidR="00A875B5" w:rsidRPr="00B63BD2">
        <w:rPr>
          <w:rFonts w:ascii="Arial" w:hAnsi="Arial" w:cs="Arial"/>
          <w:rPrChange w:id="8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</w:p>
    <w:p w:rsidR="001C1E8C" w:rsidRPr="00B63BD2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rPrChange w:id="81" w:author="adriana.araujo" w:date="2016-09-30T13:51:00Z">
            <w:rPr>
              <w:rFonts w:ascii="Arial" w:hAnsi="Arial" w:cs="Arial"/>
              <w:b/>
              <w:sz w:val="16"/>
              <w:szCs w:val="16"/>
            </w:rPr>
          </w:rPrChange>
        </w:rPr>
      </w:pPr>
    </w:p>
    <w:p w:rsidR="001C1E8C" w:rsidRPr="00B63BD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rPrChange w:id="82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hAnsi="Arial" w:cs="Arial"/>
          <w:b/>
          <w:rPrChange w:id="83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>1 - RELATÓRIO</w:t>
      </w:r>
    </w:p>
    <w:p w:rsidR="001C1E8C" w:rsidRPr="00B63BD2" w:rsidRDefault="001C1E8C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rPrChange w:id="84" w:author="adriana.araujo" w:date="2016-09-30T13:51:00Z">
            <w:rPr>
              <w:rFonts w:ascii="Arial" w:hAnsi="Arial" w:cs="Arial"/>
              <w:b/>
              <w:sz w:val="16"/>
              <w:szCs w:val="16"/>
              <w:u w:val="single"/>
            </w:rPr>
          </w:rPrChange>
        </w:rPr>
      </w:pPr>
    </w:p>
    <w:p w:rsidR="00E42EA1" w:rsidRPr="00B63BD2" w:rsidDel="00D7257D" w:rsidRDefault="00E42EA1" w:rsidP="003C4634">
      <w:pPr>
        <w:pStyle w:val="SemEspaamento"/>
        <w:spacing w:line="360" w:lineRule="auto"/>
        <w:ind w:left="720"/>
        <w:jc w:val="both"/>
        <w:rPr>
          <w:del w:id="85" w:author="adriana.araujo" w:date="2016-09-30T13:36:00Z"/>
          <w:rFonts w:ascii="Arial" w:hAnsi="Arial" w:cs="Arial"/>
          <w:b/>
          <w:u w:val="single"/>
          <w:rPrChange w:id="86" w:author="adriana.araujo" w:date="2016-09-30T13:51:00Z">
            <w:rPr>
              <w:del w:id="87" w:author="adriana.araujo" w:date="2016-09-30T13:36:00Z"/>
              <w:rFonts w:ascii="Arial" w:hAnsi="Arial" w:cs="Arial"/>
              <w:b/>
              <w:sz w:val="16"/>
              <w:szCs w:val="16"/>
              <w:u w:val="single"/>
            </w:rPr>
          </w:rPrChange>
        </w:rPr>
      </w:pPr>
    </w:p>
    <w:p w:rsidR="001C1E8C" w:rsidRPr="00B63BD2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  <w:rPrChange w:id="88" w:author="adriana.araujo" w:date="2016-09-30T13:51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  <w:r w:rsidRPr="00B63BD2">
        <w:rPr>
          <w:rFonts w:ascii="Arial" w:hAnsi="Arial" w:cs="Arial"/>
          <w:b/>
          <w:u w:val="single"/>
          <w:rPrChange w:id="89" w:author="adriana.araujo" w:date="2016-09-30T13:51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  <w:t>I - PRELIMINARMENTE</w:t>
      </w:r>
    </w:p>
    <w:p w:rsidR="001C1E8C" w:rsidRPr="00B63BD2" w:rsidDel="00D7257D" w:rsidRDefault="001C1E8C" w:rsidP="003C4634">
      <w:pPr>
        <w:spacing w:after="0" w:line="360" w:lineRule="auto"/>
        <w:ind w:firstLine="708"/>
        <w:jc w:val="both"/>
        <w:rPr>
          <w:del w:id="90" w:author="adriana.araujo" w:date="2016-09-30T13:36:00Z"/>
          <w:rFonts w:ascii="Arial" w:hAnsi="Arial" w:cs="Arial"/>
          <w:rPrChange w:id="91" w:author="adriana.araujo" w:date="2016-09-30T13:51:00Z">
            <w:rPr>
              <w:del w:id="92" w:author="adriana.araujo" w:date="2016-09-30T13:36:00Z"/>
              <w:rFonts w:ascii="Arial" w:hAnsi="Arial" w:cs="Arial"/>
              <w:sz w:val="16"/>
              <w:szCs w:val="16"/>
            </w:rPr>
          </w:rPrChange>
        </w:rPr>
      </w:pPr>
    </w:p>
    <w:p w:rsidR="00835F36" w:rsidRPr="00B63BD2" w:rsidRDefault="00835F36" w:rsidP="00835F36">
      <w:pPr>
        <w:spacing w:after="0" w:line="360" w:lineRule="auto"/>
        <w:ind w:firstLine="708"/>
        <w:jc w:val="both"/>
        <w:rPr>
          <w:rFonts w:ascii="Arial" w:hAnsi="Arial" w:cs="Arial"/>
          <w:rPrChange w:id="9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9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Observa-se que o processo de</w:t>
      </w:r>
      <w:r w:rsidRPr="00B63BD2">
        <w:rPr>
          <w:rFonts w:ascii="Arial" w:eastAsia="Arial" w:hAnsi="Arial" w:cs="Arial"/>
          <w:rPrChange w:id="95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 de caráter indenizatório </w:t>
      </w:r>
      <w:r w:rsidRPr="00B63BD2">
        <w:rPr>
          <w:rFonts w:ascii="Arial" w:hAnsi="Arial" w:cs="Arial"/>
          <w:rPrChange w:id="9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por apreensões de armas de fogo encontra-se em conformidade ao que preconiza a Lei Estadual nº 7.313/2011, regulamentada pelos Decretos Estaduais nº 17.760/2012 e nº 23.086/2012, e alterações dadas pela Lei nº 7.550/2013.</w:t>
      </w:r>
    </w:p>
    <w:p w:rsidR="001C1E8C" w:rsidRPr="00B63BD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rPrChange w:id="9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B63BD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98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hAnsi="Arial" w:cs="Arial"/>
          <w:b/>
          <w:rPrChange w:id="99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2 – DO EXAME DOS AUTOS </w:t>
      </w:r>
    </w:p>
    <w:p w:rsidR="001C1E8C" w:rsidRPr="00B63BD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rPrChange w:id="100" w:author="adriana.araujo" w:date="2016-09-30T13:51:00Z">
            <w:rPr>
              <w:rFonts w:ascii="Arial" w:hAnsi="Arial" w:cs="Arial"/>
              <w:color w:val="FF0000"/>
              <w:sz w:val="21"/>
              <w:szCs w:val="21"/>
            </w:rPr>
          </w:rPrChange>
        </w:rPr>
      </w:pPr>
      <w:r w:rsidRPr="00B63BD2">
        <w:rPr>
          <w:rFonts w:ascii="Arial" w:hAnsi="Arial" w:cs="Arial"/>
          <w:color w:val="FF0000"/>
          <w:rPrChange w:id="101" w:author="adriana.araujo" w:date="2016-09-30T13:51:00Z">
            <w:rPr>
              <w:rFonts w:ascii="Arial" w:hAnsi="Arial" w:cs="Arial"/>
              <w:color w:val="FF0000"/>
              <w:sz w:val="21"/>
              <w:szCs w:val="21"/>
            </w:rPr>
          </w:rPrChange>
        </w:rPr>
        <w:t xml:space="preserve">    </w:t>
      </w:r>
    </w:p>
    <w:p w:rsidR="001C1E8C" w:rsidRPr="00B63BD2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rPrChange w:id="10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10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Feitas as considerações PRELIMINARES acima expostas, passamos a analisar os aspectos que merecem relevo na aferição da </w:t>
      </w:r>
      <w:r w:rsidRPr="00B63BD2">
        <w:rPr>
          <w:rFonts w:ascii="Arial" w:hAnsi="Arial" w:cs="Arial"/>
          <w:b/>
          <w:i/>
          <w:rPrChange w:id="104" w:author="adriana.araujo" w:date="2016-09-30T13:51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“análise e emissão de parecer técnico”</w:t>
      </w:r>
      <w:r w:rsidRPr="00B63BD2">
        <w:rPr>
          <w:rFonts w:ascii="Arial" w:hAnsi="Arial" w:cs="Arial"/>
          <w:b/>
          <w:rPrChange w:id="105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>,</w:t>
      </w:r>
      <w:r w:rsidRPr="00B63BD2">
        <w:rPr>
          <w:rFonts w:ascii="Arial" w:hAnsi="Arial" w:cs="Arial"/>
          <w:rPrChange w:id="10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conforme requerido pela </w:t>
      </w:r>
      <w:r w:rsidR="00687350" w:rsidRPr="00B63BD2">
        <w:rPr>
          <w:rFonts w:ascii="Arial" w:hAnsi="Arial" w:cs="Arial"/>
          <w:rPrChange w:id="10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Pr="00B63BD2">
        <w:rPr>
          <w:rFonts w:ascii="Arial" w:hAnsi="Arial" w:cs="Arial"/>
          <w:rPrChange w:id="10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uperintendência de </w:t>
      </w:r>
      <w:r w:rsidR="00687350" w:rsidRPr="00B63BD2">
        <w:rPr>
          <w:rFonts w:ascii="Arial" w:hAnsi="Arial" w:cs="Arial"/>
          <w:rPrChange w:id="10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A</w:t>
      </w:r>
      <w:r w:rsidRPr="00B63BD2">
        <w:rPr>
          <w:rFonts w:ascii="Arial" w:hAnsi="Arial" w:cs="Arial"/>
          <w:rPrChange w:id="11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uditagem desta CGE/AL (fls. </w:t>
      </w:r>
      <w:r w:rsidR="003844A0" w:rsidRPr="00B63BD2">
        <w:rPr>
          <w:rFonts w:ascii="Arial" w:hAnsi="Arial" w:cs="Arial"/>
          <w:rPrChange w:id="11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47</w:t>
      </w:r>
      <w:r w:rsidRPr="00B63BD2">
        <w:rPr>
          <w:rFonts w:ascii="Arial" w:hAnsi="Arial" w:cs="Arial"/>
          <w:rPrChange w:id="11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). </w:t>
      </w:r>
    </w:p>
    <w:p w:rsidR="0040154B" w:rsidRPr="00B63BD2" w:rsidDel="00BA1EC2" w:rsidRDefault="0040154B" w:rsidP="00687350">
      <w:pPr>
        <w:spacing w:after="0" w:line="360" w:lineRule="auto"/>
        <w:ind w:firstLine="851"/>
        <w:jc w:val="both"/>
        <w:rPr>
          <w:del w:id="113" w:author="adriana.araujo" w:date="2016-09-30T12:59:00Z"/>
          <w:rFonts w:ascii="Arial" w:hAnsi="Arial" w:cs="Arial"/>
          <w:rPrChange w:id="114" w:author="adriana.araujo" w:date="2016-09-30T13:51:00Z">
            <w:rPr>
              <w:del w:id="115" w:author="adriana.araujo" w:date="2016-09-30T12:59:00Z"/>
              <w:rFonts w:ascii="Arial" w:hAnsi="Arial" w:cs="Arial"/>
              <w:sz w:val="21"/>
              <w:szCs w:val="21"/>
            </w:rPr>
          </w:rPrChange>
        </w:rPr>
      </w:pPr>
    </w:p>
    <w:p w:rsidR="00687350" w:rsidRPr="00B63BD2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rPrChange w:id="11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11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Atendo-se à disciplina estabelec</w:t>
      </w:r>
      <w:r w:rsidR="0050013B" w:rsidRPr="00B63BD2">
        <w:rPr>
          <w:rFonts w:ascii="Arial" w:hAnsi="Arial" w:cs="Arial"/>
          <w:rPrChange w:id="11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ida pela</w:t>
      </w:r>
      <w:r w:rsidR="0027211D" w:rsidRPr="00B63BD2">
        <w:rPr>
          <w:rFonts w:ascii="Arial" w:hAnsi="Arial" w:cs="Arial"/>
          <w:rPrChange w:id="11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="0050013B" w:rsidRPr="00B63BD2">
        <w:rPr>
          <w:rFonts w:ascii="Arial" w:hAnsi="Arial" w:cs="Arial"/>
          <w:rPrChange w:id="12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Lei</w:t>
      </w:r>
      <w:r w:rsidR="0027211D" w:rsidRPr="00B63BD2">
        <w:rPr>
          <w:rFonts w:ascii="Arial" w:hAnsi="Arial" w:cs="Arial"/>
          <w:rPrChange w:id="12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="0050013B" w:rsidRPr="00B63BD2">
        <w:rPr>
          <w:rFonts w:ascii="Arial" w:hAnsi="Arial" w:cs="Arial"/>
          <w:rPrChange w:id="12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e Decreto </w:t>
      </w:r>
      <w:proofErr w:type="gramStart"/>
      <w:r w:rsidR="0050013B" w:rsidRPr="00B63BD2">
        <w:rPr>
          <w:rFonts w:ascii="Arial" w:hAnsi="Arial" w:cs="Arial"/>
          <w:rPrChange w:id="12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Estadual</w:t>
      </w:r>
      <w:r w:rsidR="00674A9D" w:rsidRPr="00B63BD2">
        <w:rPr>
          <w:rFonts w:ascii="Arial" w:hAnsi="Arial" w:cs="Arial"/>
          <w:rPrChange w:id="12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acima citados</w:t>
      </w:r>
      <w:proofErr w:type="gramEnd"/>
      <w:r w:rsidRPr="00B63BD2">
        <w:rPr>
          <w:rFonts w:ascii="Arial" w:hAnsi="Arial" w:cs="Arial"/>
          <w:rPrChange w:id="12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, confere-se que o presente Processo Administrativo foi instruído como segue:</w:t>
      </w:r>
    </w:p>
    <w:p w:rsidR="00715CF5" w:rsidRPr="00B63BD2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12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12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a) </w:t>
      </w:r>
      <w:r w:rsidR="00EF415D" w:rsidRPr="00B63BD2">
        <w:rPr>
          <w:rFonts w:ascii="Arial" w:hAnsi="Arial" w:cs="Arial"/>
          <w:rPrChange w:id="12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Às fls. 02</w:t>
      </w:r>
      <w:r w:rsidR="00801A44" w:rsidRPr="00B63BD2">
        <w:rPr>
          <w:rFonts w:ascii="Arial" w:hAnsi="Arial" w:cs="Arial"/>
          <w:rPrChange w:id="12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/03</w:t>
      </w:r>
      <w:r w:rsidR="00EF415D" w:rsidRPr="00B63BD2">
        <w:rPr>
          <w:rFonts w:ascii="Arial" w:hAnsi="Arial" w:cs="Arial"/>
          <w:rPrChange w:id="13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como peça inicial, consta o </w:t>
      </w:r>
      <w:r w:rsidR="00801A44" w:rsidRPr="00B63BD2">
        <w:rPr>
          <w:rFonts w:ascii="Arial" w:hAnsi="Arial" w:cs="Arial"/>
          <w:rPrChange w:id="13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Requerimento</w:t>
      </w:r>
      <w:r w:rsidR="00EF415D" w:rsidRPr="00B63BD2">
        <w:rPr>
          <w:rFonts w:ascii="Arial" w:hAnsi="Arial" w:cs="Arial"/>
          <w:rPrChange w:id="13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nº </w:t>
      </w:r>
      <w:r w:rsidR="00801A44" w:rsidRPr="00B63BD2">
        <w:rPr>
          <w:rFonts w:ascii="Arial" w:hAnsi="Arial" w:cs="Arial"/>
          <w:rPrChange w:id="13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118</w:t>
      </w:r>
      <w:r w:rsidR="00EF415D" w:rsidRPr="00B63BD2">
        <w:rPr>
          <w:rFonts w:ascii="Arial" w:hAnsi="Arial" w:cs="Arial"/>
          <w:rPrChange w:id="13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/201</w:t>
      </w:r>
      <w:r w:rsidR="003844A0" w:rsidRPr="00B63BD2">
        <w:rPr>
          <w:rFonts w:ascii="Arial" w:hAnsi="Arial" w:cs="Arial"/>
          <w:rPrChange w:id="13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5</w:t>
      </w:r>
      <w:r w:rsidR="00EF415D" w:rsidRPr="00B63BD2">
        <w:rPr>
          <w:rFonts w:ascii="Arial" w:hAnsi="Arial" w:cs="Arial"/>
          <w:rPrChange w:id="13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– </w:t>
      </w:r>
      <w:proofErr w:type="spellStart"/>
      <w:proofErr w:type="gramStart"/>
      <w:r w:rsidR="00801A44" w:rsidRPr="00B63BD2">
        <w:rPr>
          <w:rFonts w:ascii="Arial" w:hAnsi="Arial" w:cs="Arial"/>
          <w:rPrChange w:id="13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BPRp</w:t>
      </w:r>
      <w:proofErr w:type="spellEnd"/>
      <w:proofErr w:type="gramEnd"/>
      <w:r w:rsidR="00EF415D" w:rsidRPr="00B63BD2">
        <w:rPr>
          <w:rFonts w:ascii="Arial" w:hAnsi="Arial" w:cs="Arial"/>
          <w:rPrChange w:id="13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datado de </w:t>
      </w:r>
      <w:r w:rsidR="00801A44" w:rsidRPr="00B63BD2">
        <w:rPr>
          <w:rFonts w:ascii="Arial" w:hAnsi="Arial" w:cs="Arial"/>
          <w:rPrChange w:id="13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30/11</w:t>
      </w:r>
      <w:r w:rsidR="003844A0" w:rsidRPr="00B63BD2">
        <w:rPr>
          <w:rFonts w:ascii="Arial" w:hAnsi="Arial" w:cs="Arial"/>
          <w:rPrChange w:id="14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/2015</w:t>
      </w:r>
      <w:r w:rsidR="00EF415D" w:rsidRPr="00B63BD2">
        <w:rPr>
          <w:rFonts w:ascii="Arial" w:hAnsi="Arial" w:cs="Arial"/>
          <w:rPrChange w:id="14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encaminhado ao </w:t>
      </w:r>
      <w:r w:rsidR="00801A44" w:rsidRPr="00B63BD2">
        <w:rPr>
          <w:rFonts w:ascii="Arial" w:hAnsi="Arial" w:cs="Arial"/>
          <w:rPrChange w:id="14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C</w:t>
      </w:r>
      <w:r w:rsidR="0040154B" w:rsidRPr="00B63BD2">
        <w:rPr>
          <w:rFonts w:ascii="Arial" w:hAnsi="Arial" w:cs="Arial"/>
          <w:rPrChange w:id="14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omandante</w:t>
      </w:r>
      <w:r w:rsidR="00EF415D" w:rsidRPr="00B63BD2">
        <w:rPr>
          <w:rFonts w:ascii="Arial" w:hAnsi="Arial" w:cs="Arial"/>
          <w:rPrChange w:id="14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="00801A44" w:rsidRPr="00B63BD2">
        <w:rPr>
          <w:rFonts w:ascii="Arial" w:hAnsi="Arial" w:cs="Arial"/>
          <w:rPrChange w:id="14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do</w:t>
      </w:r>
      <w:r w:rsidR="00EF415D" w:rsidRPr="00B63BD2">
        <w:rPr>
          <w:rFonts w:ascii="Arial" w:hAnsi="Arial" w:cs="Arial"/>
          <w:rPrChange w:id="14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proofErr w:type="spellStart"/>
      <w:r w:rsidR="00801A44" w:rsidRPr="00B63BD2">
        <w:rPr>
          <w:rFonts w:ascii="Arial" w:hAnsi="Arial" w:cs="Arial"/>
          <w:rPrChange w:id="14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BPRp</w:t>
      </w:r>
      <w:proofErr w:type="spellEnd"/>
      <w:r w:rsidR="00EF415D" w:rsidRPr="00B63BD2">
        <w:rPr>
          <w:rFonts w:ascii="Arial" w:hAnsi="Arial" w:cs="Arial"/>
          <w:rPrChange w:id="14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</w:t>
      </w:r>
      <w:r w:rsidR="00715CF5" w:rsidRPr="00B63BD2">
        <w:rPr>
          <w:rFonts w:ascii="Arial" w:hAnsi="Arial" w:cs="Arial"/>
          <w:rPrChange w:id="14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solicitando concessão de indenização por apreensão de arma de fogo</w:t>
      </w:r>
      <w:r w:rsidR="00801A44" w:rsidRPr="00B63BD2">
        <w:rPr>
          <w:rFonts w:ascii="Arial" w:hAnsi="Arial" w:cs="Arial"/>
          <w:rPrChange w:id="15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e drogas ilícitas</w:t>
      </w:r>
      <w:r w:rsidR="00715CF5" w:rsidRPr="00B63BD2">
        <w:rPr>
          <w:rFonts w:ascii="Arial" w:hAnsi="Arial" w:cs="Arial"/>
          <w:rPrChange w:id="15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, listando os requere</w:t>
      </w:r>
      <w:r w:rsidR="00801A44" w:rsidRPr="00B63BD2">
        <w:rPr>
          <w:rFonts w:ascii="Arial" w:hAnsi="Arial" w:cs="Arial"/>
          <w:rPrChange w:id="15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ntes participantes da apreensão, devidamente subscrito pelos requerentes e ratificado pelo superior hierárquico.</w:t>
      </w:r>
    </w:p>
    <w:p w:rsidR="00CD56E6" w:rsidRPr="00B63BD2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15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15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lastRenderedPageBreak/>
        <w:t xml:space="preserve">c) </w:t>
      </w:r>
      <w:r w:rsidR="003844A0" w:rsidRPr="00B63BD2">
        <w:rPr>
          <w:rFonts w:ascii="Arial" w:hAnsi="Arial" w:cs="Arial"/>
          <w:rPrChange w:id="15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F</w:t>
      </w:r>
      <w:r w:rsidR="002B7CA5" w:rsidRPr="00B63BD2">
        <w:rPr>
          <w:rFonts w:ascii="Arial" w:hAnsi="Arial" w:cs="Arial"/>
          <w:rPrChange w:id="15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oram juntadas cópias autenticadas dos seguintes documentos: </w:t>
      </w:r>
      <w:r w:rsidR="00801A44" w:rsidRPr="00B63BD2">
        <w:rPr>
          <w:rFonts w:ascii="Arial" w:hAnsi="Arial" w:cs="Arial"/>
          <w:b/>
          <w:rPrChange w:id="157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Auto de Prisão em Flagrante </w:t>
      </w:r>
      <w:r w:rsidR="00801A44" w:rsidRPr="00B63BD2">
        <w:rPr>
          <w:rFonts w:ascii="Arial" w:hAnsi="Arial" w:cs="Arial"/>
          <w:rPrChange w:id="15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de: Anna Maria Costa Alves, </w:t>
      </w:r>
      <w:proofErr w:type="spellStart"/>
      <w:r w:rsidR="00801A44" w:rsidRPr="00B63BD2">
        <w:rPr>
          <w:rFonts w:ascii="Arial" w:hAnsi="Arial" w:cs="Arial"/>
          <w:rPrChange w:id="15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Jonatan</w:t>
      </w:r>
      <w:proofErr w:type="spellEnd"/>
      <w:r w:rsidR="00801A44" w:rsidRPr="00B63BD2">
        <w:rPr>
          <w:rFonts w:ascii="Arial" w:hAnsi="Arial" w:cs="Arial"/>
          <w:rPrChange w:id="16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Salazar dos Santos, Jefferson Cavalcante dos Santos, Priscila Patrícia dos Santos Silva e Marcos dos </w:t>
      </w:r>
      <w:proofErr w:type="gramStart"/>
      <w:r w:rsidR="00801A44" w:rsidRPr="00B63BD2">
        <w:rPr>
          <w:rFonts w:ascii="Arial" w:hAnsi="Arial" w:cs="Arial"/>
          <w:rPrChange w:id="16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Santos Jordão</w:t>
      </w:r>
      <w:proofErr w:type="gramEnd"/>
      <w:r w:rsidR="00801A44" w:rsidRPr="00B63BD2">
        <w:rPr>
          <w:rFonts w:ascii="Arial" w:hAnsi="Arial" w:cs="Arial"/>
          <w:rPrChange w:id="16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(fls. 04/05); </w:t>
      </w:r>
      <w:r w:rsidR="00801A44" w:rsidRPr="00B63BD2">
        <w:rPr>
          <w:rFonts w:ascii="Arial" w:hAnsi="Arial" w:cs="Arial"/>
          <w:b/>
          <w:rPrChange w:id="163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>Depoimento de Segunda Testemunha</w:t>
      </w:r>
      <w:r w:rsidR="00801A44" w:rsidRPr="00B63BD2">
        <w:rPr>
          <w:rFonts w:ascii="Arial" w:hAnsi="Arial" w:cs="Arial"/>
          <w:rPrChange w:id="16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(fls. 06/07); </w:t>
      </w:r>
      <w:r w:rsidR="00801A44" w:rsidRPr="00B63BD2">
        <w:rPr>
          <w:rFonts w:ascii="Arial" w:hAnsi="Arial" w:cs="Arial"/>
          <w:b/>
          <w:rPrChange w:id="165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Auto de Apresentação e Apreensão, </w:t>
      </w:r>
      <w:r w:rsidR="00801A44" w:rsidRPr="00B63BD2">
        <w:rPr>
          <w:rFonts w:ascii="Arial" w:hAnsi="Arial" w:cs="Arial"/>
          <w:rPrChange w:id="16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com identificação dos armamentos e </w:t>
      </w:r>
      <w:r w:rsidR="00CD56E6" w:rsidRPr="00B63BD2">
        <w:rPr>
          <w:rFonts w:ascii="Arial" w:hAnsi="Arial" w:cs="Arial"/>
          <w:rPrChange w:id="16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objetos apreendidos</w:t>
      </w:r>
      <w:r w:rsidR="00801A44" w:rsidRPr="00B63BD2">
        <w:rPr>
          <w:rFonts w:ascii="Arial" w:hAnsi="Arial" w:cs="Arial"/>
          <w:rPrChange w:id="16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(fl. 08)</w:t>
      </w:r>
      <w:r w:rsidR="00CD56E6" w:rsidRPr="00B63BD2">
        <w:rPr>
          <w:rFonts w:ascii="Arial" w:hAnsi="Arial" w:cs="Arial"/>
          <w:b/>
          <w:rPrChange w:id="169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; Laudo de Constatação, </w:t>
      </w:r>
      <w:r w:rsidR="00CD56E6" w:rsidRPr="00B63BD2">
        <w:rPr>
          <w:rFonts w:ascii="Arial" w:hAnsi="Arial" w:cs="Arial"/>
          <w:rPrChange w:id="17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emitido pela Central de Flagrantes III (fl. 09).</w:t>
      </w:r>
    </w:p>
    <w:p w:rsidR="00826454" w:rsidRPr="00B63BD2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17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17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d) </w:t>
      </w:r>
      <w:r w:rsidR="002C0EBC" w:rsidRPr="00B63BD2">
        <w:rPr>
          <w:rFonts w:ascii="Arial" w:hAnsi="Arial" w:cs="Arial"/>
          <w:rPrChange w:id="17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Às f</w:t>
      </w:r>
      <w:r w:rsidR="001C1E8C" w:rsidRPr="00B63BD2">
        <w:rPr>
          <w:rFonts w:ascii="Arial" w:hAnsi="Arial" w:cs="Arial"/>
          <w:rPrChange w:id="17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ls. </w:t>
      </w:r>
      <w:r w:rsidR="00CD56E6" w:rsidRPr="00B63BD2">
        <w:rPr>
          <w:rFonts w:ascii="Arial" w:hAnsi="Arial" w:cs="Arial"/>
          <w:rPrChange w:id="17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10</w:t>
      </w:r>
      <w:r w:rsidR="00945B09" w:rsidRPr="00B63BD2">
        <w:rPr>
          <w:rFonts w:ascii="Arial" w:hAnsi="Arial" w:cs="Arial"/>
          <w:rPrChange w:id="17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</w:t>
      </w:r>
      <w:r w:rsidR="002C6C7B" w:rsidRPr="00B63BD2">
        <w:rPr>
          <w:rFonts w:ascii="Arial" w:hAnsi="Arial" w:cs="Arial"/>
          <w:rPrChange w:id="17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13</w:t>
      </w:r>
      <w:r w:rsidR="00D7562B" w:rsidRPr="00B63BD2">
        <w:rPr>
          <w:rFonts w:ascii="Arial" w:hAnsi="Arial" w:cs="Arial"/>
          <w:rPrChange w:id="17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="00F7266A" w:rsidRPr="00B63BD2">
        <w:rPr>
          <w:rFonts w:ascii="Arial" w:hAnsi="Arial" w:cs="Arial"/>
          <w:rPrChange w:id="17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consta</w:t>
      </w:r>
      <w:r w:rsidR="00945B09" w:rsidRPr="00B63BD2">
        <w:rPr>
          <w:rFonts w:ascii="Arial" w:hAnsi="Arial" w:cs="Arial"/>
          <w:rPrChange w:id="18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m cópias autenticadas </w:t>
      </w:r>
      <w:r w:rsidR="00826454" w:rsidRPr="00B63BD2">
        <w:rPr>
          <w:rFonts w:ascii="Arial" w:hAnsi="Arial" w:cs="Arial"/>
          <w:rPrChange w:id="18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dos </w:t>
      </w:r>
      <w:r w:rsidR="00945B09" w:rsidRPr="00B63BD2">
        <w:rPr>
          <w:rFonts w:ascii="Arial" w:hAnsi="Arial" w:cs="Arial"/>
          <w:rPrChange w:id="18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documentos pessoais dos policiais militares a serem indenizados</w:t>
      </w:r>
      <w:r w:rsidR="00826454" w:rsidRPr="00B63BD2">
        <w:rPr>
          <w:rFonts w:ascii="Arial" w:hAnsi="Arial" w:cs="Arial"/>
          <w:rPrChange w:id="18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bem como juntada às fls. </w:t>
      </w:r>
      <w:r w:rsidR="002C6C7B" w:rsidRPr="00B63BD2">
        <w:rPr>
          <w:rFonts w:ascii="Arial" w:hAnsi="Arial" w:cs="Arial"/>
          <w:rPrChange w:id="18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14</w:t>
      </w:r>
      <w:r w:rsidR="00826454" w:rsidRPr="00B63BD2">
        <w:rPr>
          <w:rFonts w:ascii="Arial" w:hAnsi="Arial" w:cs="Arial"/>
          <w:rPrChange w:id="18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, de certidão exarada pelo C</w:t>
      </w:r>
      <w:r w:rsidR="0040154B" w:rsidRPr="00B63BD2">
        <w:rPr>
          <w:rFonts w:ascii="Arial" w:hAnsi="Arial" w:cs="Arial"/>
          <w:rPrChange w:id="18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omandante </w:t>
      </w:r>
      <w:r w:rsidR="00826454" w:rsidRPr="00B63BD2">
        <w:rPr>
          <w:rFonts w:ascii="Arial" w:hAnsi="Arial" w:cs="Arial"/>
          <w:rPrChange w:id="18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do </w:t>
      </w:r>
      <w:proofErr w:type="spellStart"/>
      <w:proofErr w:type="gramStart"/>
      <w:r w:rsidR="00826454" w:rsidRPr="00B63BD2">
        <w:rPr>
          <w:rFonts w:ascii="Arial" w:hAnsi="Arial" w:cs="Arial"/>
          <w:rPrChange w:id="18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BP</w:t>
      </w:r>
      <w:r w:rsidR="00CD56E6" w:rsidRPr="00B63BD2">
        <w:rPr>
          <w:rFonts w:ascii="Arial" w:hAnsi="Arial" w:cs="Arial"/>
          <w:rPrChange w:id="18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Rp</w:t>
      </w:r>
      <w:proofErr w:type="spellEnd"/>
      <w:proofErr w:type="gramEnd"/>
      <w:r w:rsidR="00826454" w:rsidRPr="00B63BD2">
        <w:rPr>
          <w:rFonts w:ascii="Arial" w:hAnsi="Arial" w:cs="Arial"/>
          <w:rPrChange w:id="19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acerca da lotação dos requerentes.</w:t>
      </w:r>
    </w:p>
    <w:p w:rsidR="00826454" w:rsidRPr="00B63BD2" w:rsidRDefault="00826454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19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19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e) Às fls. </w:t>
      </w:r>
      <w:r w:rsidR="002C6C7B" w:rsidRPr="00B63BD2">
        <w:rPr>
          <w:rFonts w:ascii="Arial" w:hAnsi="Arial" w:cs="Arial"/>
          <w:rPrChange w:id="19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15</w:t>
      </w:r>
      <w:r w:rsidRPr="00B63BD2">
        <w:rPr>
          <w:rFonts w:ascii="Arial" w:hAnsi="Arial" w:cs="Arial"/>
          <w:rPrChange w:id="19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verifica-se Despacho nº </w:t>
      </w:r>
      <w:r w:rsidR="00CD56E6" w:rsidRPr="00B63BD2">
        <w:rPr>
          <w:rFonts w:ascii="Arial" w:hAnsi="Arial" w:cs="Arial"/>
          <w:rPrChange w:id="19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058</w:t>
      </w:r>
      <w:r w:rsidR="002C6C7B" w:rsidRPr="00B63BD2">
        <w:rPr>
          <w:rFonts w:ascii="Arial" w:hAnsi="Arial" w:cs="Arial"/>
          <w:rPrChange w:id="19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</w:t>
      </w:r>
      <w:r w:rsidR="00CD56E6" w:rsidRPr="00B63BD2">
        <w:rPr>
          <w:rFonts w:ascii="Arial" w:hAnsi="Arial" w:cs="Arial"/>
          <w:rPrChange w:id="19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2016</w:t>
      </w:r>
      <w:r w:rsidRPr="00B63BD2">
        <w:rPr>
          <w:rFonts w:ascii="Arial" w:hAnsi="Arial" w:cs="Arial"/>
          <w:rPrChange w:id="19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– GSCG/ASS, com autorização do Subcomandante Geral da PMAL para autorização da indenização pleiteada, </w:t>
      </w:r>
      <w:r w:rsidR="002C6C7B" w:rsidRPr="00B63BD2">
        <w:rPr>
          <w:rFonts w:ascii="Arial" w:hAnsi="Arial" w:cs="Arial"/>
          <w:rPrChange w:id="19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e, às fls. 16, segue</w:t>
      </w:r>
      <w:r w:rsidRPr="00B63BD2">
        <w:rPr>
          <w:rFonts w:ascii="Arial" w:hAnsi="Arial" w:cs="Arial"/>
          <w:rPrChange w:id="20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autorização de pagamento pelo Secretário Executivo de</w:t>
      </w:r>
      <w:r w:rsidR="002C6C7B" w:rsidRPr="00B63BD2">
        <w:rPr>
          <w:rFonts w:ascii="Arial" w:hAnsi="Arial" w:cs="Arial"/>
          <w:rPrChange w:id="20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Políticas de Segurança Pública</w:t>
      </w:r>
      <w:r w:rsidRPr="00B63BD2">
        <w:rPr>
          <w:rFonts w:ascii="Arial" w:hAnsi="Arial" w:cs="Arial"/>
          <w:rPrChange w:id="20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:rsidR="009B3A36" w:rsidRPr="00B63BD2" w:rsidRDefault="00826454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20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0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f) Às fls. </w:t>
      </w:r>
      <w:r w:rsidR="002C6C7B" w:rsidRPr="00B63BD2">
        <w:rPr>
          <w:rFonts w:ascii="Arial" w:hAnsi="Arial" w:cs="Arial"/>
          <w:rPrChange w:id="20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17</w:t>
      </w:r>
      <w:r w:rsidRPr="00B63BD2">
        <w:rPr>
          <w:rFonts w:ascii="Arial" w:hAnsi="Arial" w:cs="Arial"/>
          <w:rPrChange w:id="20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segue Portaria nº </w:t>
      </w:r>
      <w:r w:rsidR="00CD56E6" w:rsidRPr="00B63BD2">
        <w:rPr>
          <w:rFonts w:ascii="Arial" w:hAnsi="Arial" w:cs="Arial"/>
          <w:rPrChange w:id="20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237</w:t>
      </w:r>
      <w:r w:rsidRPr="00B63BD2">
        <w:rPr>
          <w:rFonts w:ascii="Arial" w:hAnsi="Arial" w:cs="Arial"/>
          <w:rPrChange w:id="20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/GS/2016, da lavra do então Secretário de Estado da Segurança Pública</w:t>
      </w:r>
      <w:r w:rsidR="00CD7699" w:rsidRPr="00B63BD2">
        <w:rPr>
          <w:rFonts w:ascii="Arial" w:hAnsi="Arial" w:cs="Arial"/>
          <w:rPrChange w:id="20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com concessão das verbas indenizatórias objeto dos autos, </w:t>
      </w:r>
      <w:r w:rsidR="002C6C7B" w:rsidRPr="00B63BD2">
        <w:rPr>
          <w:rFonts w:ascii="Arial" w:hAnsi="Arial" w:cs="Arial"/>
          <w:rPrChange w:id="21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e, às fls. 18</w:t>
      </w:r>
      <w:r w:rsidR="00CD56E6" w:rsidRPr="00B63BD2">
        <w:rPr>
          <w:rFonts w:ascii="Arial" w:hAnsi="Arial" w:cs="Arial"/>
          <w:rPrChange w:id="21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/19</w:t>
      </w:r>
      <w:r w:rsidR="002C6C7B" w:rsidRPr="00B63BD2">
        <w:rPr>
          <w:rFonts w:ascii="Arial" w:hAnsi="Arial" w:cs="Arial"/>
          <w:rPrChange w:id="21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segue </w:t>
      </w:r>
      <w:r w:rsidR="009B3A36" w:rsidRPr="00B63BD2">
        <w:rPr>
          <w:rFonts w:ascii="Arial" w:hAnsi="Arial" w:cs="Arial"/>
          <w:rPrChange w:id="21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publicação </w:t>
      </w:r>
      <w:r w:rsidR="002C6C7B" w:rsidRPr="00B63BD2">
        <w:rPr>
          <w:rFonts w:ascii="Arial" w:hAnsi="Arial" w:cs="Arial"/>
          <w:rPrChange w:id="21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da referida portaria </w:t>
      </w:r>
      <w:r w:rsidR="009B3A36" w:rsidRPr="00B63BD2">
        <w:rPr>
          <w:rFonts w:ascii="Arial" w:hAnsi="Arial" w:cs="Arial"/>
          <w:rPrChange w:id="21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no Diário Oficial do Estado de </w:t>
      </w:r>
      <w:r w:rsidR="002C6C7B" w:rsidRPr="00B63BD2">
        <w:rPr>
          <w:rFonts w:ascii="Arial" w:hAnsi="Arial" w:cs="Arial"/>
          <w:rPrChange w:id="21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09</w:t>
      </w:r>
      <w:r w:rsidR="009B3A36" w:rsidRPr="00B63BD2">
        <w:rPr>
          <w:rFonts w:ascii="Arial" w:hAnsi="Arial" w:cs="Arial"/>
          <w:rPrChange w:id="21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/03/2016.</w:t>
      </w:r>
    </w:p>
    <w:p w:rsidR="002C6C7B" w:rsidRPr="00B63BD2" w:rsidRDefault="007449DB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21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1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g) Às fls.</w:t>
      </w:r>
      <w:ins w:id="220" w:author="adriana.araujo" w:date="2016-09-30T13:35:00Z">
        <w:r w:rsidR="00D7257D" w:rsidRPr="00B63BD2">
          <w:rPr>
            <w:rFonts w:ascii="Arial" w:hAnsi="Arial" w:cs="Arial"/>
            <w:rPrChange w:id="221" w:author="adriana.araujo" w:date="2016-09-30T13:51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</w:t>
        </w:r>
      </w:ins>
      <w:r w:rsidR="00CD56E6" w:rsidRPr="00B63BD2">
        <w:rPr>
          <w:rFonts w:ascii="Arial" w:hAnsi="Arial" w:cs="Arial"/>
          <w:rPrChange w:id="22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20/23</w:t>
      </w:r>
      <w:r w:rsidR="002C6C7B" w:rsidRPr="00B63BD2">
        <w:rPr>
          <w:rFonts w:ascii="Arial" w:hAnsi="Arial" w:cs="Arial"/>
          <w:rPrChange w:id="22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segue relação processual de indenizações a serem concedidas, aduzida no Despacho nº 009/GS/2016, com detalhamento por beneficiário apresentado na planilha acostada às fls. </w:t>
      </w:r>
      <w:r w:rsidR="00CD56E6" w:rsidRPr="00B63BD2">
        <w:rPr>
          <w:rFonts w:ascii="Arial" w:hAnsi="Arial" w:cs="Arial"/>
          <w:rPrChange w:id="22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25/38</w:t>
      </w:r>
      <w:r w:rsidR="002C6C7B" w:rsidRPr="00B63BD2">
        <w:rPr>
          <w:rFonts w:ascii="Arial" w:hAnsi="Arial" w:cs="Arial"/>
          <w:rPrChange w:id="22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e replicado no Despacho nº 0883/GS/AE/2016</w:t>
      </w:r>
      <w:r w:rsidR="005A7DEC" w:rsidRPr="00B63BD2">
        <w:rPr>
          <w:rFonts w:ascii="Arial" w:hAnsi="Arial" w:cs="Arial"/>
          <w:rPrChange w:id="22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(fls. </w:t>
      </w:r>
      <w:r w:rsidR="00CD56E6" w:rsidRPr="00B63BD2">
        <w:rPr>
          <w:rFonts w:ascii="Arial" w:hAnsi="Arial" w:cs="Arial"/>
          <w:rPrChange w:id="22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41</w:t>
      </w:r>
      <w:r w:rsidR="005A7DEC" w:rsidRPr="00B63BD2">
        <w:rPr>
          <w:rFonts w:ascii="Arial" w:hAnsi="Arial" w:cs="Arial"/>
          <w:rPrChange w:id="22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</w:t>
      </w:r>
      <w:r w:rsidR="00CD56E6" w:rsidRPr="00B63BD2">
        <w:rPr>
          <w:rFonts w:ascii="Arial" w:hAnsi="Arial" w:cs="Arial"/>
          <w:rPrChange w:id="22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43</w:t>
      </w:r>
      <w:r w:rsidR="005A7DEC" w:rsidRPr="00B63BD2">
        <w:rPr>
          <w:rFonts w:ascii="Arial" w:hAnsi="Arial" w:cs="Arial"/>
          <w:rPrChange w:id="23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), publicado no DOE/AL</w:t>
      </w:r>
      <w:r w:rsidR="00CD56E6" w:rsidRPr="00B63BD2">
        <w:rPr>
          <w:rFonts w:ascii="Arial" w:hAnsi="Arial" w:cs="Arial"/>
          <w:rPrChange w:id="23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em 06/05/2016</w:t>
      </w:r>
      <w:r w:rsidR="005A7DEC" w:rsidRPr="00B63BD2">
        <w:rPr>
          <w:rFonts w:ascii="Arial" w:hAnsi="Arial" w:cs="Arial"/>
          <w:rPrChange w:id="23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às fls. </w:t>
      </w:r>
      <w:r w:rsidR="00CD56E6" w:rsidRPr="00B63BD2">
        <w:rPr>
          <w:rFonts w:ascii="Arial" w:hAnsi="Arial" w:cs="Arial"/>
          <w:rPrChange w:id="23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44/45</w:t>
      </w:r>
      <w:r w:rsidR="005A7DEC" w:rsidRPr="00B63BD2">
        <w:rPr>
          <w:rFonts w:ascii="Arial" w:hAnsi="Arial" w:cs="Arial"/>
          <w:rPrChange w:id="23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:rsidR="006A3063" w:rsidRPr="00B63BD2" w:rsidRDefault="002C6C7B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23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3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h</w:t>
      </w:r>
      <w:r w:rsidR="009B3A36" w:rsidRPr="00B63BD2">
        <w:rPr>
          <w:rFonts w:ascii="Arial" w:hAnsi="Arial" w:cs="Arial"/>
          <w:rPrChange w:id="23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) Às fls. </w:t>
      </w:r>
      <w:r w:rsidR="00CD56E6" w:rsidRPr="00B63BD2">
        <w:rPr>
          <w:rFonts w:ascii="Arial" w:hAnsi="Arial" w:cs="Arial"/>
          <w:rPrChange w:id="23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24</w:t>
      </w:r>
      <w:r w:rsidR="009B3A36" w:rsidRPr="00B63BD2">
        <w:rPr>
          <w:rFonts w:ascii="Arial" w:hAnsi="Arial" w:cs="Arial"/>
          <w:rPrChange w:id="23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consta Despacho nº 00123/SUPOFC/2016</w:t>
      </w:r>
      <w:r w:rsidR="006A3063" w:rsidRPr="00B63BD2">
        <w:rPr>
          <w:rFonts w:ascii="Arial" w:hAnsi="Arial" w:cs="Arial"/>
          <w:rPrChange w:id="24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com indicação da dotação orçamentária, evidenciando a natureza de despesas de exercício anterior.</w:t>
      </w:r>
    </w:p>
    <w:p w:rsidR="00F253BA" w:rsidRPr="00B63BD2" w:rsidRDefault="00B76B30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24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4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i</w:t>
      </w:r>
      <w:r w:rsidR="009217F5" w:rsidRPr="00B63BD2">
        <w:rPr>
          <w:rFonts w:ascii="Arial" w:hAnsi="Arial" w:cs="Arial"/>
          <w:rPrChange w:id="24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) </w:t>
      </w:r>
      <w:r w:rsidR="00C05066" w:rsidRPr="00B63BD2">
        <w:rPr>
          <w:rFonts w:ascii="Arial" w:hAnsi="Arial" w:cs="Arial"/>
          <w:rPrChange w:id="24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Às f</w:t>
      </w:r>
      <w:r w:rsidR="001C1E8C" w:rsidRPr="00B63BD2">
        <w:rPr>
          <w:rFonts w:ascii="Arial" w:hAnsi="Arial" w:cs="Arial"/>
          <w:rPrChange w:id="24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ls. </w:t>
      </w:r>
      <w:r w:rsidR="005A7DEC" w:rsidRPr="00B63BD2">
        <w:rPr>
          <w:rFonts w:ascii="Arial" w:hAnsi="Arial" w:cs="Arial"/>
          <w:rPrChange w:id="24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46</w:t>
      </w:r>
      <w:r w:rsidR="000D5EFE" w:rsidRPr="00B63BD2">
        <w:rPr>
          <w:rFonts w:ascii="Arial" w:hAnsi="Arial" w:cs="Arial"/>
          <w:rPrChange w:id="24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/</w:t>
      </w:r>
      <w:r w:rsidR="005A7DEC" w:rsidRPr="00B63BD2">
        <w:rPr>
          <w:rFonts w:ascii="Arial" w:hAnsi="Arial" w:cs="Arial"/>
          <w:rPrChange w:id="24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47</w:t>
      </w:r>
      <w:r w:rsidR="00F253BA" w:rsidRPr="00B63BD2">
        <w:rPr>
          <w:rFonts w:ascii="Arial" w:hAnsi="Arial" w:cs="Arial"/>
          <w:rPrChange w:id="24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constata-se despacho da </w:t>
      </w:r>
      <w:r w:rsidR="0002640A" w:rsidRPr="00B63BD2">
        <w:rPr>
          <w:rFonts w:ascii="Arial" w:hAnsi="Arial" w:cs="Arial"/>
          <w:rPrChange w:id="25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C</w:t>
      </w:r>
      <w:r w:rsidR="00F253BA" w:rsidRPr="00B63BD2">
        <w:rPr>
          <w:rFonts w:ascii="Arial" w:hAnsi="Arial" w:cs="Arial"/>
          <w:rPrChange w:id="25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hefia de </w:t>
      </w:r>
      <w:r w:rsidR="0002640A" w:rsidRPr="00B63BD2">
        <w:rPr>
          <w:rFonts w:ascii="Arial" w:hAnsi="Arial" w:cs="Arial"/>
          <w:rPrChange w:id="25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G</w:t>
      </w:r>
      <w:r w:rsidR="00F253BA" w:rsidRPr="00B63BD2">
        <w:rPr>
          <w:rFonts w:ascii="Arial" w:hAnsi="Arial" w:cs="Arial"/>
          <w:rPrChange w:id="25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abinete e da </w:t>
      </w:r>
      <w:r w:rsidR="0002640A" w:rsidRPr="00B63BD2">
        <w:rPr>
          <w:rFonts w:ascii="Arial" w:hAnsi="Arial" w:cs="Arial"/>
          <w:rPrChange w:id="25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="00F253BA" w:rsidRPr="00B63BD2">
        <w:rPr>
          <w:rFonts w:ascii="Arial" w:hAnsi="Arial" w:cs="Arial"/>
          <w:rPrChange w:id="25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uperintendência de </w:t>
      </w:r>
      <w:r w:rsidR="0002640A" w:rsidRPr="00B63BD2">
        <w:rPr>
          <w:rFonts w:ascii="Arial" w:hAnsi="Arial" w:cs="Arial"/>
          <w:rPrChange w:id="25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A</w:t>
      </w:r>
      <w:r w:rsidR="00F253BA" w:rsidRPr="00B63BD2">
        <w:rPr>
          <w:rFonts w:ascii="Arial" w:hAnsi="Arial" w:cs="Arial"/>
          <w:rPrChange w:id="25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uditagem desta Controladoria Geral, encaminhando os autos para análise e parecer.</w:t>
      </w:r>
    </w:p>
    <w:p w:rsidR="001C1E8C" w:rsidRPr="00B63BD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rPrChange w:id="258" w:author="adriana.araujo" w:date="2016-09-30T13:51:00Z">
            <w:rPr>
              <w:rFonts w:ascii="Arial" w:hAnsi="Arial" w:cs="Arial"/>
              <w:sz w:val="16"/>
              <w:szCs w:val="16"/>
            </w:rPr>
          </w:rPrChange>
        </w:rPr>
      </w:pPr>
    </w:p>
    <w:p w:rsidR="001C1E8C" w:rsidRPr="00B63BD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rPrChange w:id="259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hAnsi="Arial" w:cs="Arial"/>
          <w:b/>
          <w:rPrChange w:id="260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>É O RELATÓRIO.</w:t>
      </w:r>
    </w:p>
    <w:p w:rsidR="00624758" w:rsidRPr="00B63BD2" w:rsidRDefault="0062475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rPrChange w:id="261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B63BD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262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hAnsi="Arial" w:cs="Arial"/>
          <w:b/>
          <w:rPrChange w:id="263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t>3 - NO MÉRITO</w:t>
      </w:r>
    </w:p>
    <w:p w:rsidR="001C1E8C" w:rsidRPr="00B63BD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rPrChange w:id="264" w:author="adriana.araujo" w:date="2016-09-30T13:51:00Z">
            <w:rPr>
              <w:rFonts w:ascii="Arial" w:hAnsi="Arial" w:cs="Arial"/>
              <w:sz w:val="16"/>
              <w:szCs w:val="16"/>
            </w:rPr>
          </w:rPrChange>
        </w:rPr>
      </w:pPr>
    </w:p>
    <w:p w:rsidR="00982A94" w:rsidRPr="00B63BD2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rPrChange w:id="26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6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De toda a explanação e detalhamento </w:t>
      </w:r>
      <w:r w:rsidR="003169AD" w:rsidRPr="00B63BD2">
        <w:rPr>
          <w:rFonts w:ascii="Arial" w:hAnsi="Arial" w:cs="Arial"/>
          <w:rPrChange w:id="26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supra</w:t>
      </w:r>
      <w:r w:rsidRPr="00B63BD2">
        <w:rPr>
          <w:rFonts w:ascii="Arial" w:hAnsi="Arial" w:cs="Arial"/>
          <w:rPrChange w:id="26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, contido</w:t>
      </w:r>
      <w:r w:rsidR="00CD4B6C" w:rsidRPr="00B63BD2">
        <w:rPr>
          <w:rFonts w:ascii="Arial" w:hAnsi="Arial" w:cs="Arial"/>
          <w:rPrChange w:id="26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Pr="00B63BD2">
        <w:rPr>
          <w:rFonts w:ascii="Arial" w:hAnsi="Arial" w:cs="Arial"/>
          <w:rPrChange w:id="27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no </w:t>
      </w:r>
      <w:r w:rsidRPr="00B63BD2">
        <w:rPr>
          <w:rFonts w:ascii="Arial" w:hAnsi="Arial" w:cs="Arial"/>
          <w:b/>
          <w:i/>
          <w:rPrChange w:id="271" w:author="adriana.araujo" w:date="2016-09-30T13:51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Relatório e no Exame dos Autos</w:t>
      </w:r>
      <w:r w:rsidR="005A7DEC" w:rsidRPr="00B63BD2">
        <w:rPr>
          <w:rFonts w:ascii="Arial" w:hAnsi="Arial" w:cs="Arial"/>
          <w:b/>
          <w:i/>
          <w:rPrChange w:id="272" w:author="adriana.araujo" w:date="2016-09-30T13:51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 xml:space="preserve"> </w:t>
      </w:r>
      <w:r w:rsidRPr="00B63BD2">
        <w:rPr>
          <w:rFonts w:ascii="Arial" w:hAnsi="Arial" w:cs="Arial"/>
          <w:rPrChange w:id="27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do presente Parecer, observa-se que </w:t>
      </w:r>
      <w:r w:rsidR="0091496D" w:rsidRPr="00B63BD2">
        <w:rPr>
          <w:rFonts w:ascii="Arial" w:hAnsi="Arial" w:cs="Arial"/>
          <w:rPrChange w:id="27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o processo foi devidamente instruído, de forma que </w:t>
      </w:r>
      <w:r w:rsidRPr="00B63BD2">
        <w:rPr>
          <w:rFonts w:ascii="Arial" w:hAnsi="Arial" w:cs="Arial"/>
          <w:rPrChange w:id="27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os documentos apresentados dão suporte à solicitação dos requerentes feita às fls. 0</w:t>
      </w:r>
      <w:r w:rsidR="000010F5" w:rsidRPr="00B63BD2">
        <w:rPr>
          <w:rFonts w:ascii="Arial" w:hAnsi="Arial" w:cs="Arial"/>
          <w:rPrChange w:id="27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2</w:t>
      </w:r>
      <w:r w:rsidR="0091496D" w:rsidRPr="00B63BD2">
        <w:rPr>
          <w:rFonts w:ascii="Arial" w:hAnsi="Arial" w:cs="Arial"/>
          <w:rPrChange w:id="27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:rsidR="00592D69" w:rsidRPr="00B63BD2" w:rsidRDefault="00592D69" w:rsidP="0081006B">
      <w:pPr>
        <w:spacing w:after="0" w:line="360" w:lineRule="auto"/>
        <w:ind w:firstLine="708"/>
        <w:jc w:val="both"/>
        <w:rPr>
          <w:rFonts w:ascii="Arial" w:hAnsi="Arial" w:cs="Arial"/>
          <w:rPrChange w:id="27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B63BD2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rPrChange w:id="279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hAnsi="Arial" w:cs="Arial"/>
          <w:b/>
          <w:rPrChange w:id="280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  <w:lastRenderedPageBreak/>
        <w:t>4 - CONCLUSÃO</w:t>
      </w:r>
    </w:p>
    <w:p w:rsidR="001C1E8C" w:rsidRPr="00B63BD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  <w:rPrChange w:id="281" w:author="adriana.araujo" w:date="2016-09-30T13:5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</w:pPr>
      <w:r w:rsidRPr="00B63BD2">
        <w:rPr>
          <w:rFonts w:ascii="Arial" w:hAnsi="Arial" w:cs="Arial"/>
          <w:highlight w:val="yellow"/>
          <w:rPrChange w:id="282" w:author="adriana.araujo" w:date="2016-09-30T13:5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</w:t>
      </w:r>
    </w:p>
    <w:p w:rsidR="00CD4B6C" w:rsidRPr="00B63BD2" w:rsidRDefault="00CD4B6C" w:rsidP="00835F36">
      <w:pPr>
        <w:spacing w:after="0" w:line="360" w:lineRule="auto"/>
        <w:ind w:firstLine="708"/>
        <w:jc w:val="both"/>
        <w:rPr>
          <w:rFonts w:ascii="Arial" w:hAnsi="Arial" w:cs="Arial"/>
          <w:rPrChange w:id="28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28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Após a análise realizada</w:t>
      </w:r>
      <w:r w:rsidR="003169AD" w:rsidRPr="00B63BD2">
        <w:rPr>
          <w:rFonts w:ascii="Arial" w:hAnsi="Arial" w:cs="Arial"/>
          <w:rPrChange w:id="28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, resta procedente o crédito em favor dos </w:t>
      </w:r>
      <w:r w:rsidR="00624758" w:rsidRPr="00B63BD2">
        <w:rPr>
          <w:rFonts w:ascii="Arial" w:eastAsia="Arial" w:hAnsi="Arial" w:cs="Arial"/>
          <w:rPrChange w:id="286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policiais militares: </w:t>
      </w:r>
      <w:proofErr w:type="spellStart"/>
      <w:r w:rsidR="00624758" w:rsidRPr="00B63BD2">
        <w:rPr>
          <w:rFonts w:ascii="Arial" w:eastAsia="Arial" w:hAnsi="Arial" w:cs="Arial"/>
          <w:b/>
          <w:rPrChange w:id="287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Denysson</w:t>
      </w:r>
      <w:proofErr w:type="spellEnd"/>
      <w:r w:rsidR="00624758" w:rsidRPr="00B63BD2">
        <w:rPr>
          <w:rFonts w:ascii="Arial" w:eastAsia="Arial" w:hAnsi="Arial" w:cs="Arial"/>
          <w:b/>
          <w:rPrChange w:id="288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 Quirino Botelho</w:t>
      </w:r>
      <w:r w:rsidR="00624758" w:rsidRPr="00B63BD2">
        <w:rPr>
          <w:rFonts w:ascii="Arial" w:eastAsia="Arial" w:hAnsi="Arial" w:cs="Arial"/>
          <w:rPrChange w:id="289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; </w:t>
      </w:r>
      <w:r w:rsidR="00624758" w:rsidRPr="00B63BD2">
        <w:rPr>
          <w:rFonts w:ascii="Arial" w:eastAsia="Arial" w:hAnsi="Arial" w:cs="Arial"/>
          <w:b/>
          <w:rPrChange w:id="290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Roberto Augusto de Morais Raimundo</w:t>
      </w:r>
      <w:r w:rsidR="00624758" w:rsidRPr="00B63BD2">
        <w:rPr>
          <w:rFonts w:ascii="Arial" w:eastAsia="Arial" w:hAnsi="Arial" w:cs="Arial"/>
          <w:rPrChange w:id="291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; </w:t>
      </w:r>
      <w:r w:rsidR="00624758" w:rsidRPr="00B63BD2">
        <w:rPr>
          <w:rFonts w:ascii="Arial" w:eastAsia="Arial" w:hAnsi="Arial" w:cs="Arial"/>
          <w:b/>
          <w:rPrChange w:id="292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Rodrigo </w:t>
      </w:r>
      <w:proofErr w:type="spellStart"/>
      <w:r w:rsidR="00624758" w:rsidRPr="00B63BD2">
        <w:rPr>
          <w:rFonts w:ascii="Arial" w:eastAsia="Arial" w:hAnsi="Arial" w:cs="Arial"/>
          <w:b/>
          <w:rPrChange w:id="293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Goes</w:t>
      </w:r>
      <w:proofErr w:type="spellEnd"/>
      <w:r w:rsidR="00624758" w:rsidRPr="00B63BD2">
        <w:rPr>
          <w:rFonts w:ascii="Arial" w:eastAsia="Arial" w:hAnsi="Arial" w:cs="Arial"/>
          <w:b/>
          <w:rPrChange w:id="294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 Vilela</w:t>
      </w:r>
      <w:r w:rsidR="00624758" w:rsidRPr="00B63BD2">
        <w:rPr>
          <w:rFonts w:ascii="Arial" w:eastAsia="Arial" w:hAnsi="Arial" w:cs="Arial"/>
          <w:rPrChange w:id="295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; e </w:t>
      </w:r>
      <w:r w:rsidR="00624758" w:rsidRPr="00B63BD2">
        <w:rPr>
          <w:rFonts w:ascii="Arial" w:eastAsia="Arial" w:hAnsi="Arial" w:cs="Arial"/>
          <w:b/>
          <w:rPrChange w:id="296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Francisco de Assis de Paulo Holanda</w:t>
      </w:r>
      <w:r w:rsidR="003169AD" w:rsidRPr="00B63BD2">
        <w:rPr>
          <w:rFonts w:ascii="Arial" w:eastAsia="Arial" w:hAnsi="Arial" w:cs="Arial"/>
          <w:rPrChange w:id="297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,</w:t>
      </w:r>
      <w:r w:rsidR="004D336F" w:rsidRPr="00B63BD2">
        <w:rPr>
          <w:rFonts w:ascii="Arial" w:hAnsi="Arial" w:cs="Arial"/>
          <w:rPrChange w:id="29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conforme solicitado às fls. </w:t>
      </w:r>
      <w:r w:rsidR="0085162B" w:rsidRPr="00B63BD2">
        <w:rPr>
          <w:rFonts w:ascii="Arial" w:hAnsi="Arial" w:cs="Arial"/>
          <w:rPrChange w:id="29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02</w:t>
      </w:r>
      <w:r w:rsidR="004D336F" w:rsidRPr="00B63BD2">
        <w:rPr>
          <w:rFonts w:ascii="Arial" w:hAnsi="Arial" w:cs="Arial"/>
          <w:rPrChange w:id="30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dos autos.</w:t>
      </w:r>
    </w:p>
    <w:p w:rsidR="00D518C5" w:rsidRPr="00B63BD2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30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30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Por fim, e</w:t>
      </w:r>
      <w:r w:rsidR="00D518C5" w:rsidRPr="00B63BD2">
        <w:rPr>
          <w:rFonts w:ascii="Arial" w:hAnsi="Arial" w:cs="Arial"/>
          <w:rPrChange w:id="303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ncaminhem-se os autos ao Gabinete da Controladora Geral, para conhecimento da análise apresentada, sugerindo o retorno dos autos </w:t>
      </w:r>
      <w:r w:rsidR="00E84889" w:rsidRPr="00B63BD2">
        <w:rPr>
          <w:rFonts w:ascii="Arial" w:hAnsi="Arial" w:cs="Arial"/>
          <w:rPrChange w:id="304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à Secretaria de Segurança Pública – SSP/AL</w:t>
      </w:r>
      <w:r w:rsidR="00D518C5" w:rsidRPr="00B63BD2">
        <w:rPr>
          <w:rFonts w:ascii="Arial" w:hAnsi="Arial" w:cs="Arial"/>
          <w:rPrChange w:id="305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, para adoção das medidas pertinentes aos pagamentos.</w:t>
      </w:r>
    </w:p>
    <w:p w:rsidR="00D518C5" w:rsidRPr="00B63BD2" w:rsidRDefault="00D518C5" w:rsidP="00D518C5">
      <w:pPr>
        <w:spacing w:after="0" w:line="360" w:lineRule="auto"/>
        <w:ind w:firstLine="709"/>
        <w:rPr>
          <w:rFonts w:ascii="Arial" w:hAnsi="Arial" w:cs="Arial"/>
          <w:rPrChange w:id="30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</w:p>
    <w:p w:rsidR="00D518C5" w:rsidRPr="00B63BD2" w:rsidRDefault="007F4B82" w:rsidP="00D518C5">
      <w:pPr>
        <w:spacing w:after="0" w:line="360" w:lineRule="auto"/>
        <w:jc w:val="center"/>
        <w:rPr>
          <w:rFonts w:ascii="Arial" w:hAnsi="Arial" w:cs="Arial"/>
          <w:bCs/>
          <w:rPrChange w:id="307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</w:pPr>
      <w:r w:rsidRPr="00B63BD2">
        <w:rPr>
          <w:rFonts w:ascii="Arial" w:hAnsi="Arial" w:cs="Arial"/>
          <w:bCs/>
          <w:rPrChange w:id="308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Maceió, </w:t>
      </w:r>
      <w:r w:rsidR="00861CFB" w:rsidRPr="00B63BD2">
        <w:rPr>
          <w:rFonts w:ascii="Arial" w:hAnsi="Arial" w:cs="Arial"/>
          <w:bCs/>
          <w:rPrChange w:id="309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  <w:t>21</w:t>
      </w:r>
      <w:r w:rsidR="00D518C5" w:rsidRPr="00B63BD2">
        <w:rPr>
          <w:rFonts w:ascii="Arial" w:hAnsi="Arial" w:cs="Arial"/>
          <w:bCs/>
          <w:rPrChange w:id="310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 de </w:t>
      </w:r>
      <w:r w:rsidR="003169AD" w:rsidRPr="00B63BD2">
        <w:rPr>
          <w:rFonts w:ascii="Arial" w:hAnsi="Arial" w:cs="Arial"/>
          <w:bCs/>
          <w:rPrChange w:id="311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  <w:t>setembro</w:t>
      </w:r>
      <w:r w:rsidR="0085162B" w:rsidRPr="00B63BD2">
        <w:rPr>
          <w:rFonts w:ascii="Arial" w:hAnsi="Arial" w:cs="Arial"/>
          <w:bCs/>
          <w:rPrChange w:id="312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 </w:t>
      </w:r>
      <w:r w:rsidR="00D518C5" w:rsidRPr="00B63BD2">
        <w:rPr>
          <w:rFonts w:ascii="Arial" w:hAnsi="Arial" w:cs="Arial"/>
          <w:bCs/>
          <w:rPrChange w:id="313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  <w:t>de 2016.</w:t>
      </w:r>
    </w:p>
    <w:p w:rsidR="007B1996" w:rsidRPr="00B63BD2" w:rsidRDefault="007B1996" w:rsidP="001D3764">
      <w:pPr>
        <w:spacing w:after="0" w:line="360" w:lineRule="auto"/>
        <w:jc w:val="center"/>
        <w:rPr>
          <w:rFonts w:ascii="Arial" w:hAnsi="Arial" w:cs="Arial"/>
          <w:bCs/>
          <w:rPrChange w:id="314" w:author="adriana.araujo" w:date="2016-09-30T13:51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7B1996" w:rsidRPr="00B63BD2" w:rsidRDefault="000E785F" w:rsidP="007B1996">
      <w:pPr>
        <w:spacing w:after="0" w:line="240" w:lineRule="auto"/>
        <w:jc w:val="center"/>
        <w:rPr>
          <w:rFonts w:ascii="Arial" w:hAnsi="Arial" w:cs="Arial"/>
          <w:b/>
          <w:lang w:eastAsia="ar-SA"/>
          <w:rPrChange w:id="315" w:author="adriana.araujo" w:date="2016-09-30T13:51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</w:pPr>
      <w:r w:rsidRPr="00B63BD2">
        <w:rPr>
          <w:rFonts w:ascii="Arial" w:hAnsi="Arial" w:cs="Arial"/>
          <w:b/>
          <w:lang w:eastAsia="ar-SA"/>
          <w:rPrChange w:id="316" w:author="adriana.araujo" w:date="2016-09-30T13:51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  <w:t>Lilian Maria Nunes Silva</w:t>
      </w:r>
    </w:p>
    <w:p w:rsidR="007B1996" w:rsidRPr="00B63BD2" w:rsidRDefault="0099667E" w:rsidP="007B1996">
      <w:pPr>
        <w:spacing w:after="0" w:line="360" w:lineRule="auto"/>
        <w:jc w:val="center"/>
        <w:rPr>
          <w:rFonts w:ascii="Arial" w:hAnsi="Arial" w:cs="Arial"/>
          <w:rPrChange w:id="317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  <w:r w:rsidRPr="00B63BD2">
        <w:rPr>
          <w:rFonts w:ascii="Arial" w:hAnsi="Arial" w:cs="Arial"/>
          <w:rPrChange w:id="318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Assessor</w:t>
      </w:r>
      <w:r w:rsidR="002A013E" w:rsidRPr="00B63BD2">
        <w:rPr>
          <w:rFonts w:ascii="Arial" w:hAnsi="Arial" w:cs="Arial"/>
          <w:rPrChange w:id="319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>a</w:t>
      </w:r>
      <w:r w:rsidR="007B1996" w:rsidRPr="00B63BD2">
        <w:rPr>
          <w:rFonts w:ascii="Arial" w:hAnsi="Arial" w:cs="Arial"/>
          <w:rPrChange w:id="320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de Controle Interno/ Matrícula nº</w:t>
      </w:r>
      <w:r w:rsidR="00705D8F" w:rsidRPr="00B63BD2">
        <w:rPr>
          <w:rFonts w:ascii="Arial" w:hAnsi="Arial" w:cs="Arial"/>
          <w:rPrChange w:id="321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62686-4</w:t>
      </w:r>
      <w:r w:rsidR="007B1996" w:rsidRPr="00B63BD2">
        <w:rPr>
          <w:rFonts w:ascii="Arial" w:hAnsi="Arial" w:cs="Arial"/>
          <w:rPrChange w:id="322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</w:p>
    <w:p w:rsidR="008B65AC" w:rsidRPr="00B63BD2" w:rsidDel="00D7257D" w:rsidRDefault="008B65AC" w:rsidP="007B1996">
      <w:pPr>
        <w:spacing w:after="0" w:line="360" w:lineRule="auto"/>
        <w:jc w:val="center"/>
        <w:rPr>
          <w:del w:id="323" w:author="adriana.araujo" w:date="2016-09-30T13:37:00Z"/>
          <w:rFonts w:ascii="Arial" w:hAnsi="Arial" w:cs="Arial"/>
          <w:rPrChange w:id="324" w:author="adriana.araujo" w:date="2016-09-30T13:51:00Z">
            <w:rPr>
              <w:del w:id="325" w:author="adriana.araujo" w:date="2016-09-30T13:37:00Z"/>
              <w:rFonts w:ascii="Arial" w:hAnsi="Arial" w:cs="Arial"/>
              <w:sz w:val="21"/>
              <w:szCs w:val="21"/>
            </w:rPr>
          </w:rPrChange>
        </w:rPr>
      </w:pPr>
    </w:p>
    <w:p w:rsidR="005A7DEC" w:rsidRPr="00B63BD2" w:rsidRDefault="005A7DEC" w:rsidP="007B1996">
      <w:pPr>
        <w:spacing w:after="0" w:line="360" w:lineRule="auto"/>
        <w:jc w:val="center"/>
        <w:rPr>
          <w:rFonts w:ascii="Arial" w:hAnsi="Arial" w:cs="Arial"/>
          <w:rPrChange w:id="326" w:author="adriana.araujo" w:date="2016-09-30T13:51:00Z">
            <w:rPr>
              <w:rFonts w:ascii="Arial" w:hAnsi="Arial" w:cs="Arial"/>
              <w:sz w:val="21"/>
              <w:szCs w:val="21"/>
            </w:rPr>
          </w:rPrChange>
        </w:rPr>
      </w:pPr>
    </w:p>
    <w:p w:rsidR="003B1FF3" w:rsidRPr="00B63BD2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rPrChange w:id="327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B63BD2">
        <w:rPr>
          <w:rFonts w:ascii="Arial" w:eastAsia="Arial" w:hAnsi="Arial" w:cs="Arial"/>
          <w:rPrChange w:id="328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De acordo:</w:t>
      </w:r>
    </w:p>
    <w:p w:rsidR="003B1FF3" w:rsidRPr="00B63BD2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rPrChange w:id="329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eastAsia="Arial" w:hAnsi="Arial" w:cs="Arial"/>
          <w:b/>
          <w:rPrChange w:id="330" w:author="adriana.araujo" w:date="2016-09-30T13:51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Adriana Andrade Araújo </w:t>
      </w:r>
    </w:p>
    <w:p w:rsidR="004B1864" w:rsidRPr="00B63BD2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rPrChange w:id="331" w:author="adriana.araujo" w:date="2016-09-30T13:51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B63BD2">
        <w:rPr>
          <w:rFonts w:ascii="Arial" w:eastAsia="Arial" w:hAnsi="Arial" w:cs="Arial"/>
          <w:rPrChange w:id="332" w:author="adriana.araujo" w:date="2016-09-30T13:51:00Z">
            <w:rPr>
              <w:rFonts w:ascii="Arial" w:eastAsia="Arial" w:hAnsi="Arial" w:cs="Arial"/>
              <w:sz w:val="21"/>
              <w:szCs w:val="21"/>
            </w:rPr>
          </w:rPrChange>
        </w:rPr>
        <w:t>Superintendente de Auditagem - Matrícula n° 113-9</w:t>
      </w:r>
    </w:p>
    <w:sectPr w:rsidR="004B1864" w:rsidRPr="00B63BD2" w:rsidSect="00D7257D">
      <w:headerReference w:type="default" r:id="rId8"/>
      <w:pgSz w:w="11906" w:h="16838"/>
      <w:pgMar w:top="2268" w:right="851" w:bottom="1134" w:left="1701" w:header="709" w:footer="709" w:gutter="0"/>
      <w:cols w:space="708"/>
      <w:docGrid w:linePitch="360"/>
      <w:sectPrChange w:id="333" w:author="adriana.araujo" w:date="2016-09-30T13:37:00Z">
        <w:sectPr w:rsidR="004B1864" w:rsidRPr="00B63BD2" w:rsidSect="00D7257D">
          <w:pgMar w:right="1134" w:bottom="851" w:left="156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57D" w:rsidRDefault="00D7257D" w:rsidP="003068B9">
      <w:pPr>
        <w:spacing w:after="0" w:line="240" w:lineRule="auto"/>
      </w:pPr>
      <w:r>
        <w:separator/>
      </w:r>
    </w:p>
  </w:endnote>
  <w:endnote w:type="continuationSeparator" w:id="0">
    <w:p w:rsidR="00D7257D" w:rsidRDefault="00D725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57D" w:rsidRDefault="00D7257D" w:rsidP="003068B9">
      <w:pPr>
        <w:spacing w:after="0" w:line="240" w:lineRule="auto"/>
      </w:pPr>
      <w:r>
        <w:separator/>
      </w:r>
    </w:p>
  </w:footnote>
  <w:footnote w:type="continuationSeparator" w:id="0">
    <w:p w:rsidR="00D7257D" w:rsidRDefault="00D725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57D" w:rsidRDefault="00D725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D7257D" w:rsidRPr="003068B9" w:rsidRDefault="00D7257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7257D" w:rsidRPr="0098367C" w:rsidRDefault="00D7257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1CFB"/>
    <w:rsid w:val="00863AAA"/>
    <w:rsid w:val="008653C6"/>
    <w:rsid w:val="008704EB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26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BD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1EC2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257D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1061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13CF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56846-AAF8-497A-97E4-D1D77FFD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2016-09-06T15:53:00Z</cp:lastPrinted>
  <dcterms:created xsi:type="dcterms:W3CDTF">2016-09-30T15:24:00Z</dcterms:created>
  <dcterms:modified xsi:type="dcterms:W3CDTF">2016-09-30T16:51:00Z</dcterms:modified>
</cp:coreProperties>
</file>