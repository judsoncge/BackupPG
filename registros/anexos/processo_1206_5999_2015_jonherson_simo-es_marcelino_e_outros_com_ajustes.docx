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7B3458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  <w:rPrChange w:id="0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b/>
          <w:sz w:val="23"/>
          <w:szCs w:val="23"/>
          <w:rPrChange w:id="1" w:author="adriana.araujo" w:date="2016-09-21T17:06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PROCESSO</w:t>
      </w:r>
      <w:r w:rsidRPr="007B3458">
        <w:rPr>
          <w:rFonts w:ascii="Arial" w:eastAsia="Arial" w:hAnsi="Arial" w:cs="Arial"/>
          <w:sz w:val="23"/>
          <w:szCs w:val="23"/>
          <w:rPrChange w:id="2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nº </w:t>
      </w:r>
      <w:r w:rsidR="00C86B42" w:rsidRPr="007B3458">
        <w:rPr>
          <w:rFonts w:ascii="Arial" w:eastAsia="Arial" w:hAnsi="Arial" w:cs="Arial"/>
          <w:sz w:val="23"/>
          <w:szCs w:val="23"/>
          <w:rPrChange w:id="3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1206-5999/2015</w:t>
      </w:r>
    </w:p>
    <w:p w:rsidR="001C1E8C" w:rsidRPr="007B3458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  <w:rPrChange w:id="4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b/>
          <w:sz w:val="23"/>
          <w:szCs w:val="23"/>
          <w:rPrChange w:id="5" w:author="adriana.araujo" w:date="2016-09-21T17:06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INTERESSADO:</w:t>
      </w:r>
      <w:r w:rsidR="00CA4DD7" w:rsidRPr="007B3458">
        <w:rPr>
          <w:rFonts w:ascii="Arial" w:eastAsia="Arial" w:hAnsi="Arial" w:cs="Arial"/>
          <w:sz w:val="23"/>
          <w:szCs w:val="23"/>
          <w:rPrChange w:id="6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190032" w:rsidRPr="007B3458">
        <w:rPr>
          <w:rFonts w:ascii="Arial" w:eastAsia="Arial" w:hAnsi="Arial" w:cs="Arial"/>
          <w:sz w:val="23"/>
          <w:szCs w:val="23"/>
          <w:rPrChange w:id="7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JONHERSON SIMÕES MARCELINO E OUTROS</w:t>
      </w:r>
      <w:ins w:id="8" w:author="adriana.araujo" w:date="2016-09-21T16:50:00Z">
        <w:r w:rsidR="00190032" w:rsidRPr="007B3458">
          <w:rPr>
            <w:rFonts w:ascii="Arial" w:eastAsia="Arial" w:hAnsi="Arial" w:cs="Arial"/>
            <w:sz w:val="23"/>
            <w:szCs w:val="23"/>
            <w:rPrChange w:id="9" w:author="adriana.araujo" w:date="2016-09-21T17:06:00Z">
              <w:rPr>
                <w:rFonts w:ascii="Arial" w:eastAsia="Arial" w:hAnsi="Arial" w:cs="Arial"/>
                <w:sz w:val="21"/>
                <w:szCs w:val="21"/>
              </w:rPr>
            </w:rPrChange>
          </w:rPr>
          <w:t>.</w:t>
        </w:r>
      </w:ins>
    </w:p>
    <w:p w:rsidR="001C1E8C" w:rsidRPr="007B3458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  <w:rPrChange w:id="10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b/>
          <w:sz w:val="23"/>
          <w:szCs w:val="23"/>
          <w:rPrChange w:id="11" w:author="adriana.araujo" w:date="2016-09-21T17:06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ASSUNTO:</w:t>
      </w:r>
      <w:r w:rsidRPr="007B3458">
        <w:rPr>
          <w:rFonts w:ascii="Arial" w:eastAsia="Arial" w:hAnsi="Arial" w:cs="Arial"/>
          <w:sz w:val="23"/>
          <w:szCs w:val="23"/>
          <w:rPrChange w:id="12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Indenização por apreensão de arma de fogo</w:t>
      </w:r>
      <w:r w:rsidR="003E0F57" w:rsidRPr="007B3458">
        <w:rPr>
          <w:rFonts w:ascii="Arial" w:eastAsia="Arial" w:hAnsi="Arial" w:cs="Arial"/>
          <w:sz w:val="23"/>
          <w:szCs w:val="23"/>
          <w:rPrChange w:id="13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.</w:t>
      </w:r>
    </w:p>
    <w:p w:rsidR="001C1E8C" w:rsidRPr="007B3458" w:rsidRDefault="001C1E8C" w:rsidP="001C1E8C">
      <w:pPr>
        <w:spacing w:after="0" w:line="360" w:lineRule="auto"/>
        <w:rPr>
          <w:rFonts w:ascii="Arial" w:hAnsi="Arial" w:cs="Arial"/>
          <w:bCs/>
          <w:sz w:val="23"/>
          <w:szCs w:val="23"/>
          <w:rPrChange w:id="14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1C1E8C" w:rsidRPr="007B3458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  <w:rPrChange w:id="15" w:author="adriana.araujo" w:date="2016-09-21T17:06:00Z">
            <w:rPr>
              <w:rFonts w:ascii="Arial" w:hAnsi="Arial" w:cs="Arial"/>
              <w:b/>
              <w:bCs/>
              <w:sz w:val="21"/>
              <w:szCs w:val="21"/>
            </w:rPr>
          </w:rPrChange>
        </w:rPr>
      </w:pPr>
      <w:r w:rsidRPr="007B3458">
        <w:rPr>
          <w:rFonts w:ascii="Arial" w:hAnsi="Arial" w:cs="Arial"/>
          <w:b/>
          <w:bCs/>
          <w:sz w:val="23"/>
          <w:szCs w:val="23"/>
          <w:rPrChange w:id="16" w:author="adriana.araujo" w:date="2016-09-21T17:06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t>PARECER TÉCNICO</w:t>
      </w:r>
    </w:p>
    <w:p w:rsidR="001C1E8C" w:rsidRPr="007B3458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  <w:rPrChange w:id="1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E75DBC" w:rsidRPr="007B3458" w:rsidDel="00190032" w:rsidRDefault="00B80E44" w:rsidP="00190032">
      <w:pPr>
        <w:spacing w:after="0" w:line="360" w:lineRule="auto"/>
        <w:ind w:firstLine="708"/>
        <w:jc w:val="both"/>
        <w:rPr>
          <w:del w:id="18" w:author="adriana.araujo" w:date="2016-09-21T16:50:00Z"/>
          <w:rFonts w:ascii="Arial" w:eastAsia="Arial" w:hAnsi="Arial" w:cs="Arial"/>
          <w:sz w:val="23"/>
          <w:szCs w:val="23"/>
          <w:rPrChange w:id="19" w:author="adriana.araujo" w:date="2016-09-21T17:06:00Z">
            <w:rPr>
              <w:del w:id="20" w:author="adriana.araujo" w:date="2016-09-21T16:50:00Z"/>
              <w:rFonts w:ascii="Arial" w:eastAsia="Arial" w:hAnsi="Arial" w:cs="Arial"/>
              <w:sz w:val="21"/>
              <w:szCs w:val="21"/>
            </w:rPr>
          </w:rPrChange>
        </w:rPr>
        <w:pPrChange w:id="21" w:author="adriana.araujo" w:date="2016-09-21T16:50:00Z">
          <w:pPr>
            <w:spacing w:after="0" w:line="360" w:lineRule="auto"/>
          </w:pPr>
        </w:pPrChange>
      </w:pPr>
      <w:r w:rsidRPr="007B3458">
        <w:rPr>
          <w:rFonts w:ascii="Arial" w:hAnsi="Arial" w:cs="Arial"/>
          <w:sz w:val="23"/>
          <w:szCs w:val="23"/>
          <w:rPrChange w:id="2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Trata-se do Processo Administrativo nº </w:t>
      </w:r>
      <w:r w:rsidR="00C86B42" w:rsidRPr="007B3458">
        <w:rPr>
          <w:rFonts w:ascii="Arial" w:eastAsia="Arial" w:hAnsi="Arial" w:cs="Arial"/>
          <w:sz w:val="23"/>
          <w:szCs w:val="23"/>
          <w:rPrChange w:id="23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1206-5999/2015</w:t>
      </w:r>
      <w:r w:rsidRPr="007B3458">
        <w:rPr>
          <w:rFonts w:ascii="Arial" w:hAnsi="Arial" w:cs="Arial"/>
          <w:sz w:val="23"/>
          <w:szCs w:val="23"/>
          <w:rPrChange w:id="2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, em 01 (um) volume, com </w:t>
      </w:r>
      <w:r w:rsidR="00C86B42" w:rsidRPr="007B3458">
        <w:rPr>
          <w:rFonts w:ascii="Arial" w:hAnsi="Arial" w:cs="Arial"/>
          <w:sz w:val="23"/>
          <w:szCs w:val="23"/>
          <w:rPrChange w:id="25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51</w:t>
      </w:r>
      <w:r w:rsidR="00B45F04" w:rsidRPr="007B3458">
        <w:rPr>
          <w:rFonts w:ascii="Arial" w:hAnsi="Arial" w:cs="Arial"/>
          <w:sz w:val="23"/>
          <w:szCs w:val="23"/>
          <w:rPrChange w:id="2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Pr="007B3458">
        <w:rPr>
          <w:rFonts w:ascii="Arial" w:hAnsi="Arial" w:cs="Arial"/>
          <w:sz w:val="23"/>
          <w:szCs w:val="23"/>
          <w:rPrChange w:id="2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(</w:t>
      </w:r>
      <w:proofErr w:type="spellStart"/>
      <w:r w:rsidR="00C86B42" w:rsidRPr="007B3458">
        <w:rPr>
          <w:rFonts w:ascii="Arial" w:hAnsi="Arial" w:cs="Arial"/>
          <w:sz w:val="23"/>
          <w:szCs w:val="23"/>
          <w:rPrChange w:id="28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cinqüenta</w:t>
      </w:r>
      <w:proofErr w:type="spellEnd"/>
      <w:r w:rsidR="00C86B42" w:rsidRPr="007B3458">
        <w:rPr>
          <w:rFonts w:ascii="Arial" w:hAnsi="Arial" w:cs="Arial"/>
          <w:sz w:val="23"/>
          <w:szCs w:val="23"/>
          <w:rPrChange w:id="2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="00752900" w:rsidRPr="007B3458">
        <w:rPr>
          <w:rFonts w:ascii="Arial" w:hAnsi="Arial" w:cs="Arial"/>
          <w:sz w:val="23"/>
          <w:szCs w:val="23"/>
          <w:rPrChange w:id="30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e </w:t>
      </w:r>
      <w:r w:rsidR="00C86B42" w:rsidRPr="007B3458">
        <w:rPr>
          <w:rFonts w:ascii="Arial" w:hAnsi="Arial" w:cs="Arial"/>
          <w:sz w:val="23"/>
          <w:szCs w:val="23"/>
          <w:rPrChange w:id="31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uma</w:t>
      </w:r>
      <w:r w:rsidRPr="007B3458">
        <w:rPr>
          <w:rFonts w:ascii="Arial" w:hAnsi="Arial" w:cs="Arial"/>
          <w:sz w:val="23"/>
          <w:szCs w:val="23"/>
          <w:rPrChange w:id="3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) folhas, referente à solicitação de</w:t>
      </w:r>
      <w:r w:rsidRPr="007B3458">
        <w:rPr>
          <w:rFonts w:ascii="Arial" w:eastAsia="Arial" w:hAnsi="Arial" w:cs="Arial"/>
          <w:sz w:val="23"/>
          <w:szCs w:val="23"/>
          <w:rPrChange w:id="33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</w:t>
      </w:r>
      <w:r w:rsidR="00E75DBC" w:rsidRPr="007B3458">
        <w:rPr>
          <w:rFonts w:ascii="Arial" w:eastAsia="Arial" w:hAnsi="Arial" w:cs="Arial"/>
          <w:sz w:val="23"/>
          <w:szCs w:val="23"/>
          <w:rPrChange w:id="34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</w:t>
      </w:r>
      <w:r w:rsidRPr="007B3458">
        <w:rPr>
          <w:rFonts w:ascii="Arial" w:eastAsia="Arial" w:hAnsi="Arial" w:cs="Arial"/>
          <w:sz w:val="23"/>
          <w:szCs w:val="23"/>
          <w:rPrChange w:id="35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caráter indenizatório</w:t>
      </w:r>
      <w:r w:rsidR="00E75DBC" w:rsidRPr="007B3458">
        <w:rPr>
          <w:rFonts w:ascii="Arial" w:eastAsia="Arial" w:hAnsi="Arial" w:cs="Arial"/>
          <w:sz w:val="23"/>
          <w:szCs w:val="23"/>
          <w:rPrChange w:id="36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por apreensões</w:t>
      </w:r>
      <w:r w:rsidRPr="007B3458">
        <w:rPr>
          <w:rFonts w:ascii="Arial" w:eastAsia="Arial" w:hAnsi="Arial" w:cs="Arial"/>
          <w:sz w:val="23"/>
          <w:szCs w:val="23"/>
          <w:rPrChange w:id="37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 arma</w:t>
      </w:r>
      <w:r w:rsidR="00E75DBC" w:rsidRPr="007B3458">
        <w:rPr>
          <w:rFonts w:ascii="Arial" w:eastAsia="Arial" w:hAnsi="Arial" w:cs="Arial"/>
          <w:sz w:val="23"/>
          <w:szCs w:val="23"/>
          <w:rPrChange w:id="38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s</w:t>
      </w:r>
      <w:r w:rsidRPr="007B3458">
        <w:rPr>
          <w:rFonts w:ascii="Arial" w:eastAsia="Arial" w:hAnsi="Arial" w:cs="Arial"/>
          <w:sz w:val="23"/>
          <w:szCs w:val="23"/>
          <w:rPrChange w:id="39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 fogo, realizada</w:t>
      </w:r>
      <w:r w:rsidR="00E75DBC" w:rsidRPr="007B3458">
        <w:rPr>
          <w:rFonts w:ascii="Arial" w:eastAsia="Arial" w:hAnsi="Arial" w:cs="Arial"/>
          <w:sz w:val="23"/>
          <w:szCs w:val="23"/>
          <w:rPrChange w:id="40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s</w:t>
      </w:r>
      <w:r w:rsidRPr="007B3458">
        <w:rPr>
          <w:rFonts w:ascii="Arial" w:eastAsia="Arial" w:hAnsi="Arial" w:cs="Arial"/>
          <w:sz w:val="23"/>
          <w:szCs w:val="23"/>
          <w:rPrChange w:id="41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por </w:t>
      </w:r>
      <w:r w:rsidR="00190032" w:rsidRPr="007B3458">
        <w:rPr>
          <w:rFonts w:ascii="Arial" w:eastAsia="Arial" w:hAnsi="Arial" w:cs="Arial"/>
          <w:sz w:val="23"/>
          <w:szCs w:val="23"/>
          <w:rPrChange w:id="42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JONHERSON SIMÕES MARCELINO E OUTROS</w:t>
      </w:r>
      <w:r w:rsidR="00C71A66" w:rsidRPr="007B3458">
        <w:rPr>
          <w:rFonts w:ascii="Arial" w:eastAsia="Arial" w:hAnsi="Arial" w:cs="Arial"/>
          <w:sz w:val="23"/>
          <w:szCs w:val="23"/>
          <w:rPrChange w:id="43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Pr="007B3458">
        <w:rPr>
          <w:rFonts w:ascii="Arial" w:eastAsia="Arial" w:hAnsi="Arial" w:cs="Arial"/>
          <w:sz w:val="23"/>
          <w:szCs w:val="23"/>
          <w:rPrChange w:id="44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– </w:t>
      </w:r>
      <w:r w:rsidR="00C86B42" w:rsidRPr="007B3458">
        <w:rPr>
          <w:rFonts w:ascii="Arial" w:eastAsia="Arial" w:hAnsi="Arial" w:cs="Arial"/>
          <w:sz w:val="23"/>
          <w:szCs w:val="23"/>
          <w:rPrChange w:id="45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Agente da Policia Militar</w:t>
      </w:r>
      <w:r w:rsidRPr="007B3458">
        <w:rPr>
          <w:rFonts w:ascii="Arial" w:eastAsia="Arial" w:hAnsi="Arial" w:cs="Arial"/>
          <w:sz w:val="23"/>
          <w:szCs w:val="23"/>
          <w:rPrChange w:id="46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– </w:t>
      </w:r>
      <w:r w:rsidR="00C86B42" w:rsidRPr="007B3458">
        <w:rPr>
          <w:rFonts w:ascii="Arial" w:eastAsia="Arial" w:hAnsi="Arial" w:cs="Arial"/>
          <w:sz w:val="23"/>
          <w:szCs w:val="23"/>
          <w:rPrChange w:id="47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AL </w:t>
      </w:r>
      <w:r w:rsidRPr="007B3458">
        <w:rPr>
          <w:rFonts w:ascii="Arial" w:eastAsia="Arial" w:hAnsi="Arial" w:cs="Arial"/>
          <w:sz w:val="23"/>
          <w:szCs w:val="23"/>
          <w:rPrChange w:id="48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Matrícula nº </w:t>
      </w:r>
      <w:r w:rsidR="00C86B42" w:rsidRPr="007B3458">
        <w:rPr>
          <w:rFonts w:ascii="Arial" w:eastAsia="Arial" w:hAnsi="Arial" w:cs="Arial"/>
          <w:sz w:val="23"/>
          <w:szCs w:val="23"/>
          <w:rPrChange w:id="49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11964-4.</w:t>
      </w:r>
      <w:ins w:id="50" w:author="adriana.araujo" w:date="2016-09-21T16:50:00Z">
        <w:r w:rsidR="00190032" w:rsidRPr="007B3458">
          <w:rPr>
            <w:rFonts w:ascii="Arial" w:eastAsia="Arial" w:hAnsi="Arial" w:cs="Arial"/>
            <w:sz w:val="23"/>
            <w:szCs w:val="23"/>
            <w:rPrChange w:id="51" w:author="adriana.araujo" w:date="2016-09-21T17:06:00Z">
              <w:rPr>
                <w:rFonts w:ascii="Arial" w:eastAsia="Arial" w:hAnsi="Arial" w:cs="Arial"/>
                <w:sz w:val="21"/>
                <w:szCs w:val="21"/>
              </w:rPr>
            </w:rPrChange>
          </w:rPr>
          <w:t xml:space="preserve"> </w:t>
        </w:r>
      </w:ins>
    </w:p>
    <w:p w:rsidR="001C1E8C" w:rsidRPr="007B3458" w:rsidRDefault="001C1E8C" w:rsidP="0019003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  <w:rPrChange w:id="5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pPrChange w:id="53" w:author="adriana.araujo" w:date="2016-09-21T16:50:00Z">
          <w:pPr>
            <w:spacing w:after="0" w:line="360" w:lineRule="auto"/>
            <w:ind w:firstLine="851"/>
            <w:jc w:val="both"/>
          </w:pPr>
        </w:pPrChange>
      </w:pPr>
      <w:r w:rsidRPr="007B3458">
        <w:rPr>
          <w:rFonts w:ascii="Arial" w:hAnsi="Arial" w:cs="Arial"/>
          <w:sz w:val="23"/>
          <w:szCs w:val="23"/>
          <w:rPrChange w:id="5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Os autos foram encaminhados a esta </w:t>
      </w:r>
      <w:r w:rsidRPr="007B3458">
        <w:rPr>
          <w:rFonts w:ascii="Arial" w:hAnsi="Arial" w:cs="Arial"/>
          <w:b/>
          <w:sz w:val="23"/>
          <w:szCs w:val="23"/>
          <w:rPrChange w:id="55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>Controladoria Geral do Estado – CGE</w:t>
      </w:r>
      <w:r w:rsidR="0096237C" w:rsidRPr="007B3458">
        <w:rPr>
          <w:rFonts w:ascii="Arial" w:hAnsi="Arial" w:cs="Arial"/>
          <w:sz w:val="23"/>
          <w:szCs w:val="23"/>
          <w:rPrChange w:id="5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para análise</w:t>
      </w:r>
      <w:r w:rsidRPr="007B3458">
        <w:rPr>
          <w:rFonts w:ascii="Arial" w:hAnsi="Arial" w:cs="Arial"/>
          <w:sz w:val="23"/>
          <w:szCs w:val="23"/>
          <w:rPrChange w:id="5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e parecer técnico.</w:t>
      </w:r>
    </w:p>
    <w:p w:rsidR="001C1E8C" w:rsidRPr="007B3458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  <w:rPrChange w:id="58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7B345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  <w:rPrChange w:id="59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rPrChange w:id="60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>1 - RELATÓRIO</w:t>
      </w:r>
    </w:p>
    <w:p w:rsidR="001C1E8C" w:rsidRPr="007B345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  <w:rPrChange w:id="61" w:author="adriana.araujo" w:date="2016-09-21T17:06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</w:p>
    <w:p w:rsidR="001C1E8C" w:rsidRPr="007B3458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  <w:rPrChange w:id="62" w:author="adriana.araujo" w:date="2016-09-21T17:06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u w:val="single"/>
          <w:rPrChange w:id="63" w:author="adriana.araujo" w:date="2016-09-21T17:06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  <w:t>I - PRELIMINARMENTE</w:t>
      </w:r>
    </w:p>
    <w:p w:rsidR="00CF4298" w:rsidRPr="007B3458" w:rsidRDefault="00CF4298" w:rsidP="0019003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  <w:rPrChange w:id="6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pPrChange w:id="65" w:author="adriana.araujo" w:date="2016-09-21T16:51:00Z">
          <w:pPr>
            <w:spacing w:after="0" w:line="360" w:lineRule="auto"/>
            <w:ind w:firstLine="851"/>
            <w:jc w:val="both"/>
          </w:pPr>
        </w:pPrChange>
      </w:pPr>
      <w:r w:rsidRPr="007B3458">
        <w:rPr>
          <w:rFonts w:ascii="Arial" w:hAnsi="Arial" w:cs="Arial"/>
          <w:sz w:val="23"/>
          <w:szCs w:val="23"/>
          <w:rPrChange w:id="6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Observa-se que o processo de</w:t>
      </w:r>
      <w:r w:rsidRPr="007B3458">
        <w:rPr>
          <w:rFonts w:ascii="Arial" w:eastAsia="Arial" w:hAnsi="Arial" w:cs="Arial"/>
          <w:sz w:val="23"/>
          <w:szCs w:val="23"/>
          <w:rPrChange w:id="67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 de caráter indenizatório </w:t>
      </w:r>
      <w:r w:rsidRPr="007B3458">
        <w:rPr>
          <w:rFonts w:ascii="Arial" w:hAnsi="Arial" w:cs="Arial"/>
          <w:sz w:val="23"/>
          <w:szCs w:val="23"/>
          <w:rPrChange w:id="68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por apreensões de armas de fogo encontra-se em conformidade ao que preconiza a Lei Estadual nº 7.313/2011, regulamentada pelo Decreto Estadual nº 17.760/2012</w:t>
      </w:r>
      <w:r w:rsidR="00687350" w:rsidRPr="007B3458">
        <w:rPr>
          <w:rFonts w:ascii="Arial" w:hAnsi="Arial" w:cs="Arial"/>
          <w:sz w:val="23"/>
          <w:szCs w:val="23"/>
          <w:rPrChange w:id="6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,</w:t>
      </w:r>
      <w:r w:rsidRPr="007B3458">
        <w:rPr>
          <w:rFonts w:ascii="Arial" w:hAnsi="Arial" w:cs="Arial"/>
          <w:sz w:val="23"/>
          <w:szCs w:val="23"/>
          <w:rPrChange w:id="70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e alterações dadas pela Lei nº 7.550/2013.</w:t>
      </w:r>
    </w:p>
    <w:p w:rsidR="001C1E8C" w:rsidRPr="007B3458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  <w:rPrChange w:id="71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7B345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  <w:rPrChange w:id="72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rPrChange w:id="73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2 – DO EXAME DOS AUTOS </w:t>
      </w:r>
    </w:p>
    <w:p w:rsidR="001C1E8C" w:rsidRPr="007B345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rPrChange w:id="7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  <w:r w:rsidRPr="007B3458">
        <w:rPr>
          <w:rFonts w:ascii="Arial" w:hAnsi="Arial" w:cs="Arial"/>
          <w:sz w:val="23"/>
          <w:szCs w:val="23"/>
          <w:rPrChange w:id="75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   </w:t>
      </w:r>
    </w:p>
    <w:p w:rsidR="001C1E8C" w:rsidRPr="007B3458" w:rsidDel="00190032" w:rsidRDefault="001C1E8C" w:rsidP="001C1E8C">
      <w:pPr>
        <w:pStyle w:val="SemEspaamento"/>
        <w:spacing w:line="360" w:lineRule="auto"/>
        <w:ind w:firstLine="851"/>
        <w:jc w:val="both"/>
        <w:rPr>
          <w:del w:id="76" w:author="adriana.araujo" w:date="2016-09-21T16:51:00Z"/>
          <w:rFonts w:ascii="Arial" w:hAnsi="Arial" w:cs="Arial"/>
          <w:sz w:val="23"/>
          <w:szCs w:val="23"/>
          <w:rPrChange w:id="77" w:author="adriana.araujo" w:date="2016-09-21T17:06:00Z">
            <w:rPr>
              <w:del w:id="78" w:author="adriana.araujo" w:date="2016-09-21T16:51:00Z"/>
              <w:rFonts w:ascii="Arial" w:hAnsi="Arial" w:cs="Arial"/>
              <w:sz w:val="21"/>
              <w:szCs w:val="21"/>
            </w:rPr>
          </w:rPrChange>
        </w:rPr>
      </w:pPr>
      <w:r w:rsidRPr="007B3458">
        <w:rPr>
          <w:rFonts w:ascii="Arial" w:hAnsi="Arial" w:cs="Arial"/>
          <w:sz w:val="23"/>
          <w:szCs w:val="23"/>
          <w:rPrChange w:id="7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Feitas as considerações PRELIMINARES acima expostas, passamos a analisar os aspectos que merecem relevo na aferição da </w:t>
      </w:r>
      <w:r w:rsidRPr="007B3458">
        <w:rPr>
          <w:rFonts w:ascii="Arial" w:hAnsi="Arial" w:cs="Arial"/>
          <w:b/>
          <w:i/>
          <w:sz w:val="23"/>
          <w:szCs w:val="23"/>
          <w:rPrChange w:id="80" w:author="adriana.araujo" w:date="2016-09-21T17:06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“análise e emissão de parecer técnico”</w:t>
      </w:r>
      <w:r w:rsidRPr="007B3458">
        <w:rPr>
          <w:rFonts w:ascii="Arial" w:hAnsi="Arial" w:cs="Arial"/>
          <w:b/>
          <w:sz w:val="23"/>
          <w:szCs w:val="23"/>
          <w:rPrChange w:id="81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>,</w:t>
      </w:r>
      <w:r w:rsidRPr="007B3458">
        <w:rPr>
          <w:rFonts w:ascii="Arial" w:hAnsi="Arial" w:cs="Arial"/>
          <w:sz w:val="23"/>
          <w:szCs w:val="23"/>
          <w:rPrChange w:id="8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conforme requerido pela </w:t>
      </w:r>
      <w:r w:rsidR="00687350" w:rsidRPr="007B3458">
        <w:rPr>
          <w:rFonts w:ascii="Arial" w:hAnsi="Arial" w:cs="Arial"/>
          <w:sz w:val="23"/>
          <w:szCs w:val="23"/>
          <w:rPrChange w:id="83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7B3458">
        <w:rPr>
          <w:rFonts w:ascii="Arial" w:hAnsi="Arial" w:cs="Arial"/>
          <w:sz w:val="23"/>
          <w:szCs w:val="23"/>
          <w:rPrChange w:id="8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uperintendência de </w:t>
      </w:r>
      <w:r w:rsidR="00687350" w:rsidRPr="007B3458">
        <w:rPr>
          <w:rFonts w:ascii="Arial" w:hAnsi="Arial" w:cs="Arial"/>
          <w:sz w:val="23"/>
          <w:szCs w:val="23"/>
          <w:rPrChange w:id="85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A</w:t>
      </w:r>
      <w:r w:rsidRPr="007B3458">
        <w:rPr>
          <w:rFonts w:ascii="Arial" w:hAnsi="Arial" w:cs="Arial"/>
          <w:sz w:val="23"/>
          <w:szCs w:val="23"/>
          <w:rPrChange w:id="8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uditagem desta CGE/AL (fls. </w:t>
      </w:r>
      <w:r w:rsidR="00C86B42" w:rsidRPr="007B3458">
        <w:rPr>
          <w:rFonts w:ascii="Arial" w:hAnsi="Arial" w:cs="Arial"/>
          <w:sz w:val="23"/>
          <w:szCs w:val="23"/>
          <w:rPrChange w:id="8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51</w:t>
      </w:r>
      <w:r w:rsidRPr="007B3458">
        <w:rPr>
          <w:rFonts w:ascii="Arial" w:hAnsi="Arial" w:cs="Arial"/>
          <w:sz w:val="23"/>
          <w:szCs w:val="23"/>
          <w:rPrChange w:id="88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). </w:t>
      </w:r>
    </w:p>
    <w:p w:rsidR="00687350" w:rsidRPr="007B3458" w:rsidRDefault="00687350" w:rsidP="0019003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  <w:rPrChange w:id="8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pPrChange w:id="90" w:author="adriana.araujo" w:date="2016-09-21T16:51:00Z">
          <w:pPr>
            <w:spacing w:after="0" w:line="360" w:lineRule="auto"/>
            <w:ind w:firstLine="851"/>
            <w:jc w:val="both"/>
          </w:pPr>
        </w:pPrChange>
      </w:pPr>
      <w:r w:rsidRPr="007B3458">
        <w:rPr>
          <w:rFonts w:ascii="Arial" w:hAnsi="Arial" w:cs="Arial"/>
          <w:sz w:val="23"/>
          <w:szCs w:val="23"/>
          <w:rPrChange w:id="91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Atendo-se à disciplina estabelecida pela Lei e Decreto Estaduais</w:t>
      </w:r>
      <w:r w:rsidR="00674A9D" w:rsidRPr="007B3458">
        <w:rPr>
          <w:rFonts w:ascii="Arial" w:hAnsi="Arial" w:cs="Arial"/>
          <w:sz w:val="23"/>
          <w:szCs w:val="23"/>
          <w:rPrChange w:id="9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acima citados</w:t>
      </w:r>
      <w:r w:rsidRPr="007B3458">
        <w:rPr>
          <w:rFonts w:ascii="Arial" w:hAnsi="Arial" w:cs="Arial"/>
          <w:sz w:val="23"/>
          <w:szCs w:val="23"/>
          <w:rPrChange w:id="93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, confere-se que o presente Processo Administrativo foi instruído como segue:</w:t>
      </w:r>
    </w:p>
    <w:p w:rsidR="00CF6A46" w:rsidRPr="007B3458" w:rsidRDefault="00EF62D0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94" w:author="adriana.araujo" w:date="2016-09-21T17:06:00Z">
            <w:rPr/>
          </w:rPrChange>
        </w:rPr>
        <w:pPrChange w:id="95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96" w:author="adriana.araujo" w:date="2016-09-21T17:06:00Z">
            <w:rPr/>
          </w:rPrChange>
        </w:rPr>
        <w:t>À</w:t>
      </w:r>
      <w:r w:rsidR="00CF6A46" w:rsidRPr="007B3458">
        <w:rPr>
          <w:rFonts w:ascii="Arial" w:hAnsi="Arial" w:cs="Arial"/>
          <w:sz w:val="23"/>
          <w:szCs w:val="23"/>
          <w:rPrChange w:id="97" w:author="adriana.araujo" w:date="2016-09-21T17:06:00Z">
            <w:rPr/>
          </w:rPrChange>
        </w:rPr>
        <w:t xml:space="preserve">s </w:t>
      </w:r>
      <w:r w:rsidR="004A0598" w:rsidRPr="007B3458">
        <w:rPr>
          <w:rFonts w:ascii="Arial" w:hAnsi="Arial" w:cs="Arial"/>
          <w:sz w:val="23"/>
          <w:szCs w:val="23"/>
          <w:rPrChange w:id="98" w:author="adriana.araujo" w:date="2016-09-21T17:06:00Z">
            <w:rPr/>
          </w:rPrChange>
        </w:rPr>
        <w:t>f</w:t>
      </w:r>
      <w:r w:rsidR="00CF6A46" w:rsidRPr="007B3458">
        <w:rPr>
          <w:rFonts w:ascii="Arial" w:hAnsi="Arial" w:cs="Arial"/>
          <w:sz w:val="23"/>
          <w:szCs w:val="23"/>
          <w:rPrChange w:id="99" w:author="adriana.araujo" w:date="2016-09-21T17:06:00Z">
            <w:rPr/>
          </w:rPrChange>
        </w:rPr>
        <w:t>ls. 0</w:t>
      </w:r>
      <w:r w:rsidR="00EC4677" w:rsidRPr="007B3458">
        <w:rPr>
          <w:rFonts w:ascii="Arial" w:hAnsi="Arial" w:cs="Arial"/>
          <w:sz w:val="23"/>
          <w:szCs w:val="23"/>
          <w:rPrChange w:id="100" w:author="adriana.araujo" w:date="2016-09-21T17:06:00Z">
            <w:rPr/>
          </w:rPrChange>
        </w:rPr>
        <w:t>2</w:t>
      </w:r>
      <w:r w:rsidR="009C5EA7" w:rsidRPr="007B3458">
        <w:rPr>
          <w:rFonts w:ascii="Arial" w:hAnsi="Arial" w:cs="Arial"/>
          <w:sz w:val="23"/>
          <w:szCs w:val="23"/>
          <w:rPrChange w:id="101" w:author="adriana.araujo" w:date="2016-09-21T17:06:00Z">
            <w:rPr/>
          </w:rPrChange>
        </w:rPr>
        <w:t>,</w:t>
      </w:r>
      <w:r w:rsidR="00CF6A46" w:rsidRPr="007B3458">
        <w:rPr>
          <w:rFonts w:ascii="Arial" w:hAnsi="Arial" w:cs="Arial"/>
          <w:sz w:val="23"/>
          <w:szCs w:val="23"/>
          <w:rPrChange w:id="102" w:author="adriana.araujo" w:date="2016-09-21T17:06:00Z">
            <w:rPr/>
          </w:rPrChange>
        </w:rPr>
        <w:t xml:space="preserve"> verifica-se o</w:t>
      </w:r>
      <w:r w:rsidR="00752900" w:rsidRPr="007B3458">
        <w:rPr>
          <w:rFonts w:ascii="Arial" w:hAnsi="Arial" w:cs="Arial"/>
          <w:sz w:val="23"/>
          <w:szCs w:val="23"/>
          <w:rPrChange w:id="103" w:author="adriana.araujo" w:date="2016-09-21T17:06:00Z">
            <w:rPr/>
          </w:rPrChange>
        </w:rPr>
        <w:t xml:space="preserve"> </w:t>
      </w:r>
      <w:r w:rsidR="00930FDF" w:rsidRPr="007B3458">
        <w:rPr>
          <w:rFonts w:ascii="Arial" w:hAnsi="Arial" w:cs="Arial"/>
          <w:sz w:val="23"/>
          <w:szCs w:val="23"/>
          <w:rPrChange w:id="104" w:author="adriana.araujo" w:date="2016-09-21T17:06:00Z">
            <w:rPr/>
          </w:rPrChange>
        </w:rPr>
        <w:t>R</w:t>
      </w:r>
      <w:r w:rsidR="00B45F04" w:rsidRPr="007B3458">
        <w:rPr>
          <w:rFonts w:ascii="Arial" w:hAnsi="Arial" w:cs="Arial"/>
          <w:sz w:val="23"/>
          <w:szCs w:val="23"/>
          <w:rPrChange w:id="105" w:author="adriana.araujo" w:date="2016-09-21T17:06:00Z">
            <w:rPr/>
          </w:rPrChange>
        </w:rPr>
        <w:t>equerimento</w:t>
      </w:r>
      <w:r w:rsidR="00707C8C" w:rsidRPr="007B3458">
        <w:rPr>
          <w:rFonts w:ascii="Arial" w:hAnsi="Arial" w:cs="Arial"/>
          <w:sz w:val="23"/>
          <w:szCs w:val="23"/>
          <w:rPrChange w:id="106" w:author="adriana.araujo" w:date="2016-09-21T17:06:00Z">
            <w:rPr/>
          </w:rPrChange>
        </w:rPr>
        <w:t xml:space="preserve"> </w:t>
      </w:r>
      <w:r w:rsidR="00B26556" w:rsidRPr="007B3458">
        <w:rPr>
          <w:rFonts w:ascii="Arial" w:hAnsi="Arial" w:cs="Arial"/>
          <w:sz w:val="23"/>
          <w:szCs w:val="23"/>
          <w:rPrChange w:id="107" w:author="adriana.araujo" w:date="2016-09-21T17:06:00Z">
            <w:rPr/>
          </w:rPrChange>
        </w:rPr>
        <w:t xml:space="preserve">nº </w:t>
      </w:r>
      <w:r w:rsidR="00C86B42" w:rsidRPr="007B3458">
        <w:rPr>
          <w:rFonts w:ascii="Arial" w:hAnsi="Arial" w:cs="Arial"/>
          <w:sz w:val="23"/>
          <w:szCs w:val="23"/>
          <w:rPrChange w:id="108" w:author="adriana.araujo" w:date="2016-09-21T17:06:00Z">
            <w:rPr/>
          </w:rPrChange>
        </w:rPr>
        <w:t>052</w:t>
      </w:r>
      <w:r w:rsidR="00C702B0" w:rsidRPr="007B3458">
        <w:rPr>
          <w:rFonts w:ascii="Arial" w:hAnsi="Arial" w:cs="Arial"/>
          <w:sz w:val="23"/>
          <w:szCs w:val="23"/>
          <w:rPrChange w:id="109" w:author="adriana.araujo" w:date="2016-09-21T17:06:00Z">
            <w:rPr/>
          </w:rPrChange>
        </w:rPr>
        <w:t>/</w:t>
      </w:r>
      <w:r w:rsidR="00C82B5D" w:rsidRPr="007B3458">
        <w:rPr>
          <w:rFonts w:ascii="Arial" w:hAnsi="Arial" w:cs="Arial"/>
          <w:sz w:val="23"/>
          <w:szCs w:val="23"/>
          <w:rPrChange w:id="110" w:author="adriana.araujo" w:date="2016-09-21T17:06:00Z">
            <w:rPr/>
          </w:rPrChange>
        </w:rPr>
        <w:t>2015</w:t>
      </w:r>
      <w:r w:rsidR="00C755D1" w:rsidRPr="007B3458">
        <w:rPr>
          <w:rFonts w:ascii="Arial" w:hAnsi="Arial" w:cs="Arial"/>
          <w:sz w:val="23"/>
          <w:szCs w:val="23"/>
          <w:rPrChange w:id="111" w:author="adriana.araujo" w:date="2016-09-21T17:06:00Z">
            <w:rPr/>
          </w:rPrChange>
        </w:rPr>
        <w:t xml:space="preserve"> </w:t>
      </w:r>
      <w:r w:rsidR="00C82B5D" w:rsidRPr="007B3458">
        <w:rPr>
          <w:rFonts w:ascii="Arial" w:hAnsi="Arial" w:cs="Arial"/>
          <w:sz w:val="23"/>
          <w:szCs w:val="23"/>
          <w:rPrChange w:id="112" w:author="adriana.araujo" w:date="2016-09-21T17:06:00Z">
            <w:rPr/>
          </w:rPrChange>
        </w:rPr>
        <w:t xml:space="preserve">– </w:t>
      </w:r>
      <w:r w:rsidR="00C86B42" w:rsidRPr="007B3458">
        <w:rPr>
          <w:rFonts w:ascii="Arial" w:hAnsi="Arial" w:cs="Arial"/>
          <w:sz w:val="23"/>
          <w:szCs w:val="23"/>
          <w:rPrChange w:id="113" w:author="adriana.araujo" w:date="2016-09-21T17:06:00Z">
            <w:rPr/>
          </w:rPrChange>
        </w:rPr>
        <w:t>Sec./5º BPM</w:t>
      </w:r>
      <w:r w:rsidR="00CA4DD7" w:rsidRPr="007B3458">
        <w:rPr>
          <w:rFonts w:ascii="Arial" w:hAnsi="Arial" w:cs="Arial"/>
          <w:sz w:val="23"/>
          <w:szCs w:val="23"/>
          <w:rPrChange w:id="114" w:author="adriana.araujo" w:date="2016-09-21T17:06:00Z">
            <w:rPr/>
          </w:rPrChange>
        </w:rPr>
        <w:t xml:space="preserve">, </w:t>
      </w:r>
      <w:r w:rsidR="00C702B0" w:rsidRPr="007B3458">
        <w:rPr>
          <w:rFonts w:ascii="Arial" w:hAnsi="Arial" w:cs="Arial"/>
          <w:sz w:val="23"/>
          <w:szCs w:val="23"/>
          <w:rPrChange w:id="115" w:author="adriana.araujo" w:date="2016-09-21T17:06:00Z">
            <w:rPr/>
          </w:rPrChange>
        </w:rPr>
        <w:t xml:space="preserve">de </w:t>
      </w:r>
      <w:r w:rsidR="00C86B42" w:rsidRPr="007B3458">
        <w:rPr>
          <w:rFonts w:ascii="Arial" w:hAnsi="Arial" w:cs="Arial"/>
          <w:sz w:val="23"/>
          <w:szCs w:val="23"/>
          <w:rPrChange w:id="116" w:author="adriana.araujo" w:date="2016-09-21T17:06:00Z">
            <w:rPr/>
          </w:rPrChange>
        </w:rPr>
        <w:t>12</w:t>
      </w:r>
      <w:r w:rsidR="00C702B0" w:rsidRPr="007B3458">
        <w:rPr>
          <w:rFonts w:ascii="Arial" w:hAnsi="Arial" w:cs="Arial"/>
          <w:sz w:val="23"/>
          <w:szCs w:val="23"/>
          <w:rPrChange w:id="117" w:author="adriana.araujo" w:date="2016-09-21T17:06:00Z">
            <w:rPr/>
          </w:rPrChange>
        </w:rPr>
        <w:t>/</w:t>
      </w:r>
      <w:r w:rsidR="00CA4DD7" w:rsidRPr="007B3458">
        <w:rPr>
          <w:rFonts w:ascii="Arial" w:hAnsi="Arial" w:cs="Arial"/>
          <w:sz w:val="23"/>
          <w:szCs w:val="23"/>
          <w:rPrChange w:id="118" w:author="adriana.araujo" w:date="2016-09-21T17:06:00Z">
            <w:rPr/>
          </w:rPrChange>
        </w:rPr>
        <w:t>1</w:t>
      </w:r>
      <w:r w:rsidR="00C86B42" w:rsidRPr="007B3458">
        <w:rPr>
          <w:rFonts w:ascii="Arial" w:hAnsi="Arial" w:cs="Arial"/>
          <w:sz w:val="23"/>
          <w:szCs w:val="23"/>
          <w:rPrChange w:id="119" w:author="adriana.araujo" w:date="2016-09-21T17:06:00Z">
            <w:rPr/>
          </w:rPrChange>
        </w:rPr>
        <w:t>1</w:t>
      </w:r>
      <w:r w:rsidR="00B45F04" w:rsidRPr="007B3458">
        <w:rPr>
          <w:rFonts w:ascii="Arial" w:hAnsi="Arial" w:cs="Arial"/>
          <w:sz w:val="23"/>
          <w:szCs w:val="23"/>
          <w:rPrChange w:id="120" w:author="adriana.araujo" w:date="2016-09-21T17:06:00Z">
            <w:rPr/>
          </w:rPrChange>
        </w:rPr>
        <w:t>/201</w:t>
      </w:r>
      <w:r w:rsidR="009C5EA7" w:rsidRPr="007B3458">
        <w:rPr>
          <w:rFonts w:ascii="Arial" w:hAnsi="Arial" w:cs="Arial"/>
          <w:sz w:val="23"/>
          <w:szCs w:val="23"/>
          <w:rPrChange w:id="121" w:author="adriana.araujo" w:date="2016-09-21T17:06:00Z">
            <w:rPr/>
          </w:rPrChange>
        </w:rPr>
        <w:t>5</w:t>
      </w:r>
      <w:r w:rsidR="00B45F04" w:rsidRPr="007B3458">
        <w:rPr>
          <w:rFonts w:ascii="Arial" w:hAnsi="Arial" w:cs="Arial"/>
          <w:sz w:val="23"/>
          <w:szCs w:val="23"/>
          <w:rPrChange w:id="122" w:author="adriana.araujo" w:date="2016-09-21T17:06:00Z">
            <w:rPr/>
          </w:rPrChange>
        </w:rPr>
        <w:t xml:space="preserve">, </w:t>
      </w:r>
      <w:r w:rsidR="009C5EA7" w:rsidRPr="007B3458">
        <w:rPr>
          <w:rFonts w:ascii="Arial" w:hAnsi="Arial" w:cs="Arial"/>
          <w:sz w:val="23"/>
          <w:szCs w:val="23"/>
          <w:rPrChange w:id="123" w:author="adriana.araujo" w:date="2016-09-21T17:06:00Z">
            <w:rPr/>
          </w:rPrChange>
        </w:rPr>
        <w:t xml:space="preserve">de lavra do </w:t>
      </w:r>
      <w:r w:rsidR="00C86B42" w:rsidRPr="007B3458">
        <w:rPr>
          <w:rFonts w:ascii="Arial" w:hAnsi="Arial" w:cs="Arial"/>
          <w:sz w:val="23"/>
          <w:szCs w:val="23"/>
          <w:rPrChange w:id="124" w:author="adriana.araujo" w:date="2016-09-21T17:06:00Z">
            <w:rPr/>
          </w:rPrChange>
        </w:rPr>
        <w:t>Comandante do 5º BPM</w:t>
      </w:r>
      <w:r w:rsidR="009C5EA7" w:rsidRPr="007B3458">
        <w:rPr>
          <w:rFonts w:ascii="Arial" w:hAnsi="Arial" w:cs="Arial"/>
          <w:sz w:val="23"/>
          <w:szCs w:val="23"/>
          <w:rPrChange w:id="125" w:author="adriana.araujo" w:date="2016-09-21T17:06:00Z">
            <w:rPr/>
          </w:rPrChange>
        </w:rPr>
        <w:t>,</w:t>
      </w:r>
      <w:r w:rsidR="00AF44A8" w:rsidRPr="007B3458">
        <w:rPr>
          <w:rFonts w:ascii="Arial" w:hAnsi="Arial" w:cs="Arial"/>
          <w:sz w:val="23"/>
          <w:szCs w:val="23"/>
          <w:rPrChange w:id="126" w:author="adriana.araujo" w:date="2016-09-21T17:06:00Z">
            <w:rPr/>
          </w:rPrChange>
        </w:rPr>
        <w:t xml:space="preserve"> </w:t>
      </w:r>
      <w:r w:rsidR="00CF6A46" w:rsidRPr="007B3458">
        <w:rPr>
          <w:rFonts w:ascii="Arial" w:hAnsi="Arial" w:cs="Arial"/>
          <w:sz w:val="23"/>
          <w:szCs w:val="23"/>
          <w:rPrChange w:id="127" w:author="adriana.araujo" w:date="2016-09-21T17:06:00Z">
            <w:rPr/>
          </w:rPrChange>
        </w:rPr>
        <w:t xml:space="preserve">solicitando a concessão de indenização por apreensão de </w:t>
      </w:r>
      <w:r w:rsidR="0005788D" w:rsidRPr="007B3458">
        <w:rPr>
          <w:rFonts w:ascii="Arial" w:hAnsi="Arial" w:cs="Arial"/>
          <w:sz w:val="23"/>
          <w:szCs w:val="23"/>
          <w:rPrChange w:id="128" w:author="adriana.araujo" w:date="2016-09-21T17:06:00Z">
            <w:rPr/>
          </w:rPrChange>
        </w:rPr>
        <w:t>arma de fogo</w:t>
      </w:r>
      <w:r w:rsidR="00DC3213" w:rsidRPr="007B3458">
        <w:rPr>
          <w:rFonts w:ascii="Arial" w:hAnsi="Arial" w:cs="Arial"/>
          <w:sz w:val="23"/>
          <w:szCs w:val="23"/>
          <w:rPrChange w:id="129" w:author="adriana.araujo" w:date="2016-09-21T17:06:00Z">
            <w:rPr/>
          </w:rPrChange>
        </w:rPr>
        <w:t>, listando</w:t>
      </w:r>
      <w:ins w:id="130" w:author="adriana.araujo" w:date="2016-09-21T16:52:00Z">
        <w:r w:rsidR="00190032" w:rsidRPr="007B3458">
          <w:rPr>
            <w:rFonts w:ascii="Arial" w:hAnsi="Arial" w:cs="Arial"/>
            <w:sz w:val="23"/>
            <w:szCs w:val="23"/>
            <w:rPrChange w:id="131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:</w:t>
        </w:r>
      </w:ins>
      <w:r w:rsidR="00DC3213" w:rsidRPr="007B3458">
        <w:rPr>
          <w:rFonts w:ascii="Arial" w:hAnsi="Arial" w:cs="Arial"/>
          <w:sz w:val="23"/>
          <w:szCs w:val="23"/>
          <w:rPrChange w:id="132" w:author="adriana.araujo" w:date="2016-09-21T17:06:00Z">
            <w:rPr/>
          </w:rPrChange>
        </w:rPr>
        <w:t xml:space="preserve"> o</w:t>
      </w:r>
      <w:ins w:id="133" w:author="adriana.araujo" w:date="2016-09-21T16:52:00Z">
        <w:r w:rsidR="00190032" w:rsidRPr="007B3458">
          <w:rPr>
            <w:rFonts w:ascii="Arial" w:hAnsi="Arial" w:cs="Arial"/>
            <w:sz w:val="23"/>
            <w:szCs w:val="23"/>
            <w:rPrChange w:id="134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s</w:t>
        </w:r>
      </w:ins>
      <w:r w:rsidR="00CF6A46" w:rsidRPr="007B3458">
        <w:rPr>
          <w:rFonts w:ascii="Arial" w:hAnsi="Arial" w:cs="Arial"/>
          <w:sz w:val="23"/>
          <w:szCs w:val="23"/>
          <w:rPrChange w:id="135" w:author="adriana.araujo" w:date="2016-09-21T17:06:00Z">
            <w:rPr/>
          </w:rPrChange>
        </w:rPr>
        <w:t xml:space="preserve"> </w:t>
      </w:r>
      <w:r w:rsidR="00DC3213" w:rsidRPr="007B3458">
        <w:rPr>
          <w:rFonts w:ascii="Arial" w:hAnsi="Arial" w:cs="Arial"/>
          <w:sz w:val="23"/>
          <w:szCs w:val="23"/>
          <w:rPrChange w:id="136" w:author="adriana.araujo" w:date="2016-09-21T17:06:00Z">
            <w:rPr/>
          </w:rPrChange>
        </w:rPr>
        <w:t>requerente</w:t>
      </w:r>
      <w:ins w:id="137" w:author="adriana.araujo" w:date="2016-09-21T16:52:00Z">
        <w:r w:rsidR="00190032" w:rsidRPr="007B3458">
          <w:rPr>
            <w:rFonts w:ascii="Arial" w:hAnsi="Arial" w:cs="Arial"/>
            <w:sz w:val="23"/>
            <w:szCs w:val="23"/>
            <w:rPrChange w:id="13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s, </w:t>
        </w:r>
      </w:ins>
      <w:del w:id="139" w:author="adriana.araujo" w:date="2016-09-21T16:52:00Z">
        <w:r w:rsidR="00DC3213" w:rsidRPr="007B3458" w:rsidDel="00190032">
          <w:rPr>
            <w:rFonts w:ascii="Arial" w:hAnsi="Arial" w:cs="Arial"/>
            <w:sz w:val="23"/>
            <w:szCs w:val="23"/>
            <w:rPrChange w:id="140" w:author="adriana.araujo" w:date="2016-09-21T17:06:00Z">
              <w:rPr/>
            </w:rPrChange>
          </w:rPr>
          <w:delText xml:space="preserve">  de</w:delText>
        </w:r>
        <w:r w:rsidR="00CF6A46" w:rsidRPr="007B3458" w:rsidDel="00190032">
          <w:rPr>
            <w:rFonts w:ascii="Arial" w:hAnsi="Arial" w:cs="Arial"/>
            <w:sz w:val="23"/>
            <w:szCs w:val="23"/>
            <w:rPrChange w:id="141" w:author="adriana.araujo" w:date="2016-09-21T17:06:00Z">
              <w:rPr/>
            </w:rPrChange>
          </w:rPr>
          <w:delText xml:space="preserve"> p</w:delText>
        </w:r>
      </w:del>
      <w:ins w:id="142" w:author="adriana.araujo" w:date="2016-09-21T16:52:00Z">
        <w:r w:rsidR="00190032" w:rsidRPr="007B3458">
          <w:rPr>
            <w:rFonts w:ascii="Arial" w:hAnsi="Arial" w:cs="Arial"/>
            <w:sz w:val="23"/>
            <w:szCs w:val="23"/>
            <w:rPrChange w:id="143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p</w:t>
        </w:r>
      </w:ins>
      <w:r w:rsidR="00CF6A46" w:rsidRPr="007B3458">
        <w:rPr>
          <w:rFonts w:ascii="Arial" w:hAnsi="Arial" w:cs="Arial"/>
          <w:sz w:val="23"/>
          <w:szCs w:val="23"/>
          <w:rPrChange w:id="144" w:author="adriana.araujo" w:date="2016-09-21T17:06:00Z">
            <w:rPr/>
          </w:rPrChange>
        </w:rPr>
        <w:t>artici</w:t>
      </w:r>
      <w:r w:rsidR="00DC3213" w:rsidRPr="007B3458">
        <w:rPr>
          <w:rFonts w:ascii="Arial" w:hAnsi="Arial" w:cs="Arial"/>
          <w:sz w:val="23"/>
          <w:szCs w:val="23"/>
          <w:rPrChange w:id="145" w:author="adriana.araujo" w:date="2016-09-21T17:06:00Z">
            <w:rPr/>
          </w:rPrChange>
        </w:rPr>
        <w:t>pante</w:t>
      </w:r>
      <w:ins w:id="146" w:author="adriana.araujo" w:date="2016-09-21T16:52:00Z">
        <w:r w:rsidR="00190032" w:rsidRPr="007B3458">
          <w:rPr>
            <w:rFonts w:ascii="Arial" w:hAnsi="Arial" w:cs="Arial"/>
            <w:sz w:val="23"/>
            <w:szCs w:val="23"/>
            <w:rPrChange w:id="147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s</w:t>
        </w:r>
      </w:ins>
      <w:r w:rsidR="00DC3213" w:rsidRPr="007B3458">
        <w:rPr>
          <w:rFonts w:ascii="Arial" w:hAnsi="Arial" w:cs="Arial"/>
          <w:sz w:val="23"/>
          <w:szCs w:val="23"/>
          <w:rPrChange w:id="148" w:author="adriana.araujo" w:date="2016-09-21T17:06:00Z">
            <w:rPr/>
          </w:rPrChange>
        </w:rPr>
        <w:t xml:space="preserve"> </w:t>
      </w:r>
      <w:r w:rsidR="00CF6A46" w:rsidRPr="007B3458">
        <w:rPr>
          <w:rFonts w:ascii="Arial" w:hAnsi="Arial" w:cs="Arial"/>
          <w:sz w:val="23"/>
          <w:szCs w:val="23"/>
          <w:rPrChange w:id="149" w:author="adriana.araujo" w:date="2016-09-21T17:06:00Z">
            <w:rPr/>
          </w:rPrChange>
        </w:rPr>
        <w:t xml:space="preserve">da </w:t>
      </w:r>
      <w:proofErr w:type="gramStart"/>
      <w:r w:rsidR="00CF6A46" w:rsidRPr="007B3458">
        <w:rPr>
          <w:rFonts w:ascii="Arial" w:hAnsi="Arial" w:cs="Arial"/>
          <w:sz w:val="23"/>
          <w:szCs w:val="23"/>
          <w:rPrChange w:id="150" w:author="adriana.araujo" w:date="2016-09-21T17:06:00Z">
            <w:rPr/>
          </w:rPrChange>
        </w:rPr>
        <w:t>apreensão</w:t>
      </w:r>
      <w:ins w:id="151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15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;</w:t>
        </w:r>
      </w:ins>
      <w:proofErr w:type="gramEnd"/>
      <w:del w:id="153" w:author="adriana.araujo" w:date="2016-09-21T16:53:00Z">
        <w:r w:rsidR="00CF6A46" w:rsidRPr="007B3458" w:rsidDel="00190032">
          <w:rPr>
            <w:rFonts w:ascii="Arial" w:hAnsi="Arial" w:cs="Arial"/>
            <w:sz w:val="23"/>
            <w:szCs w:val="23"/>
            <w:rPrChange w:id="154" w:author="adriana.araujo" w:date="2016-09-21T17:06:00Z">
              <w:rPr/>
            </w:rPrChange>
          </w:rPr>
          <w:delText>,</w:delText>
        </w:r>
      </w:del>
      <w:r w:rsidR="00CF6A46" w:rsidRPr="007B3458">
        <w:rPr>
          <w:rFonts w:ascii="Arial" w:hAnsi="Arial" w:cs="Arial"/>
          <w:sz w:val="23"/>
          <w:szCs w:val="23"/>
          <w:rPrChange w:id="155" w:author="adriana.araujo" w:date="2016-09-21T17:06:00Z">
            <w:rPr/>
          </w:rPrChange>
        </w:rPr>
        <w:t xml:space="preserve"> a </w:t>
      </w:r>
      <w:r w:rsidR="00F02851" w:rsidRPr="007B3458">
        <w:rPr>
          <w:rFonts w:ascii="Arial" w:hAnsi="Arial" w:cs="Arial"/>
          <w:sz w:val="23"/>
          <w:szCs w:val="23"/>
          <w:rPrChange w:id="156" w:author="adriana.araujo" w:date="2016-09-21T17:06:00Z">
            <w:rPr/>
          </w:rPrChange>
        </w:rPr>
        <w:t>a</w:t>
      </w:r>
      <w:r w:rsidR="0005788D" w:rsidRPr="007B3458">
        <w:rPr>
          <w:rFonts w:ascii="Arial" w:hAnsi="Arial" w:cs="Arial"/>
          <w:sz w:val="23"/>
          <w:szCs w:val="23"/>
          <w:rPrChange w:id="157" w:author="adriana.araujo" w:date="2016-09-21T17:06:00Z">
            <w:rPr/>
          </w:rPrChange>
        </w:rPr>
        <w:t>rma</w:t>
      </w:r>
      <w:r w:rsidR="00CF6A46" w:rsidRPr="007B3458">
        <w:rPr>
          <w:rFonts w:ascii="Arial" w:hAnsi="Arial" w:cs="Arial"/>
          <w:sz w:val="23"/>
          <w:szCs w:val="23"/>
          <w:rPrChange w:id="158" w:author="adriana.araujo" w:date="2016-09-21T17:06:00Z">
            <w:rPr/>
          </w:rPrChange>
        </w:rPr>
        <w:t xml:space="preserve"> apreendida</w:t>
      </w:r>
      <w:r w:rsidR="003812F4" w:rsidRPr="007B3458">
        <w:rPr>
          <w:rFonts w:ascii="Arial" w:hAnsi="Arial" w:cs="Arial"/>
          <w:sz w:val="23"/>
          <w:szCs w:val="23"/>
          <w:rPrChange w:id="159" w:author="adriana.araujo" w:date="2016-09-21T17:06:00Z">
            <w:rPr/>
          </w:rPrChange>
        </w:rPr>
        <w:t>,</w:t>
      </w:r>
      <w:r w:rsidR="004A0598" w:rsidRPr="007B3458">
        <w:rPr>
          <w:rFonts w:ascii="Arial" w:hAnsi="Arial" w:cs="Arial"/>
          <w:sz w:val="23"/>
          <w:szCs w:val="23"/>
          <w:rPrChange w:id="160" w:author="adriana.araujo" w:date="2016-09-21T17:06:00Z">
            <w:rPr/>
          </w:rPrChange>
        </w:rPr>
        <w:t xml:space="preserve"> </w:t>
      </w:r>
      <w:ins w:id="161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16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um </w:t>
        </w:r>
      </w:ins>
      <w:r w:rsidR="0005788D" w:rsidRPr="007B3458">
        <w:rPr>
          <w:rFonts w:ascii="Arial" w:hAnsi="Arial" w:cs="Arial"/>
          <w:sz w:val="23"/>
          <w:szCs w:val="23"/>
          <w:rPrChange w:id="163" w:author="adriana.araujo" w:date="2016-09-21T17:06:00Z">
            <w:rPr/>
          </w:rPrChange>
        </w:rPr>
        <w:t>revólver</w:t>
      </w:r>
      <w:r w:rsidR="00C86B42" w:rsidRPr="007B3458">
        <w:rPr>
          <w:rFonts w:ascii="Arial" w:hAnsi="Arial" w:cs="Arial"/>
          <w:sz w:val="23"/>
          <w:szCs w:val="23"/>
          <w:rPrChange w:id="164" w:author="adriana.araujo" w:date="2016-09-21T17:06:00Z">
            <w:rPr/>
          </w:rPrChange>
        </w:rPr>
        <w:t xml:space="preserve"> </w:t>
      </w:r>
      <w:proofErr w:type="spellStart"/>
      <w:r w:rsidR="00C86B42" w:rsidRPr="007B3458">
        <w:rPr>
          <w:rFonts w:ascii="Arial" w:hAnsi="Arial" w:cs="Arial"/>
          <w:sz w:val="23"/>
          <w:szCs w:val="23"/>
          <w:rPrChange w:id="165" w:author="adriana.araujo" w:date="2016-09-21T17:06:00Z">
            <w:rPr/>
          </w:rPrChange>
        </w:rPr>
        <w:t>tauros</w:t>
      </w:r>
      <w:proofErr w:type="spellEnd"/>
      <w:r w:rsidR="00C86B42" w:rsidRPr="007B3458">
        <w:rPr>
          <w:rFonts w:ascii="Arial" w:hAnsi="Arial" w:cs="Arial"/>
          <w:sz w:val="23"/>
          <w:szCs w:val="23"/>
          <w:rPrChange w:id="166" w:author="adriana.araujo" w:date="2016-09-21T17:06:00Z">
            <w:rPr/>
          </w:rPrChange>
        </w:rPr>
        <w:t xml:space="preserve"> </w:t>
      </w:r>
      <w:r w:rsidR="0005788D" w:rsidRPr="007B3458">
        <w:rPr>
          <w:rFonts w:ascii="Arial" w:hAnsi="Arial" w:cs="Arial"/>
          <w:sz w:val="23"/>
          <w:szCs w:val="23"/>
          <w:rPrChange w:id="167" w:author="adriana.araujo" w:date="2016-09-21T17:06:00Z">
            <w:rPr/>
          </w:rPrChange>
        </w:rPr>
        <w:t xml:space="preserve"> calibre </w:t>
      </w:r>
      <w:r w:rsidR="00C86B42" w:rsidRPr="007B3458">
        <w:rPr>
          <w:rFonts w:ascii="Arial" w:hAnsi="Arial" w:cs="Arial"/>
          <w:sz w:val="23"/>
          <w:szCs w:val="23"/>
          <w:rPrChange w:id="168" w:author="adriana.araujo" w:date="2016-09-21T17:06:00Z">
            <w:rPr/>
          </w:rPrChange>
        </w:rPr>
        <w:t xml:space="preserve">38 </w:t>
      </w:r>
      <w:ins w:id="169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170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n</w:t>
        </w:r>
      </w:ins>
      <w:del w:id="171" w:author="adriana.araujo" w:date="2016-09-21T16:53:00Z">
        <w:r w:rsidR="00C86B42" w:rsidRPr="007B3458" w:rsidDel="00190032">
          <w:rPr>
            <w:rFonts w:ascii="Arial" w:hAnsi="Arial" w:cs="Arial"/>
            <w:sz w:val="23"/>
            <w:szCs w:val="23"/>
            <w:rPrChange w:id="172" w:author="adriana.araujo" w:date="2016-09-21T17:06:00Z">
              <w:rPr/>
            </w:rPrChange>
          </w:rPr>
          <w:delText>N</w:delText>
        </w:r>
      </w:del>
      <w:r w:rsidR="00C86B42" w:rsidRPr="007B3458">
        <w:rPr>
          <w:rFonts w:ascii="Arial" w:hAnsi="Arial" w:cs="Arial"/>
          <w:sz w:val="23"/>
          <w:szCs w:val="23"/>
          <w:rPrChange w:id="173" w:author="adriana.araujo" w:date="2016-09-21T17:06:00Z">
            <w:rPr/>
          </w:rPrChange>
        </w:rPr>
        <w:t>º 199799</w:t>
      </w:r>
      <w:ins w:id="174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175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e</w:t>
        </w:r>
      </w:ins>
      <w:del w:id="176" w:author="adriana.araujo" w:date="2016-09-21T16:53:00Z">
        <w:r w:rsidR="00CF6A46" w:rsidRPr="007B3458" w:rsidDel="00190032">
          <w:rPr>
            <w:rFonts w:ascii="Arial" w:hAnsi="Arial" w:cs="Arial"/>
            <w:sz w:val="23"/>
            <w:szCs w:val="23"/>
            <w:rPrChange w:id="177" w:author="adriana.araujo" w:date="2016-09-21T17:06:00Z">
              <w:rPr/>
            </w:rPrChange>
          </w:rPr>
          <w:delText>,</w:delText>
        </w:r>
      </w:del>
      <w:r w:rsidR="00CF6A46" w:rsidRPr="007B3458">
        <w:rPr>
          <w:rFonts w:ascii="Arial" w:hAnsi="Arial" w:cs="Arial"/>
          <w:sz w:val="23"/>
          <w:szCs w:val="23"/>
          <w:rPrChange w:id="178" w:author="adriana.araujo" w:date="2016-09-21T17:06:00Z">
            <w:rPr/>
          </w:rPrChange>
        </w:rPr>
        <w:t xml:space="preserve"> </w:t>
      </w:r>
      <w:r w:rsidR="00460B30" w:rsidRPr="007B3458">
        <w:rPr>
          <w:rFonts w:ascii="Arial" w:hAnsi="Arial" w:cs="Arial"/>
          <w:sz w:val="23"/>
          <w:szCs w:val="23"/>
          <w:rPrChange w:id="179" w:author="adriana.araujo" w:date="2016-09-21T17:06:00Z">
            <w:rPr/>
          </w:rPrChange>
        </w:rPr>
        <w:t>encaminhando</w:t>
      </w:r>
      <w:r w:rsidR="00CF6A46" w:rsidRPr="007B3458">
        <w:rPr>
          <w:rFonts w:ascii="Arial" w:hAnsi="Arial" w:cs="Arial"/>
          <w:sz w:val="23"/>
          <w:szCs w:val="23"/>
          <w:rPrChange w:id="180" w:author="adriana.araujo" w:date="2016-09-21T17:06:00Z">
            <w:rPr/>
          </w:rPrChange>
        </w:rPr>
        <w:t xml:space="preserve"> a superior consideração do </w:t>
      </w:r>
      <w:r w:rsidR="001A335A" w:rsidRPr="007B3458">
        <w:rPr>
          <w:rFonts w:ascii="Arial" w:hAnsi="Arial" w:cs="Arial"/>
          <w:sz w:val="23"/>
          <w:szCs w:val="23"/>
          <w:rPrChange w:id="181" w:author="adriana.araujo" w:date="2016-09-21T17:06:00Z">
            <w:rPr/>
          </w:rPrChange>
        </w:rPr>
        <w:t>Comandante do 5º BPM</w:t>
      </w:r>
      <w:r w:rsidR="00B838FF" w:rsidRPr="007B3458">
        <w:rPr>
          <w:rFonts w:ascii="Arial" w:hAnsi="Arial" w:cs="Arial"/>
          <w:sz w:val="23"/>
          <w:szCs w:val="23"/>
          <w:rPrChange w:id="182" w:author="adriana.araujo" w:date="2016-09-21T17:06:00Z">
            <w:rPr/>
          </w:rPrChange>
        </w:rPr>
        <w:t>.</w:t>
      </w:r>
    </w:p>
    <w:p w:rsidR="001C1E8C" w:rsidRPr="007B3458" w:rsidRDefault="001C1E8C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183" w:author="adriana.araujo" w:date="2016-09-21T17:06:00Z">
            <w:rPr/>
          </w:rPrChange>
        </w:rPr>
        <w:pPrChange w:id="184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185" w:author="adriana.araujo" w:date="2016-09-21T17:06:00Z">
            <w:rPr/>
          </w:rPrChange>
        </w:rPr>
        <w:lastRenderedPageBreak/>
        <w:t xml:space="preserve">Fls. </w:t>
      </w:r>
      <w:r w:rsidR="003812F4" w:rsidRPr="007B3458">
        <w:rPr>
          <w:rFonts w:ascii="Arial" w:hAnsi="Arial" w:cs="Arial"/>
          <w:sz w:val="23"/>
          <w:szCs w:val="23"/>
          <w:rPrChange w:id="186" w:author="adriana.araujo" w:date="2016-09-21T17:06:00Z">
            <w:rPr/>
          </w:rPrChange>
        </w:rPr>
        <w:t>0</w:t>
      </w:r>
      <w:r w:rsidR="001A335A" w:rsidRPr="007B3458">
        <w:rPr>
          <w:rFonts w:ascii="Arial" w:hAnsi="Arial" w:cs="Arial"/>
          <w:sz w:val="23"/>
          <w:szCs w:val="23"/>
          <w:rPrChange w:id="187" w:author="adriana.araujo" w:date="2016-09-21T17:06:00Z">
            <w:rPr/>
          </w:rPrChange>
        </w:rPr>
        <w:t>4</w:t>
      </w:r>
      <w:r w:rsidR="00C94B0C" w:rsidRPr="007B3458">
        <w:rPr>
          <w:rFonts w:ascii="Arial" w:hAnsi="Arial" w:cs="Arial"/>
          <w:sz w:val="23"/>
          <w:szCs w:val="23"/>
          <w:rPrChange w:id="188" w:author="adriana.araujo" w:date="2016-09-21T17:06:00Z">
            <w:rPr/>
          </w:rPrChange>
        </w:rPr>
        <w:t>/</w:t>
      </w:r>
      <w:r w:rsidR="00086AB3" w:rsidRPr="007B3458">
        <w:rPr>
          <w:rFonts w:ascii="Arial" w:hAnsi="Arial" w:cs="Arial"/>
          <w:sz w:val="23"/>
          <w:szCs w:val="23"/>
          <w:rPrChange w:id="189" w:author="adriana.araujo" w:date="2016-09-21T17:06:00Z">
            <w:rPr/>
          </w:rPrChange>
        </w:rPr>
        <w:t>17</w:t>
      </w:r>
      <w:r w:rsidR="00B26CC7" w:rsidRPr="007B3458">
        <w:rPr>
          <w:rFonts w:ascii="Arial" w:hAnsi="Arial" w:cs="Arial"/>
          <w:sz w:val="23"/>
          <w:szCs w:val="23"/>
          <w:rPrChange w:id="190" w:author="adriana.araujo" w:date="2016-09-21T17:06:00Z">
            <w:rPr/>
          </w:rPrChange>
        </w:rPr>
        <w:t xml:space="preserve"> </w:t>
      </w:r>
      <w:r w:rsidR="001B56E9" w:rsidRPr="007B3458">
        <w:rPr>
          <w:rFonts w:ascii="Arial" w:hAnsi="Arial" w:cs="Arial"/>
          <w:sz w:val="23"/>
          <w:szCs w:val="23"/>
          <w:rPrChange w:id="191" w:author="adriana.araujo" w:date="2016-09-21T17:06:00Z">
            <w:rPr/>
          </w:rPrChange>
        </w:rPr>
        <w:t>observa-se</w:t>
      </w:r>
      <w:r w:rsidR="00953F77" w:rsidRPr="007B3458">
        <w:rPr>
          <w:rFonts w:ascii="Arial" w:hAnsi="Arial" w:cs="Arial"/>
          <w:b/>
          <w:sz w:val="23"/>
          <w:szCs w:val="23"/>
          <w:rPrChange w:id="192" w:author="adriana.araujo" w:date="2016-09-21T17:06:00Z">
            <w:rPr>
              <w:b/>
            </w:rPr>
          </w:rPrChange>
        </w:rPr>
        <w:t>:</w:t>
      </w:r>
      <w:r w:rsidR="00CA4DD7" w:rsidRPr="007B3458">
        <w:rPr>
          <w:rFonts w:ascii="Arial" w:hAnsi="Arial" w:cs="Arial"/>
          <w:b/>
          <w:sz w:val="23"/>
          <w:szCs w:val="23"/>
          <w:rPrChange w:id="193" w:author="adriana.araujo" w:date="2016-09-21T17:06:00Z">
            <w:rPr>
              <w:b/>
            </w:rPr>
          </w:rPrChange>
        </w:rPr>
        <w:t xml:space="preserve"> </w:t>
      </w:r>
      <w:r w:rsidR="001A335A" w:rsidRPr="007B3458">
        <w:rPr>
          <w:rFonts w:ascii="Arial" w:hAnsi="Arial" w:cs="Arial"/>
          <w:b/>
          <w:sz w:val="23"/>
          <w:szCs w:val="23"/>
          <w:rPrChange w:id="194" w:author="adriana.araujo" w:date="2016-09-21T17:06:00Z">
            <w:rPr>
              <w:b/>
            </w:rPr>
          </w:rPrChange>
        </w:rPr>
        <w:t xml:space="preserve">Boletim de Ocorrência, Auto de prisão em Flagrante, </w:t>
      </w:r>
      <w:r w:rsidR="00C755D1" w:rsidRPr="007B3458">
        <w:rPr>
          <w:rFonts w:ascii="Arial" w:hAnsi="Arial" w:cs="Arial"/>
          <w:b/>
          <w:sz w:val="23"/>
          <w:szCs w:val="23"/>
          <w:rPrChange w:id="195" w:author="adriana.araujo" w:date="2016-09-21T17:06:00Z">
            <w:rPr>
              <w:b/>
            </w:rPr>
          </w:rPrChange>
        </w:rPr>
        <w:t xml:space="preserve">Auto de </w:t>
      </w:r>
      <w:r w:rsidR="008A0CCA" w:rsidRPr="007B3458">
        <w:rPr>
          <w:rFonts w:ascii="Arial" w:hAnsi="Arial" w:cs="Arial"/>
          <w:b/>
          <w:sz w:val="23"/>
          <w:szCs w:val="23"/>
          <w:rPrChange w:id="196" w:author="adriana.araujo" w:date="2016-09-21T17:06:00Z">
            <w:rPr>
              <w:b/>
            </w:rPr>
          </w:rPrChange>
        </w:rPr>
        <w:t>Apresentação e Apreensão</w:t>
      </w:r>
      <w:r w:rsidR="00C755D1" w:rsidRPr="007B3458">
        <w:rPr>
          <w:rFonts w:ascii="Arial" w:hAnsi="Arial" w:cs="Arial"/>
          <w:sz w:val="23"/>
          <w:szCs w:val="23"/>
          <w:rPrChange w:id="197" w:author="adriana.araujo" w:date="2016-09-21T17:06:00Z">
            <w:rPr/>
          </w:rPrChange>
        </w:rPr>
        <w:t xml:space="preserve"> de </w:t>
      </w:r>
      <w:r w:rsidR="001A335A" w:rsidRPr="007B3458">
        <w:rPr>
          <w:rFonts w:ascii="Arial" w:hAnsi="Arial" w:cs="Arial"/>
          <w:sz w:val="23"/>
          <w:szCs w:val="23"/>
          <w:rPrChange w:id="198" w:author="adriana.araujo" w:date="2016-09-21T17:06:00Z">
            <w:rPr/>
          </w:rPrChange>
        </w:rPr>
        <w:t>José Edson do Nascimento</w:t>
      </w:r>
      <w:r w:rsidR="00C755D1" w:rsidRPr="007B3458">
        <w:rPr>
          <w:rFonts w:ascii="Arial" w:hAnsi="Arial" w:cs="Arial"/>
          <w:sz w:val="23"/>
          <w:szCs w:val="23"/>
          <w:rPrChange w:id="199" w:author="adriana.araujo" w:date="2016-09-21T17:06:00Z">
            <w:rPr/>
          </w:rPrChange>
        </w:rPr>
        <w:t>,</w:t>
      </w:r>
      <w:r w:rsidR="001A335A" w:rsidRPr="007B3458">
        <w:rPr>
          <w:rFonts w:ascii="Arial" w:hAnsi="Arial" w:cs="Arial"/>
          <w:sz w:val="23"/>
          <w:szCs w:val="23"/>
          <w:rPrChange w:id="200" w:author="adriana.araujo" w:date="2016-09-21T17:06:00Z">
            <w:rPr/>
          </w:rPrChange>
        </w:rPr>
        <w:t xml:space="preserve"> 01 (um) revolver </w:t>
      </w:r>
      <w:proofErr w:type="spellStart"/>
      <w:r w:rsidR="001A335A" w:rsidRPr="007B3458">
        <w:rPr>
          <w:rFonts w:ascii="Arial" w:hAnsi="Arial" w:cs="Arial"/>
          <w:sz w:val="23"/>
          <w:szCs w:val="23"/>
          <w:rPrChange w:id="201" w:author="adriana.araujo" w:date="2016-09-21T17:06:00Z">
            <w:rPr/>
          </w:rPrChange>
        </w:rPr>
        <w:t>tauros</w:t>
      </w:r>
      <w:proofErr w:type="spellEnd"/>
      <w:r w:rsidR="001A335A" w:rsidRPr="007B3458">
        <w:rPr>
          <w:rFonts w:ascii="Arial" w:hAnsi="Arial" w:cs="Arial"/>
          <w:sz w:val="23"/>
          <w:szCs w:val="23"/>
          <w:rPrChange w:id="202" w:author="adriana.araujo" w:date="2016-09-21T17:06:00Z">
            <w:rPr/>
          </w:rPrChange>
        </w:rPr>
        <w:t xml:space="preserve"> calibre 38 </w:t>
      </w:r>
      <w:r w:rsidR="00086AB3" w:rsidRPr="007B3458">
        <w:rPr>
          <w:rFonts w:ascii="Arial" w:hAnsi="Arial" w:cs="Arial"/>
          <w:sz w:val="23"/>
          <w:szCs w:val="23"/>
          <w:rPrChange w:id="203" w:author="adriana.araujo" w:date="2016-09-21T17:06:00Z">
            <w:rPr/>
          </w:rPrChange>
        </w:rPr>
        <w:t>e demais itens contidos nas fls. 09,</w:t>
      </w:r>
      <w:r w:rsidR="00C755D1" w:rsidRPr="007B3458">
        <w:rPr>
          <w:rFonts w:ascii="Arial" w:hAnsi="Arial" w:cs="Arial"/>
          <w:sz w:val="23"/>
          <w:szCs w:val="23"/>
          <w:rPrChange w:id="204" w:author="adriana.araujo" w:date="2016-09-21T17:06:00Z">
            <w:rPr/>
          </w:rPrChange>
        </w:rPr>
        <w:t xml:space="preserve"> </w:t>
      </w:r>
      <w:r w:rsidR="00086AB3" w:rsidRPr="007B3458">
        <w:rPr>
          <w:rFonts w:ascii="Arial" w:hAnsi="Arial" w:cs="Arial"/>
          <w:sz w:val="23"/>
          <w:szCs w:val="23"/>
          <w:rPrChange w:id="205" w:author="adriana.araujo" w:date="2016-09-21T17:06:00Z">
            <w:rPr/>
          </w:rPrChange>
        </w:rPr>
        <w:t xml:space="preserve">tendo sido apresentada ao Delegado de Policia JOÃO MARCELO VIEIRA DE </w:t>
      </w:r>
      <w:proofErr w:type="gramStart"/>
      <w:r w:rsidR="00086AB3" w:rsidRPr="007B3458">
        <w:rPr>
          <w:rFonts w:ascii="Arial" w:hAnsi="Arial" w:cs="Arial"/>
          <w:sz w:val="23"/>
          <w:szCs w:val="23"/>
          <w:rPrChange w:id="206" w:author="adriana.araujo" w:date="2016-09-21T17:06:00Z">
            <w:rPr/>
          </w:rPrChange>
        </w:rPr>
        <w:t>ALMEIDA</w:t>
      </w:r>
      <w:ins w:id="207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20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;</w:t>
        </w:r>
      </w:ins>
      <w:proofErr w:type="gramEnd"/>
      <w:del w:id="209" w:author="adriana.araujo" w:date="2016-09-21T16:53:00Z">
        <w:r w:rsidR="007D553F" w:rsidRPr="007B3458" w:rsidDel="00190032">
          <w:rPr>
            <w:rFonts w:ascii="Arial" w:hAnsi="Arial" w:cs="Arial"/>
            <w:sz w:val="23"/>
            <w:szCs w:val="23"/>
            <w:rPrChange w:id="210" w:author="adriana.araujo" w:date="2016-09-21T17:06:00Z">
              <w:rPr/>
            </w:rPrChange>
          </w:rPr>
          <w:delText>,</w:delText>
        </w:r>
      </w:del>
      <w:r w:rsidR="007D553F" w:rsidRPr="007B3458">
        <w:rPr>
          <w:rFonts w:ascii="Arial" w:hAnsi="Arial" w:cs="Arial"/>
          <w:sz w:val="23"/>
          <w:szCs w:val="23"/>
          <w:rPrChange w:id="211" w:author="adriana.araujo" w:date="2016-09-21T17:06:00Z">
            <w:rPr/>
          </w:rPrChange>
        </w:rPr>
        <w:t xml:space="preserve"> </w:t>
      </w:r>
      <w:r w:rsidR="00F307C6" w:rsidRPr="007B3458">
        <w:rPr>
          <w:rFonts w:ascii="Arial" w:hAnsi="Arial" w:cs="Arial"/>
          <w:sz w:val="23"/>
          <w:szCs w:val="23"/>
          <w:rPrChange w:id="212" w:author="adriana.araujo" w:date="2016-09-21T17:06:00Z">
            <w:rPr/>
          </w:rPrChange>
        </w:rPr>
        <w:t xml:space="preserve">cópia de </w:t>
      </w:r>
      <w:r w:rsidR="008A0CCA" w:rsidRPr="007B3458">
        <w:rPr>
          <w:rFonts w:ascii="Arial" w:hAnsi="Arial" w:cs="Arial"/>
          <w:b/>
          <w:sz w:val="23"/>
          <w:szCs w:val="23"/>
          <w:rPrChange w:id="213" w:author="adriana.araujo" w:date="2016-09-21T17:06:00Z">
            <w:rPr>
              <w:b/>
            </w:rPr>
          </w:rPrChange>
        </w:rPr>
        <w:t>Documentos de Identificação do</w:t>
      </w:r>
      <w:r w:rsidR="00086AB3" w:rsidRPr="007B3458">
        <w:rPr>
          <w:rFonts w:ascii="Arial" w:hAnsi="Arial" w:cs="Arial"/>
          <w:b/>
          <w:sz w:val="23"/>
          <w:szCs w:val="23"/>
          <w:rPrChange w:id="214" w:author="adriana.araujo" w:date="2016-09-21T17:06:00Z">
            <w:rPr>
              <w:b/>
            </w:rPr>
          </w:rPrChange>
        </w:rPr>
        <w:t>s</w:t>
      </w:r>
      <w:r w:rsidR="008A0CCA" w:rsidRPr="007B3458">
        <w:rPr>
          <w:rFonts w:ascii="Arial" w:hAnsi="Arial" w:cs="Arial"/>
          <w:b/>
          <w:sz w:val="23"/>
          <w:szCs w:val="23"/>
          <w:rPrChange w:id="215" w:author="adriana.araujo" w:date="2016-09-21T17:06:00Z">
            <w:rPr>
              <w:b/>
            </w:rPr>
          </w:rPrChange>
        </w:rPr>
        <w:t xml:space="preserve"> Militar</w:t>
      </w:r>
      <w:r w:rsidR="00086AB3" w:rsidRPr="007B3458">
        <w:rPr>
          <w:rFonts w:ascii="Arial" w:hAnsi="Arial" w:cs="Arial"/>
          <w:b/>
          <w:sz w:val="23"/>
          <w:szCs w:val="23"/>
          <w:rPrChange w:id="216" w:author="adriana.araujo" w:date="2016-09-21T17:06:00Z">
            <w:rPr>
              <w:b/>
            </w:rPr>
          </w:rPrChange>
        </w:rPr>
        <w:t>es</w:t>
      </w:r>
      <w:r w:rsidR="00FF53C5" w:rsidRPr="007B3458">
        <w:rPr>
          <w:rFonts w:ascii="Arial" w:hAnsi="Arial" w:cs="Arial"/>
          <w:sz w:val="23"/>
          <w:szCs w:val="23"/>
          <w:rPrChange w:id="217" w:author="adriana.araujo" w:date="2016-09-21T17:06:00Z">
            <w:rPr/>
          </w:rPrChange>
        </w:rPr>
        <w:t>, e</w:t>
      </w:r>
      <w:r w:rsidR="00FF53C5" w:rsidRPr="007B3458">
        <w:rPr>
          <w:rFonts w:ascii="Arial" w:hAnsi="Arial" w:cs="Arial"/>
          <w:b/>
          <w:sz w:val="23"/>
          <w:szCs w:val="23"/>
          <w:rPrChange w:id="218" w:author="adriana.araujo" w:date="2016-09-21T17:06:00Z">
            <w:rPr>
              <w:b/>
            </w:rPr>
          </w:rPrChange>
        </w:rPr>
        <w:t xml:space="preserve"> </w:t>
      </w:r>
      <w:r w:rsidR="00FF53C5" w:rsidRPr="007B3458">
        <w:rPr>
          <w:rFonts w:ascii="Arial" w:hAnsi="Arial" w:cs="Arial"/>
          <w:sz w:val="23"/>
          <w:szCs w:val="23"/>
          <w:rPrChange w:id="219" w:author="adriana.araujo" w:date="2016-09-21T17:06:00Z">
            <w:rPr/>
          </w:rPrChange>
        </w:rPr>
        <w:t>Declaração</w:t>
      </w:r>
      <w:r w:rsidR="00C755D1" w:rsidRPr="007B3458">
        <w:rPr>
          <w:rFonts w:ascii="Arial" w:hAnsi="Arial" w:cs="Arial"/>
          <w:sz w:val="23"/>
          <w:szCs w:val="23"/>
          <w:rPrChange w:id="220" w:author="adriana.araujo" w:date="2016-09-21T17:06:00Z">
            <w:rPr/>
          </w:rPrChange>
        </w:rPr>
        <w:t xml:space="preserve">, </w:t>
      </w:r>
      <w:r w:rsidR="00FF53C5" w:rsidRPr="007B3458">
        <w:rPr>
          <w:rFonts w:ascii="Arial" w:hAnsi="Arial" w:cs="Arial"/>
          <w:sz w:val="23"/>
          <w:szCs w:val="23"/>
          <w:rPrChange w:id="221" w:author="adriana.araujo" w:date="2016-09-21T17:06:00Z">
            <w:rPr/>
          </w:rPrChange>
        </w:rPr>
        <w:t xml:space="preserve">datada de </w:t>
      </w:r>
      <w:r w:rsidR="00086AB3" w:rsidRPr="007B3458">
        <w:rPr>
          <w:rFonts w:ascii="Arial" w:hAnsi="Arial" w:cs="Arial"/>
          <w:sz w:val="23"/>
          <w:szCs w:val="23"/>
          <w:rPrChange w:id="222" w:author="adriana.araujo" w:date="2016-09-21T17:06:00Z">
            <w:rPr/>
          </w:rPrChange>
        </w:rPr>
        <w:t>12</w:t>
      </w:r>
      <w:r w:rsidR="00FF53C5" w:rsidRPr="007B3458">
        <w:rPr>
          <w:rFonts w:ascii="Arial" w:hAnsi="Arial" w:cs="Arial"/>
          <w:sz w:val="23"/>
          <w:szCs w:val="23"/>
          <w:rPrChange w:id="223" w:author="adriana.araujo" w:date="2016-09-21T17:06:00Z">
            <w:rPr/>
          </w:rPrChange>
        </w:rPr>
        <w:t>/</w:t>
      </w:r>
      <w:r w:rsidR="00CA4DD7" w:rsidRPr="007B3458">
        <w:rPr>
          <w:rFonts w:ascii="Arial" w:hAnsi="Arial" w:cs="Arial"/>
          <w:sz w:val="23"/>
          <w:szCs w:val="23"/>
          <w:rPrChange w:id="224" w:author="adriana.araujo" w:date="2016-09-21T17:06:00Z">
            <w:rPr/>
          </w:rPrChange>
        </w:rPr>
        <w:t>1</w:t>
      </w:r>
      <w:r w:rsidR="00086AB3" w:rsidRPr="007B3458">
        <w:rPr>
          <w:rFonts w:ascii="Arial" w:hAnsi="Arial" w:cs="Arial"/>
          <w:sz w:val="23"/>
          <w:szCs w:val="23"/>
          <w:rPrChange w:id="225" w:author="adriana.araujo" w:date="2016-09-21T17:06:00Z">
            <w:rPr/>
          </w:rPrChange>
        </w:rPr>
        <w:t>1</w:t>
      </w:r>
      <w:r w:rsidR="00FF53C5" w:rsidRPr="007B3458">
        <w:rPr>
          <w:rFonts w:ascii="Arial" w:hAnsi="Arial" w:cs="Arial"/>
          <w:sz w:val="23"/>
          <w:szCs w:val="23"/>
          <w:rPrChange w:id="226" w:author="adriana.araujo" w:date="2016-09-21T17:06:00Z">
            <w:rPr/>
          </w:rPrChange>
        </w:rPr>
        <w:t xml:space="preserve">/2015, de Lavra do </w:t>
      </w:r>
      <w:r w:rsidR="00086AB3" w:rsidRPr="007B3458">
        <w:rPr>
          <w:rFonts w:ascii="Arial" w:hAnsi="Arial" w:cs="Arial"/>
          <w:sz w:val="23"/>
          <w:szCs w:val="23"/>
          <w:rPrChange w:id="227" w:author="adriana.araujo" w:date="2016-09-21T17:06:00Z">
            <w:rPr/>
          </w:rPrChange>
        </w:rPr>
        <w:t>Comandante do 5º BPM</w:t>
      </w:r>
      <w:r w:rsidR="00FF53C5" w:rsidRPr="007B3458">
        <w:rPr>
          <w:rFonts w:ascii="Arial" w:hAnsi="Arial" w:cs="Arial"/>
          <w:sz w:val="23"/>
          <w:szCs w:val="23"/>
          <w:rPrChange w:id="228" w:author="adriana.araujo" w:date="2016-09-21T17:06:00Z">
            <w:rPr/>
          </w:rPrChange>
        </w:rPr>
        <w:t>,</w:t>
      </w:r>
      <w:r w:rsidR="008A0CCA" w:rsidRPr="007B3458">
        <w:rPr>
          <w:rFonts w:ascii="Arial" w:hAnsi="Arial" w:cs="Arial"/>
          <w:sz w:val="23"/>
          <w:szCs w:val="23"/>
          <w:rPrChange w:id="229" w:author="adriana.araujo" w:date="2016-09-21T17:06:00Z">
            <w:rPr/>
          </w:rPrChange>
        </w:rPr>
        <w:t xml:space="preserve"> informando que os Militar</w:t>
      </w:r>
      <w:r w:rsidR="00FF53C5" w:rsidRPr="007B3458">
        <w:rPr>
          <w:rFonts w:ascii="Arial" w:hAnsi="Arial" w:cs="Arial"/>
          <w:sz w:val="23"/>
          <w:szCs w:val="23"/>
          <w:rPrChange w:id="230" w:author="adriana.araujo" w:date="2016-09-21T17:06:00Z">
            <w:rPr/>
          </w:rPrChange>
        </w:rPr>
        <w:t xml:space="preserve"> </w:t>
      </w:r>
      <w:r w:rsidR="008A0CCA" w:rsidRPr="007B3458">
        <w:rPr>
          <w:rFonts w:ascii="Arial" w:hAnsi="Arial" w:cs="Arial"/>
          <w:sz w:val="23"/>
          <w:szCs w:val="23"/>
          <w:rPrChange w:id="231" w:author="adriana.araujo" w:date="2016-09-21T17:06:00Z">
            <w:rPr/>
          </w:rPrChange>
        </w:rPr>
        <w:t>estão lotado</w:t>
      </w:r>
      <w:r w:rsidR="00086AB3" w:rsidRPr="007B3458">
        <w:rPr>
          <w:rFonts w:ascii="Arial" w:hAnsi="Arial" w:cs="Arial"/>
          <w:sz w:val="23"/>
          <w:szCs w:val="23"/>
          <w:rPrChange w:id="232" w:author="adriana.araujo" w:date="2016-09-21T17:06:00Z">
            <w:rPr/>
          </w:rPrChange>
        </w:rPr>
        <w:t>s</w:t>
      </w:r>
      <w:r w:rsidR="00C82B5D" w:rsidRPr="007B3458">
        <w:rPr>
          <w:rFonts w:ascii="Arial" w:hAnsi="Arial" w:cs="Arial"/>
          <w:sz w:val="23"/>
          <w:szCs w:val="23"/>
          <w:rPrChange w:id="233" w:author="adriana.araujo" w:date="2016-09-21T17:06:00Z">
            <w:rPr/>
          </w:rPrChange>
        </w:rPr>
        <w:t xml:space="preserve"> </w:t>
      </w:r>
      <w:r w:rsidR="00086AB3" w:rsidRPr="007B3458">
        <w:rPr>
          <w:rFonts w:ascii="Arial" w:hAnsi="Arial" w:cs="Arial"/>
          <w:sz w:val="23"/>
          <w:szCs w:val="23"/>
          <w:rPrChange w:id="234" w:author="adriana.araujo" w:date="2016-09-21T17:06:00Z">
            <w:rPr/>
          </w:rPrChange>
        </w:rPr>
        <w:t>no</w:t>
      </w:r>
      <w:r w:rsidR="00C82B5D" w:rsidRPr="007B3458">
        <w:rPr>
          <w:rFonts w:ascii="Arial" w:hAnsi="Arial" w:cs="Arial"/>
          <w:sz w:val="23"/>
          <w:szCs w:val="23"/>
          <w:rPrChange w:id="235" w:author="adriana.araujo" w:date="2016-09-21T17:06:00Z">
            <w:rPr/>
          </w:rPrChange>
        </w:rPr>
        <w:t xml:space="preserve"> </w:t>
      </w:r>
      <w:r w:rsidR="00086AB3" w:rsidRPr="007B3458">
        <w:rPr>
          <w:rFonts w:ascii="Arial" w:hAnsi="Arial" w:cs="Arial"/>
          <w:sz w:val="23"/>
          <w:szCs w:val="23"/>
          <w:rPrChange w:id="236" w:author="adriana.araujo" w:date="2016-09-21T17:06:00Z">
            <w:rPr/>
          </w:rPrChange>
        </w:rPr>
        <w:t>5º Batalhão da Polícia Militar</w:t>
      </w:r>
      <w:r w:rsidR="00FF53C5" w:rsidRPr="007B3458">
        <w:rPr>
          <w:rFonts w:ascii="Arial" w:hAnsi="Arial" w:cs="Arial"/>
          <w:sz w:val="23"/>
          <w:szCs w:val="23"/>
          <w:rPrChange w:id="237" w:author="adriana.araujo" w:date="2016-09-21T17:06:00Z">
            <w:rPr/>
          </w:rPrChange>
        </w:rPr>
        <w:t>.</w:t>
      </w:r>
      <w:r w:rsidR="00F61AC6" w:rsidRPr="007B3458">
        <w:rPr>
          <w:rFonts w:ascii="Arial" w:hAnsi="Arial" w:cs="Arial"/>
          <w:sz w:val="23"/>
          <w:szCs w:val="23"/>
          <w:rPrChange w:id="238" w:author="adriana.araujo" w:date="2016-09-21T17:06:00Z">
            <w:rPr/>
          </w:rPrChange>
        </w:rPr>
        <w:t xml:space="preserve"> </w:t>
      </w:r>
    </w:p>
    <w:p w:rsidR="00086AB3" w:rsidRPr="007B3458" w:rsidRDefault="00D81F3E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239" w:author="adriana.araujo" w:date="2016-09-21T17:06:00Z">
            <w:rPr/>
          </w:rPrChange>
        </w:rPr>
        <w:pPrChange w:id="240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241" w:author="adriana.araujo" w:date="2016-09-21T17:06:00Z">
            <w:rPr/>
          </w:rPrChange>
        </w:rPr>
        <w:t xml:space="preserve">Fls. </w:t>
      </w:r>
      <w:r w:rsidR="00F307C6" w:rsidRPr="007B3458">
        <w:rPr>
          <w:rFonts w:ascii="Arial" w:hAnsi="Arial" w:cs="Arial"/>
          <w:sz w:val="23"/>
          <w:szCs w:val="23"/>
          <w:rPrChange w:id="242" w:author="adriana.araujo" w:date="2016-09-21T17:06:00Z">
            <w:rPr/>
          </w:rPrChange>
        </w:rPr>
        <w:t>1</w:t>
      </w:r>
      <w:r w:rsidR="00086AB3" w:rsidRPr="007B3458">
        <w:rPr>
          <w:rFonts w:ascii="Arial" w:hAnsi="Arial" w:cs="Arial"/>
          <w:sz w:val="23"/>
          <w:szCs w:val="23"/>
          <w:rPrChange w:id="243" w:author="adriana.araujo" w:date="2016-09-21T17:06:00Z">
            <w:rPr/>
          </w:rPrChange>
        </w:rPr>
        <w:t>8</w:t>
      </w:r>
      <w:r w:rsidR="00F024CC" w:rsidRPr="007B3458">
        <w:rPr>
          <w:rFonts w:ascii="Arial" w:hAnsi="Arial" w:cs="Arial"/>
          <w:sz w:val="23"/>
          <w:szCs w:val="23"/>
          <w:rPrChange w:id="244" w:author="adriana.araujo" w:date="2016-09-21T17:06:00Z">
            <w:rPr/>
          </w:rPrChange>
        </w:rPr>
        <w:t xml:space="preserve"> encontra-se Despacho nº 1071/2015-GSCG/ASS,</w:t>
      </w:r>
      <w:ins w:id="245" w:author="adriana.araujo" w:date="2016-09-21T16:53:00Z">
        <w:r w:rsidR="00190032" w:rsidRPr="007B3458">
          <w:rPr>
            <w:rFonts w:ascii="Arial" w:hAnsi="Arial" w:cs="Arial"/>
            <w:sz w:val="23"/>
            <w:szCs w:val="23"/>
            <w:rPrChange w:id="246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de lavra do Subcomandante Geral da PMAL, encaminha</w:t>
        </w:r>
      </w:ins>
      <w:ins w:id="247" w:author="adriana.araujo" w:date="2016-09-21T16:54:00Z">
        <w:r w:rsidR="00190032" w:rsidRPr="007B3458">
          <w:rPr>
            <w:rFonts w:ascii="Arial" w:hAnsi="Arial" w:cs="Arial"/>
            <w:sz w:val="23"/>
            <w:szCs w:val="23"/>
            <w:rPrChange w:id="24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ndo os autos a Secretaria de Estado e Defesa Social e </w:t>
        </w:r>
        <w:proofErr w:type="spellStart"/>
        <w:r w:rsidR="00190032" w:rsidRPr="007B3458">
          <w:rPr>
            <w:rFonts w:ascii="Arial" w:hAnsi="Arial" w:cs="Arial"/>
            <w:sz w:val="23"/>
            <w:szCs w:val="23"/>
            <w:rPrChange w:id="249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Ressocializaç</w:t>
        </w:r>
      </w:ins>
      <w:ins w:id="250" w:author="adriana.araujo" w:date="2016-09-21T16:55:00Z">
        <w:r w:rsidR="00190032" w:rsidRPr="007B3458">
          <w:rPr>
            <w:rFonts w:ascii="Arial" w:hAnsi="Arial" w:cs="Arial"/>
            <w:sz w:val="23"/>
            <w:szCs w:val="23"/>
            <w:rPrChange w:id="251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ão</w:t>
        </w:r>
        <w:proofErr w:type="spellEnd"/>
        <w:r w:rsidR="00190032" w:rsidRPr="007B3458">
          <w:rPr>
            <w:rFonts w:ascii="Arial" w:hAnsi="Arial" w:cs="Arial"/>
            <w:sz w:val="23"/>
            <w:szCs w:val="23"/>
            <w:rPrChange w:id="25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, </w:t>
        </w:r>
      </w:ins>
      <w:r w:rsidR="00F024CC" w:rsidRPr="007B3458">
        <w:rPr>
          <w:rFonts w:ascii="Arial" w:hAnsi="Arial" w:cs="Arial"/>
          <w:sz w:val="23"/>
          <w:szCs w:val="23"/>
          <w:rPrChange w:id="253" w:author="adriana.araujo" w:date="2016-09-21T17:06:00Z">
            <w:rPr/>
          </w:rPrChange>
        </w:rPr>
        <w:t>para providenciar indenização devida aos policiais relacionados.</w:t>
      </w:r>
    </w:p>
    <w:p w:rsidR="00F024CC" w:rsidRPr="007B3458" w:rsidRDefault="00F024CC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254" w:author="adriana.araujo" w:date="2016-09-21T17:06:00Z">
            <w:rPr/>
          </w:rPrChange>
        </w:rPr>
        <w:pPrChange w:id="255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256" w:author="adriana.araujo" w:date="2016-09-21T17:06:00Z">
            <w:rPr/>
          </w:rPrChange>
        </w:rPr>
        <w:t>Fls. 20/22</w:t>
      </w:r>
      <w:r w:rsidR="00D81F3E" w:rsidRPr="007B3458">
        <w:rPr>
          <w:rFonts w:ascii="Arial" w:hAnsi="Arial" w:cs="Arial"/>
          <w:sz w:val="23"/>
          <w:szCs w:val="23"/>
          <w:rPrChange w:id="257" w:author="adriana.araujo" w:date="2016-09-21T17:06:00Z">
            <w:rPr/>
          </w:rPrChange>
        </w:rPr>
        <w:t xml:space="preserve">, cópia da Portaria nº </w:t>
      </w:r>
      <w:r w:rsidRPr="007B3458">
        <w:rPr>
          <w:rFonts w:ascii="Arial" w:hAnsi="Arial" w:cs="Arial"/>
          <w:sz w:val="23"/>
          <w:szCs w:val="23"/>
          <w:rPrChange w:id="258" w:author="adriana.araujo" w:date="2016-09-21T17:06:00Z">
            <w:rPr/>
          </w:rPrChange>
        </w:rPr>
        <w:t>66</w:t>
      </w:r>
      <w:r w:rsidR="00D81F3E" w:rsidRPr="007B3458">
        <w:rPr>
          <w:rFonts w:ascii="Arial" w:hAnsi="Arial" w:cs="Arial"/>
          <w:b/>
          <w:sz w:val="23"/>
          <w:szCs w:val="23"/>
          <w:rPrChange w:id="259" w:author="adriana.araujo" w:date="2016-09-21T17:06:00Z">
            <w:rPr>
              <w:b/>
            </w:rPr>
          </w:rPrChange>
        </w:rPr>
        <w:t>/</w:t>
      </w:r>
      <w:r w:rsidR="00D81F3E" w:rsidRPr="007B3458">
        <w:rPr>
          <w:rFonts w:ascii="Arial" w:hAnsi="Arial" w:cs="Arial"/>
          <w:sz w:val="23"/>
          <w:szCs w:val="23"/>
          <w:rPrChange w:id="260" w:author="adriana.araujo" w:date="2016-09-21T17:06:00Z">
            <w:rPr/>
          </w:rPrChange>
        </w:rPr>
        <w:t>GS/201</w:t>
      </w:r>
      <w:r w:rsidR="00F307C6" w:rsidRPr="007B3458">
        <w:rPr>
          <w:rFonts w:ascii="Arial" w:hAnsi="Arial" w:cs="Arial"/>
          <w:sz w:val="23"/>
          <w:szCs w:val="23"/>
          <w:rPrChange w:id="261" w:author="adriana.araujo" w:date="2016-09-21T17:06:00Z">
            <w:rPr/>
          </w:rPrChange>
        </w:rPr>
        <w:t>6</w:t>
      </w:r>
      <w:r w:rsidR="00D81F3E" w:rsidRPr="007B3458">
        <w:rPr>
          <w:rFonts w:ascii="Arial" w:hAnsi="Arial" w:cs="Arial"/>
          <w:sz w:val="23"/>
          <w:szCs w:val="23"/>
          <w:rPrChange w:id="262" w:author="adriana.araujo" w:date="2016-09-21T17:06:00Z">
            <w:rPr/>
          </w:rPrChange>
        </w:rPr>
        <w:t xml:space="preserve">, </w:t>
      </w:r>
      <w:ins w:id="263" w:author="adriana.araujo" w:date="2016-09-21T16:55:00Z">
        <w:r w:rsidR="00190032" w:rsidRPr="007B3458">
          <w:rPr>
            <w:rFonts w:ascii="Arial" w:hAnsi="Arial" w:cs="Arial"/>
            <w:sz w:val="23"/>
            <w:szCs w:val="23"/>
            <w:rPrChange w:id="264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datada </w:t>
        </w:r>
      </w:ins>
      <w:r w:rsidR="00D81F3E" w:rsidRPr="007B3458">
        <w:rPr>
          <w:rFonts w:ascii="Arial" w:hAnsi="Arial" w:cs="Arial"/>
          <w:sz w:val="23"/>
          <w:szCs w:val="23"/>
          <w:rPrChange w:id="265" w:author="adriana.araujo" w:date="2016-09-21T17:06:00Z">
            <w:rPr/>
          </w:rPrChange>
        </w:rPr>
        <w:t xml:space="preserve">de </w:t>
      </w:r>
      <w:r w:rsidR="00753092" w:rsidRPr="007B3458">
        <w:rPr>
          <w:rFonts w:ascii="Arial" w:hAnsi="Arial" w:cs="Arial"/>
          <w:sz w:val="23"/>
          <w:szCs w:val="23"/>
          <w:rPrChange w:id="266" w:author="adriana.araujo" w:date="2016-09-21T17:06:00Z">
            <w:rPr/>
          </w:rPrChange>
        </w:rPr>
        <w:t>04</w:t>
      </w:r>
      <w:r w:rsidR="00D81F3E" w:rsidRPr="007B3458">
        <w:rPr>
          <w:rFonts w:ascii="Arial" w:hAnsi="Arial" w:cs="Arial"/>
          <w:sz w:val="23"/>
          <w:szCs w:val="23"/>
          <w:rPrChange w:id="267" w:author="adriana.araujo" w:date="2016-09-21T17:06:00Z">
            <w:rPr/>
          </w:rPrChange>
        </w:rPr>
        <w:t>/</w:t>
      </w:r>
      <w:r w:rsidR="005B006B" w:rsidRPr="007B3458">
        <w:rPr>
          <w:rFonts w:ascii="Arial" w:hAnsi="Arial" w:cs="Arial"/>
          <w:sz w:val="23"/>
          <w:szCs w:val="23"/>
          <w:rPrChange w:id="268" w:author="adriana.araujo" w:date="2016-09-21T17:06:00Z">
            <w:rPr/>
          </w:rPrChange>
        </w:rPr>
        <w:t>01</w:t>
      </w:r>
      <w:r w:rsidR="00D81F3E" w:rsidRPr="007B3458">
        <w:rPr>
          <w:rFonts w:ascii="Arial" w:hAnsi="Arial" w:cs="Arial"/>
          <w:sz w:val="23"/>
          <w:szCs w:val="23"/>
          <w:rPrChange w:id="269" w:author="adriana.araujo" w:date="2016-09-21T17:06:00Z">
            <w:rPr/>
          </w:rPrChange>
        </w:rPr>
        <w:t>/201</w:t>
      </w:r>
      <w:r w:rsidR="00F307C6" w:rsidRPr="007B3458">
        <w:rPr>
          <w:rFonts w:ascii="Arial" w:hAnsi="Arial" w:cs="Arial"/>
          <w:sz w:val="23"/>
          <w:szCs w:val="23"/>
          <w:rPrChange w:id="270" w:author="adriana.araujo" w:date="2016-09-21T17:06:00Z">
            <w:rPr/>
          </w:rPrChange>
        </w:rPr>
        <w:t>6</w:t>
      </w:r>
      <w:ins w:id="271" w:author="adriana.araujo" w:date="2016-09-21T16:55:00Z">
        <w:r w:rsidR="00190032" w:rsidRPr="007B3458">
          <w:rPr>
            <w:rFonts w:ascii="Arial" w:hAnsi="Arial" w:cs="Arial"/>
            <w:sz w:val="23"/>
            <w:szCs w:val="23"/>
            <w:rPrChange w:id="27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, </w:t>
        </w:r>
      </w:ins>
      <w:del w:id="273" w:author="adriana.araujo" w:date="2016-09-21T16:55:00Z">
        <w:r w:rsidR="00D81F3E" w:rsidRPr="007B3458" w:rsidDel="00190032">
          <w:rPr>
            <w:rFonts w:ascii="Arial" w:hAnsi="Arial" w:cs="Arial"/>
            <w:sz w:val="23"/>
            <w:szCs w:val="23"/>
            <w:rPrChange w:id="274" w:author="adriana.araujo" w:date="2016-09-21T17:06:00Z">
              <w:rPr/>
            </w:rPrChange>
          </w:rPr>
          <w:delText xml:space="preserve"> e </w:delText>
        </w:r>
      </w:del>
      <w:r w:rsidR="00D81F3E" w:rsidRPr="007B3458">
        <w:rPr>
          <w:rFonts w:ascii="Arial" w:hAnsi="Arial" w:cs="Arial"/>
          <w:sz w:val="23"/>
          <w:szCs w:val="23"/>
          <w:rPrChange w:id="275" w:author="adriana.araujo" w:date="2016-09-21T17:06:00Z">
            <w:rPr/>
          </w:rPrChange>
        </w:rPr>
        <w:t>de lavra do Secretário</w:t>
      </w:r>
      <w:del w:id="276" w:author="adriana.araujo" w:date="2016-09-21T16:55:00Z">
        <w:r w:rsidR="00D81F3E" w:rsidRPr="007B3458" w:rsidDel="00190032">
          <w:rPr>
            <w:rFonts w:ascii="Arial" w:hAnsi="Arial" w:cs="Arial"/>
            <w:sz w:val="23"/>
            <w:szCs w:val="23"/>
            <w:rPrChange w:id="277" w:author="adriana.araujo" w:date="2016-09-21T17:06:00Z">
              <w:rPr/>
            </w:rPrChange>
          </w:rPr>
          <w:delText>,</w:delText>
        </w:r>
      </w:del>
      <w:r w:rsidR="00D81F3E" w:rsidRPr="007B3458">
        <w:rPr>
          <w:rFonts w:ascii="Arial" w:hAnsi="Arial" w:cs="Arial"/>
          <w:sz w:val="23"/>
          <w:szCs w:val="23"/>
          <w:rPrChange w:id="278" w:author="adriana.araujo" w:date="2016-09-21T17:06:00Z">
            <w:rPr/>
          </w:rPrChange>
        </w:rPr>
        <w:t xml:space="preserve"> </w:t>
      </w:r>
      <w:r w:rsidR="00753092" w:rsidRPr="007B3458">
        <w:rPr>
          <w:rFonts w:ascii="Arial" w:hAnsi="Arial" w:cs="Arial"/>
          <w:sz w:val="23"/>
          <w:szCs w:val="23"/>
          <w:rPrChange w:id="279" w:author="adriana.araujo" w:date="2016-09-21T17:06:00Z">
            <w:rPr/>
          </w:rPrChange>
        </w:rPr>
        <w:t xml:space="preserve">de Estado de Segurança Pública </w:t>
      </w:r>
      <w:ins w:id="280" w:author="adriana.araujo" w:date="2016-09-21T16:55:00Z">
        <w:r w:rsidR="00190032" w:rsidRPr="007B3458">
          <w:rPr>
            <w:rFonts w:ascii="Arial" w:hAnsi="Arial" w:cs="Arial"/>
            <w:sz w:val="23"/>
            <w:szCs w:val="23"/>
            <w:rPrChange w:id="281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e </w:t>
        </w:r>
      </w:ins>
      <w:r w:rsidR="00D81F3E" w:rsidRPr="007B3458">
        <w:rPr>
          <w:rFonts w:ascii="Arial" w:hAnsi="Arial" w:cs="Arial"/>
          <w:sz w:val="23"/>
          <w:szCs w:val="23"/>
          <w:rPrChange w:id="282" w:author="adriana.araujo" w:date="2016-09-21T17:06:00Z">
            <w:rPr/>
          </w:rPrChange>
        </w:rPr>
        <w:t>sua publicação no Diário Oficial do Estado</w:t>
      </w:r>
      <w:r w:rsidR="0007461D" w:rsidRPr="007B3458">
        <w:rPr>
          <w:rFonts w:ascii="Arial" w:hAnsi="Arial" w:cs="Arial"/>
          <w:sz w:val="23"/>
          <w:szCs w:val="23"/>
          <w:rPrChange w:id="283" w:author="adriana.araujo" w:date="2016-09-21T17:06:00Z">
            <w:rPr/>
          </w:rPrChange>
        </w:rPr>
        <w:t xml:space="preserve"> em </w:t>
      </w:r>
      <w:r w:rsidR="005B006B" w:rsidRPr="007B3458">
        <w:rPr>
          <w:rFonts w:ascii="Arial" w:hAnsi="Arial" w:cs="Arial"/>
          <w:sz w:val="23"/>
          <w:szCs w:val="23"/>
          <w:rPrChange w:id="284" w:author="adriana.araujo" w:date="2016-09-21T17:06:00Z">
            <w:rPr/>
          </w:rPrChange>
        </w:rPr>
        <w:t>0</w:t>
      </w:r>
      <w:r w:rsidR="00C755D1" w:rsidRPr="007B3458">
        <w:rPr>
          <w:rFonts w:ascii="Arial" w:hAnsi="Arial" w:cs="Arial"/>
          <w:sz w:val="23"/>
          <w:szCs w:val="23"/>
          <w:rPrChange w:id="285" w:author="adriana.araujo" w:date="2016-09-21T17:06:00Z">
            <w:rPr/>
          </w:rPrChange>
        </w:rPr>
        <w:t>9</w:t>
      </w:r>
      <w:r w:rsidR="0007461D" w:rsidRPr="007B3458">
        <w:rPr>
          <w:rFonts w:ascii="Arial" w:hAnsi="Arial" w:cs="Arial"/>
          <w:sz w:val="23"/>
          <w:szCs w:val="23"/>
          <w:rPrChange w:id="286" w:author="adriana.araujo" w:date="2016-09-21T17:06:00Z">
            <w:rPr/>
          </w:rPrChange>
        </w:rPr>
        <w:t>/</w:t>
      </w:r>
      <w:r w:rsidR="00F307C6" w:rsidRPr="007B3458">
        <w:rPr>
          <w:rFonts w:ascii="Arial" w:hAnsi="Arial" w:cs="Arial"/>
          <w:sz w:val="23"/>
          <w:szCs w:val="23"/>
          <w:rPrChange w:id="287" w:author="adriana.araujo" w:date="2016-09-21T17:06:00Z">
            <w:rPr/>
          </w:rPrChange>
        </w:rPr>
        <w:t>03</w:t>
      </w:r>
      <w:r w:rsidR="0007461D" w:rsidRPr="007B3458">
        <w:rPr>
          <w:rFonts w:ascii="Arial" w:hAnsi="Arial" w:cs="Arial"/>
          <w:sz w:val="23"/>
          <w:szCs w:val="23"/>
          <w:rPrChange w:id="288" w:author="adriana.araujo" w:date="2016-09-21T17:06:00Z">
            <w:rPr/>
          </w:rPrChange>
        </w:rPr>
        <w:t>/201</w:t>
      </w:r>
      <w:r w:rsidR="00F307C6" w:rsidRPr="007B3458">
        <w:rPr>
          <w:rFonts w:ascii="Arial" w:hAnsi="Arial" w:cs="Arial"/>
          <w:sz w:val="23"/>
          <w:szCs w:val="23"/>
          <w:rPrChange w:id="289" w:author="adriana.araujo" w:date="2016-09-21T17:06:00Z">
            <w:rPr/>
          </w:rPrChange>
        </w:rPr>
        <w:t>6</w:t>
      </w:r>
      <w:r w:rsidR="00D81F3E" w:rsidRPr="007B3458">
        <w:rPr>
          <w:rFonts w:ascii="Arial" w:hAnsi="Arial" w:cs="Arial"/>
          <w:sz w:val="23"/>
          <w:szCs w:val="23"/>
          <w:rPrChange w:id="290" w:author="adriana.araujo" w:date="2016-09-21T17:06:00Z">
            <w:rPr/>
          </w:rPrChange>
        </w:rPr>
        <w:t>, concedend</w:t>
      </w:r>
      <w:r w:rsidR="00753092" w:rsidRPr="007B3458">
        <w:rPr>
          <w:rFonts w:ascii="Arial" w:hAnsi="Arial" w:cs="Arial"/>
          <w:sz w:val="23"/>
          <w:szCs w:val="23"/>
          <w:rPrChange w:id="291" w:author="adriana.araujo" w:date="2016-09-21T17:06:00Z">
            <w:rPr/>
          </w:rPrChange>
        </w:rPr>
        <w:t>o ao</w:t>
      </w:r>
      <w:r w:rsidRPr="007B3458">
        <w:rPr>
          <w:rFonts w:ascii="Arial" w:hAnsi="Arial" w:cs="Arial"/>
          <w:sz w:val="23"/>
          <w:szCs w:val="23"/>
          <w:rPrChange w:id="292" w:author="adriana.araujo" w:date="2016-09-21T17:06:00Z">
            <w:rPr/>
          </w:rPrChange>
        </w:rPr>
        <w:t xml:space="preserve">s </w:t>
      </w:r>
      <w:del w:id="293" w:author="adriana.araujo" w:date="2016-09-21T16:55:00Z">
        <w:r w:rsidRPr="007B3458" w:rsidDel="00190032">
          <w:rPr>
            <w:rFonts w:ascii="Arial" w:hAnsi="Arial" w:cs="Arial"/>
            <w:sz w:val="23"/>
            <w:szCs w:val="23"/>
            <w:rPrChange w:id="294" w:author="adriana.araujo" w:date="2016-09-21T17:06:00Z">
              <w:rPr/>
            </w:rPrChange>
          </w:rPr>
          <w:delText xml:space="preserve"> </w:delText>
        </w:r>
      </w:del>
      <w:r w:rsidRPr="007B3458">
        <w:rPr>
          <w:rFonts w:ascii="Arial" w:hAnsi="Arial" w:cs="Arial"/>
          <w:sz w:val="23"/>
          <w:szCs w:val="23"/>
          <w:rPrChange w:id="295" w:author="adriana.araujo" w:date="2016-09-21T17:06:00Z">
            <w:rPr/>
          </w:rPrChange>
        </w:rPr>
        <w:t>Policiais</w:t>
      </w:r>
      <w:r w:rsidR="00D81F3E" w:rsidRPr="007B3458">
        <w:rPr>
          <w:rFonts w:ascii="Arial" w:hAnsi="Arial" w:cs="Arial"/>
          <w:sz w:val="23"/>
          <w:szCs w:val="23"/>
          <w:rPrChange w:id="296" w:author="adriana.araujo" w:date="2016-09-21T17:06:00Z">
            <w:rPr/>
          </w:rPrChange>
        </w:rPr>
        <w:t xml:space="preserve"> a indenização e determinando o valor de </w:t>
      </w:r>
      <w:r w:rsidR="00D81F3E" w:rsidRPr="007B3458">
        <w:rPr>
          <w:rFonts w:ascii="Arial" w:hAnsi="Arial" w:cs="Arial"/>
          <w:b/>
          <w:sz w:val="23"/>
          <w:szCs w:val="23"/>
          <w:rPrChange w:id="297" w:author="adriana.araujo" w:date="2016-09-21T17:06:00Z">
            <w:rPr>
              <w:b/>
            </w:rPr>
          </w:rPrChange>
        </w:rPr>
        <w:t>R$</w:t>
      </w:r>
      <w:del w:id="298" w:author="adriana.araujo" w:date="2016-09-21T16:55:00Z">
        <w:r w:rsidR="00D81F3E" w:rsidRPr="007B3458" w:rsidDel="00190032">
          <w:rPr>
            <w:rFonts w:ascii="Arial" w:hAnsi="Arial" w:cs="Arial"/>
            <w:b/>
            <w:sz w:val="23"/>
            <w:szCs w:val="23"/>
            <w:rPrChange w:id="299" w:author="adriana.araujo" w:date="2016-09-21T17:06:00Z">
              <w:rPr>
                <w:b/>
              </w:rPr>
            </w:rPrChange>
          </w:rPr>
          <w:delText xml:space="preserve"> </w:delText>
        </w:r>
      </w:del>
      <w:r w:rsidRPr="007B3458">
        <w:rPr>
          <w:rFonts w:ascii="Arial" w:hAnsi="Arial" w:cs="Arial"/>
          <w:b/>
          <w:sz w:val="23"/>
          <w:szCs w:val="23"/>
          <w:rPrChange w:id="300" w:author="adriana.araujo" w:date="2016-09-21T17:06:00Z">
            <w:rPr>
              <w:b/>
            </w:rPr>
          </w:rPrChange>
        </w:rPr>
        <w:t xml:space="preserve">83,33 </w:t>
      </w:r>
      <w:r w:rsidR="00D81F3E" w:rsidRPr="007B3458">
        <w:rPr>
          <w:rFonts w:ascii="Arial" w:hAnsi="Arial" w:cs="Arial"/>
          <w:b/>
          <w:sz w:val="23"/>
          <w:szCs w:val="23"/>
          <w:rPrChange w:id="301" w:author="adriana.araujo" w:date="2016-09-21T17:06:00Z">
            <w:rPr>
              <w:b/>
            </w:rPr>
          </w:rPrChange>
        </w:rPr>
        <w:t>(</w:t>
      </w:r>
      <w:r w:rsidRPr="007B3458">
        <w:rPr>
          <w:rFonts w:ascii="Arial" w:hAnsi="Arial" w:cs="Arial"/>
          <w:b/>
          <w:sz w:val="23"/>
          <w:szCs w:val="23"/>
          <w:rPrChange w:id="302" w:author="adriana.araujo" w:date="2016-09-21T17:06:00Z">
            <w:rPr>
              <w:b/>
            </w:rPr>
          </w:rPrChange>
        </w:rPr>
        <w:t>oitenta e três</w:t>
      </w:r>
      <w:r w:rsidR="00CF277B" w:rsidRPr="007B3458">
        <w:rPr>
          <w:rFonts w:ascii="Arial" w:hAnsi="Arial" w:cs="Arial"/>
          <w:b/>
          <w:sz w:val="23"/>
          <w:szCs w:val="23"/>
          <w:rPrChange w:id="303" w:author="adriana.araujo" w:date="2016-09-21T17:06:00Z">
            <w:rPr>
              <w:b/>
            </w:rPr>
          </w:rPrChange>
        </w:rPr>
        <w:t xml:space="preserve"> </w:t>
      </w:r>
      <w:r w:rsidR="005B006B" w:rsidRPr="007B3458">
        <w:rPr>
          <w:rFonts w:ascii="Arial" w:hAnsi="Arial" w:cs="Arial"/>
          <w:b/>
          <w:sz w:val="23"/>
          <w:szCs w:val="23"/>
          <w:rPrChange w:id="304" w:author="adriana.araujo" w:date="2016-09-21T17:06:00Z">
            <w:rPr>
              <w:b/>
            </w:rPr>
          </w:rPrChange>
        </w:rPr>
        <w:t>reais</w:t>
      </w:r>
      <w:r w:rsidRPr="007B3458">
        <w:rPr>
          <w:rFonts w:ascii="Arial" w:hAnsi="Arial" w:cs="Arial"/>
          <w:b/>
          <w:sz w:val="23"/>
          <w:szCs w:val="23"/>
          <w:rPrChange w:id="305" w:author="adriana.araujo" w:date="2016-09-21T17:06:00Z">
            <w:rPr>
              <w:b/>
            </w:rPr>
          </w:rPrChange>
        </w:rPr>
        <w:t xml:space="preserve"> e trinta e três centavos</w:t>
      </w:r>
      <w:r w:rsidR="00F307C6" w:rsidRPr="007B3458">
        <w:rPr>
          <w:rFonts w:ascii="Arial" w:hAnsi="Arial" w:cs="Arial"/>
          <w:b/>
          <w:sz w:val="23"/>
          <w:szCs w:val="23"/>
          <w:rPrChange w:id="306" w:author="adriana.araujo" w:date="2016-09-21T17:06:00Z">
            <w:rPr>
              <w:b/>
            </w:rPr>
          </w:rPrChange>
        </w:rPr>
        <w:t>)</w:t>
      </w:r>
      <w:r w:rsidR="00D81F3E" w:rsidRPr="007B3458">
        <w:rPr>
          <w:rFonts w:ascii="Arial" w:hAnsi="Arial" w:cs="Arial"/>
          <w:sz w:val="23"/>
          <w:szCs w:val="23"/>
          <w:rPrChange w:id="307" w:author="adriana.araujo" w:date="2016-09-21T17:06:00Z">
            <w:rPr/>
          </w:rPrChange>
        </w:rPr>
        <w:t>, pela apreensão da arma de fogo</w:t>
      </w:r>
      <w:ins w:id="308" w:author="adriana.araujo" w:date="2016-09-21T16:56:00Z">
        <w:r w:rsidR="00190032" w:rsidRPr="007B3458">
          <w:rPr>
            <w:rFonts w:ascii="Arial" w:hAnsi="Arial" w:cs="Arial"/>
            <w:sz w:val="23"/>
            <w:szCs w:val="23"/>
            <w:rPrChange w:id="309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a cada um dos policiais</w:t>
        </w:r>
      </w:ins>
      <w:r w:rsidR="00D81F3E" w:rsidRPr="007B3458">
        <w:rPr>
          <w:rFonts w:ascii="Arial" w:hAnsi="Arial" w:cs="Arial"/>
          <w:sz w:val="23"/>
          <w:szCs w:val="23"/>
          <w:rPrChange w:id="310" w:author="adriana.araujo" w:date="2016-09-21T17:06:00Z">
            <w:rPr/>
          </w:rPrChange>
        </w:rPr>
        <w:t>.</w:t>
      </w:r>
    </w:p>
    <w:p w:rsidR="00BE011B" w:rsidRPr="007B3458" w:rsidRDefault="001C1E8C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311" w:author="adriana.araujo" w:date="2016-09-21T16:59:00Z"/>
          <w:rFonts w:ascii="Arial" w:hAnsi="Arial" w:cs="Arial"/>
          <w:sz w:val="23"/>
          <w:szCs w:val="23"/>
          <w:rPrChange w:id="312" w:author="adriana.araujo" w:date="2016-09-21T17:06:00Z">
            <w:rPr>
              <w:ins w:id="313" w:author="adriana.araujo" w:date="2016-09-21T16:59:00Z"/>
              <w:rFonts w:ascii="Arial" w:hAnsi="Arial" w:cs="Arial"/>
              <w:sz w:val="21"/>
              <w:szCs w:val="21"/>
            </w:rPr>
          </w:rPrChange>
        </w:rPr>
        <w:pPrChange w:id="314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315" w:author="adriana.araujo" w:date="2016-09-21T17:06:00Z">
            <w:rPr/>
          </w:rPrChange>
        </w:rPr>
        <w:t xml:space="preserve">Fls. </w:t>
      </w:r>
      <w:r w:rsidR="00F024CC" w:rsidRPr="007B3458">
        <w:rPr>
          <w:rFonts w:ascii="Arial" w:hAnsi="Arial" w:cs="Arial"/>
          <w:sz w:val="23"/>
          <w:szCs w:val="23"/>
          <w:rPrChange w:id="316" w:author="adriana.araujo" w:date="2016-09-21T17:06:00Z">
            <w:rPr/>
          </w:rPrChange>
        </w:rPr>
        <w:t>27/4</w:t>
      </w:r>
      <w:ins w:id="317" w:author="adriana.araujo" w:date="2016-09-21T16:58:00Z">
        <w:r w:rsidR="00BE011B" w:rsidRPr="007B3458">
          <w:rPr>
            <w:rFonts w:ascii="Arial" w:hAnsi="Arial" w:cs="Arial"/>
            <w:sz w:val="23"/>
            <w:szCs w:val="23"/>
            <w:rPrChange w:id="31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1</w:t>
        </w:r>
      </w:ins>
      <w:del w:id="319" w:author="adriana.araujo" w:date="2016-09-21T16:58:00Z">
        <w:r w:rsidR="00F024CC" w:rsidRPr="007B3458" w:rsidDel="00BE011B">
          <w:rPr>
            <w:rFonts w:ascii="Arial" w:hAnsi="Arial" w:cs="Arial"/>
            <w:sz w:val="23"/>
            <w:szCs w:val="23"/>
            <w:rPrChange w:id="320" w:author="adriana.araujo" w:date="2016-09-21T17:06:00Z">
              <w:rPr/>
            </w:rPrChange>
          </w:rPr>
          <w:delText>9</w:delText>
        </w:r>
      </w:del>
      <w:r w:rsidRPr="007B3458">
        <w:rPr>
          <w:rFonts w:ascii="Arial" w:hAnsi="Arial" w:cs="Arial"/>
          <w:sz w:val="23"/>
          <w:szCs w:val="23"/>
          <w:rPrChange w:id="321" w:author="adriana.araujo" w:date="2016-09-21T17:06:00Z">
            <w:rPr/>
          </w:rPrChange>
        </w:rPr>
        <w:t xml:space="preserve">, Despacho nº </w:t>
      </w:r>
      <w:r w:rsidR="00CC5C43" w:rsidRPr="007B3458">
        <w:rPr>
          <w:rFonts w:ascii="Arial" w:hAnsi="Arial" w:cs="Arial"/>
          <w:sz w:val="23"/>
          <w:szCs w:val="23"/>
          <w:rPrChange w:id="322" w:author="adriana.araujo" w:date="2016-09-21T17:06:00Z">
            <w:rPr/>
          </w:rPrChange>
        </w:rPr>
        <w:t>0</w:t>
      </w:r>
      <w:r w:rsidR="004568B6" w:rsidRPr="007B3458">
        <w:rPr>
          <w:rFonts w:ascii="Arial" w:hAnsi="Arial" w:cs="Arial"/>
          <w:sz w:val="23"/>
          <w:szCs w:val="23"/>
          <w:rPrChange w:id="323" w:author="adriana.araujo" w:date="2016-09-21T17:06:00Z">
            <w:rPr/>
          </w:rPrChange>
        </w:rPr>
        <w:t>123</w:t>
      </w:r>
      <w:r w:rsidRPr="007B3458">
        <w:rPr>
          <w:rFonts w:ascii="Arial" w:hAnsi="Arial" w:cs="Arial"/>
          <w:sz w:val="23"/>
          <w:szCs w:val="23"/>
          <w:rPrChange w:id="324" w:author="adriana.araujo" w:date="2016-09-21T17:06:00Z">
            <w:rPr/>
          </w:rPrChange>
        </w:rPr>
        <w:t xml:space="preserve">/SUPOFC/2016, datado de </w:t>
      </w:r>
      <w:r w:rsidR="004568B6" w:rsidRPr="007B3458">
        <w:rPr>
          <w:rFonts w:ascii="Arial" w:hAnsi="Arial" w:cs="Arial"/>
          <w:sz w:val="23"/>
          <w:szCs w:val="23"/>
          <w:rPrChange w:id="325" w:author="adriana.araujo" w:date="2016-09-21T17:06:00Z">
            <w:rPr/>
          </w:rPrChange>
        </w:rPr>
        <w:t>2</w:t>
      </w:r>
      <w:r w:rsidR="00753092" w:rsidRPr="007B3458">
        <w:rPr>
          <w:rFonts w:ascii="Arial" w:hAnsi="Arial" w:cs="Arial"/>
          <w:sz w:val="23"/>
          <w:szCs w:val="23"/>
          <w:rPrChange w:id="326" w:author="adriana.araujo" w:date="2016-09-21T17:06:00Z">
            <w:rPr/>
          </w:rPrChange>
        </w:rPr>
        <w:t>5</w:t>
      </w:r>
      <w:r w:rsidR="007736D8" w:rsidRPr="007B3458">
        <w:rPr>
          <w:rFonts w:ascii="Arial" w:hAnsi="Arial" w:cs="Arial"/>
          <w:sz w:val="23"/>
          <w:szCs w:val="23"/>
          <w:rPrChange w:id="327" w:author="adriana.araujo" w:date="2016-09-21T17:06:00Z">
            <w:rPr/>
          </w:rPrChange>
        </w:rPr>
        <w:t>/0</w:t>
      </w:r>
      <w:r w:rsidR="00753092" w:rsidRPr="007B3458">
        <w:rPr>
          <w:rFonts w:ascii="Arial" w:hAnsi="Arial" w:cs="Arial"/>
          <w:sz w:val="23"/>
          <w:szCs w:val="23"/>
          <w:rPrChange w:id="328" w:author="adriana.araujo" w:date="2016-09-21T17:06:00Z">
            <w:rPr/>
          </w:rPrChange>
        </w:rPr>
        <w:t>4</w:t>
      </w:r>
      <w:r w:rsidR="007736D8" w:rsidRPr="007B3458">
        <w:rPr>
          <w:rFonts w:ascii="Arial" w:hAnsi="Arial" w:cs="Arial"/>
          <w:sz w:val="23"/>
          <w:szCs w:val="23"/>
          <w:rPrChange w:id="329" w:author="adriana.araujo" w:date="2016-09-21T17:06:00Z">
            <w:rPr/>
          </w:rPrChange>
        </w:rPr>
        <w:t>/</w:t>
      </w:r>
      <w:r w:rsidRPr="007B3458">
        <w:rPr>
          <w:rFonts w:ascii="Arial" w:hAnsi="Arial" w:cs="Arial"/>
          <w:sz w:val="23"/>
          <w:szCs w:val="23"/>
          <w:rPrChange w:id="330" w:author="adriana.araujo" w:date="2016-09-21T17:06:00Z">
            <w:rPr/>
          </w:rPrChange>
        </w:rPr>
        <w:t>2016, da Superintendente do Planejamento, Orçamento, Finanças e Contabilidade</w:t>
      </w:r>
      <w:r w:rsidR="00CC5C43" w:rsidRPr="007B3458">
        <w:rPr>
          <w:rFonts w:ascii="Arial" w:hAnsi="Arial" w:cs="Arial"/>
          <w:sz w:val="23"/>
          <w:szCs w:val="23"/>
          <w:rPrChange w:id="331" w:author="adriana.araujo" w:date="2016-09-21T17:06:00Z">
            <w:rPr/>
          </w:rPrChange>
        </w:rPr>
        <w:t>,</w:t>
      </w:r>
      <w:r w:rsidRPr="007B3458">
        <w:rPr>
          <w:rFonts w:ascii="Arial" w:hAnsi="Arial" w:cs="Arial"/>
          <w:sz w:val="23"/>
          <w:szCs w:val="23"/>
          <w:rPrChange w:id="332" w:author="adriana.araujo" w:date="2016-09-21T17:06:00Z">
            <w:rPr/>
          </w:rPrChange>
        </w:rPr>
        <w:t xml:space="preserve"> encaminhando os autos ao Secretário de Segurança Pública, informando </w:t>
      </w:r>
      <w:ins w:id="333" w:author="adriana.araujo" w:date="2016-09-21T16:57:00Z">
        <w:r w:rsidR="00167110" w:rsidRPr="007B3458">
          <w:rPr>
            <w:rFonts w:ascii="Arial" w:hAnsi="Arial" w:cs="Arial"/>
            <w:sz w:val="23"/>
            <w:szCs w:val="23"/>
            <w:rPrChange w:id="334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a existência de disponibilidade orçamentária</w:t>
        </w:r>
      </w:ins>
      <w:ins w:id="335" w:author="adriana.araujo" w:date="2016-09-21T16:59:00Z">
        <w:r w:rsidR="00BE011B" w:rsidRPr="007B3458">
          <w:rPr>
            <w:rFonts w:ascii="Arial" w:hAnsi="Arial" w:cs="Arial"/>
            <w:sz w:val="23"/>
            <w:szCs w:val="23"/>
            <w:rPrChange w:id="336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e emissão de Nota de Empenho e posterior pagamento. </w:t>
        </w:r>
      </w:ins>
    </w:p>
    <w:p w:rsidR="00BE011B" w:rsidRPr="007B3458" w:rsidRDefault="00BE011B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337" w:author="adriana.araujo" w:date="2016-09-21T17:01:00Z"/>
          <w:rFonts w:ascii="Arial" w:hAnsi="Arial" w:cs="Arial"/>
          <w:sz w:val="23"/>
          <w:szCs w:val="23"/>
          <w:rPrChange w:id="338" w:author="adriana.araujo" w:date="2016-09-21T17:06:00Z">
            <w:rPr>
              <w:ins w:id="339" w:author="adriana.araujo" w:date="2016-09-21T17:01:00Z"/>
              <w:rFonts w:ascii="Arial" w:hAnsi="Arial" w:cs="Arial"/>
              <w:sz w:val="21"/>
              <w:szCs w:val="21"/>
            </w:rPr>
          </w:rPrChange>
        </w:rPr>
        <w:pPrChange w:id="340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341" w:author="adriana.araujo" w:date="2016-09-21T17:00:00Z">
        <w:r w:rsidRPr="007B3458">
          <w:rPr>
            <w:rFonts w:ascii="Arial" w:hAnsi="Arial" w:cs="Arial"/>
            <w:sz w:val="23"/>
            <w:szCs w:val="23"/>
            <w:rPrChange w:id="34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Fls. 42 apresenta cópia do DOE, datado de 18 de abril de 2016, com o artigo 47 do Decreto nº 48.049/2016.</w:t>
        </w:r>
      </w:ins>
    </w:p>
    <w:p w:rsidR="00BE011B" w:rsidRPr="007B3458" w:rsidRDefault="00BE011B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343" w:author="adriana.araujo" w:date="2016-09-21T17:01:00Z"/>
          <w:rFonts w:ascii="Arial" w:hAnsi="Arial" w:cs="Arial"/>
          <w:sz w:val="23"/>
          <w:szCs w:val="23"/>
          <w:rPrChange w:id="344" w:author="adriana.araujo" w:date="2016-09-21T17:06:00Z">
            <w:rPr>
              <w:ins w:id="345" w:author="adriana.araujo" w:date="2016-09-21T17:01:00Z"/>
              <w:rFonts w:ascii="Arial" w:hAnsi="Arial" w:cs="Arial"/>
              <w:sz w:val="21"/>
              <w:szCs w:val="21"/>
            </w:rPr>
          </w:rPrChange>
        </w:rPr>
        <w:pPrChange w:id="346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347" w:author="adriana.araujo" w:date="2016-09-21T17:01:00Z">
        <w:r w:rsidRPr="007B3458">
          <w:rPr>
            <w:rFonts w:ascii="Arial" w:hAnsi="Arial" w:cs="Arial"/>
            <w:sz w:val="23"/>
            <w:szCs w:val="23"/>
            <w:rPrChange w:id="34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Fls. 43 constata-se cópia do Demonstrativo de Créditos Disponíveis, emitido pela SSP/AL, datado de 14/04/2016.</w:t>
        </w:r>
      </w:ins>
    </w:p>
    <w:p w:rsidR="009F689F" w:rsidRPr="007B3458" w:rsidRDefault="00BE011B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349" w:author="adriana.araujo" w:date="2016-09-21T17:06:00Z">
            <w:rPr/>
          </w:rPrChange>
        </w:rPr>
        <w:pPrChange w:id="350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351" w:author="adriana.araujo" w:date="2016-09-21T17:02:00Z">
        <w:r w:rsidRPr="007B3458">
          <w:rPr>
            <w:rFonts w:ascii="Arial" w:hAnsi="Arial" w:cs="Arial"/>
            <w:sz w:val="23"/>
            <w:szCs w:val="23"/>
            <w:rPrChange w:id="35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Fls. 44/ Despacho nº 0883/GS/AE/2016, datado de 28/04/2016, de lavra do Secretario de </w:t>
        </w:r>
      </w:ins>
      <w:ins w:id="353" w:author="adriana.araujo" w:date="2016-09-21T17:03:00Z">
        <w:r w:rsidRPr="007B3458">
          <w:rPr>
            <w:rFonts w:ascii="Arial" w:hAnsi="Arial" w:cs="Arial"/>
            <w:sz w:val="23"/>
            <w:szCs w:val="23"/>
            <w:rPrChange w:id="354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E</w:t>
        </w:r>
      </w:ins>
      <w:ins w:id="355" w:author="adriana.araujo" w:date="2016-09-21T17:02:00Z">
        <w:r w:rsidRPr="007B3458">
          <w:rPr>
            <w:rFonts w:ascii="Arial" w:hAnsi="Arial" w:cs="Arial"/>
            <w:sz w:val="23"/>
            <w:szCs w:val="23"/>
            <w:rPrChange w:id="356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stado de Segurança P</w:t>
        </w:r>
      </w:ins>
      <w:ins w:id="357" w:author="adriana.araujo" w:date="2016-09-21T17:03:00Z">
        <w:r w:rsidRPr="007B3458">
          <w:rPr>
            <w:rFonts w:ascii="Arial" w:hAnsi="Arial" w:cs="Arial"/>
            <w:sz w:val="23"/>
            <w:szCs w:val="23"/>
            <w:rPrChange w:id="35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ública, acatando a solicitaç</w:t>
        </w:r>
      </w:ins>
      <w:ins w:id="359" w:author="adriana.araujo" w:date="2016-09-21T17:04:00Z">
        <w:r w:rsidRPr="007B3458">
          <w:rPr>
            <w:rFonts w:ascii="Arial" w:hAnsi="Arial" w:cs="Arial"/>
            <w:sz w:val="23"/>
            <w:szCs w:val="23"/>
            <w:rPrChange w:id="360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ão de pagamento e determinando que, </w:t>
        </w:r>
      </w:ins>
      <w:del w:id="361" w:author="adriana.araujo" w:date="2016-09-21T17:04:00Z">
        <w:r w:rsidR="001C1E8C" w:rsidRPr="007B3458" w:rsidDel="00BE011B">
          <w:rPr>
            <w:rFonts w:ascii="Arial" w:hAnsi="Arial" w:cs="Arial"/>
            <w:sz w:val="23"/>
            <w:szCs w:val="23"/>
            <w:rPrChange w:id="362" w:author="adriana.araujo" w:date="2016-09-21T17:06:00Z">
              <w:rPr/>
            </w:rPrChange>
          </w:rPr>
          <w:delText xml:space="preserve">que </w:delText>
        </w:r>
      </w:del>
      <w:r w:rsidR="001C1E8C" w:rsidRPr="007B3458">
        <w:rPr>
          <w:rFonts w:ascii="Arial" w:hAnsi="Arial" w:cs="Arial"/>
          <w:sz w:val="23"/>
          <w:szCs w:val="23"/>
          <w:rPrChange w:id="363" w:author="adriana.araujo" w:date="2016-09-21T17:06:00Z">
            <w:rPr/>
          </w:rPrChange>
        </w:rPr>
        <w:t>em virtude da publicação do Decreto nº 4</w:t>
      </w:r>
      <w:r w:rsidR="00F307C6" w:rsidRPr="007B3458">
        <w:rPr>
          <w:rFonts w:ascii="Arial" w:hAnsi="Arial" w:cs="Arial"/>
          <w:sz w:val="23"/>
          <w:szCs w:val="23"/>
          <w:rPrChange w:id="364" w:author="adriana.araujo" w:date="2016-09-21T17:06:00Z">
            <w:rPr/>
          </w:rPrChange>
        </w:rPr>
        <w:t>8</w:t>
      </w:r>
      <w:r w:rsidR="001C1E8C" w:rsidRPr="007B3458">
        <w:rPr>
          <w:rFonts w:ascii="Arial" w:hAnsi="Arial" w:cs="Arial"/>
          <w:sz w:val="23"/>
          <w:szCs w:val="23"/>
          <w:rPrChange w:id="365" w:author="adriana.araujo" w:date="2016-09-21T17:06:00Z">
            <w:rPr/>
          </w:rPrChange>
        </w:rPr>
        <w:t>.</w:t>
      </w:r>
      <w:r w:rsidR="00F307C6" w:rsidRPr="007B3458">
        <w:rPr>
          <w:rFonts w:ascii="Arial" w:hAnsi="Arial" w:cs="Arial"/>
          <w:sz w:val="23"/>
          <w:szCs w:val="23"/>
          <w:rPrChange w:id="366" w:author="adriana.araujo" w:date="2016-09-21T17:06:00Z">
            <w:rPr/>
          </w:rPrChange>
        </w:rPr>
        <w:t>049</w:t>
      </w:r>
      <w:r w:rsidR="001C1E8C" w:rsidRPr="007B3458">
        <w:rPr>
          <w:rFonts w:ascii="Arial" w:hAnsi="Arial" w:cs="Arial"/>
          <w:sz w:val="23"/>
          <w:szCs w:val="23"/>
          <w:rPrChange w:id="367" w:author="adriana.araujo" w:date="2016-09-21T17:06:00Z">
            <w:rPr/>
          </w:rPrChange>
        </w:rPr>
        <w:t xml:space="preserve">, de </w:t>
      </w:r>
      <w:r w:rsidR="00F307C6" w:rsidRPr="007B3458">
        <w:rPr>
          <w:rFonts w:ascii="Arial" w:hAnsi="Arial" w:cs="Arial"/>
          <w:sz w:val="23"/>
          <w:szCs w:val="23"/>
          <w:rPrChange w:id="368" w:author="adriana.araujo" w:date="2016-09-21T17:06:00Z">
            <w:rPr/>
          </w:rPrChange>
        </w:rPr>
        <w:t>1</w:t>
      </w:r>
      <w:r w:rsidR="0007461D" w:rsidRPr="007B3458">
        <w:rPr>
          <w:rFonts w:ascii="Arial" w:hAnsi="Arial" w:cs="Arial"/>
          <w:sz w:val="23"/>
          <w:szCs w:val="23"/>
          <w:rPrChange w:id="369" w:author="adriana.araujo" w:date="2016-09-21T17:06:00Z">
            <w:rPr/>
          </w:rPrChange>
        </w:rPr>
        <w:t>5</w:t>
      </w:r>
      <w:r w:rsidR="007736D8" w:rsidRPr="007B3458">
        <w:rPr>
          <w:rFonts w:ascii="Arial" w:hAnsi="Arial" w:cs="Arial"/>
          <w:sz w:val="23"/>
          <w:szCs w:val="23"/>
          <w:rPrChange w:id="370" w:author="adriana.araujo" w:date="2016-09-21T17:06:00Z">
            <w:rPr/>
          </w:rPrChange>
        </w:rPr>
        <w:t>/</w:t>
      </w:r>
      <w:r w:rsidR="0007461D" w:rsidRPr="007B3458">
        <w:rPr>
          <w:rFonts w:ascii="Arial" w:hAnsi="Arial" w:cs="Arial"/>
          <w:sz w:val="23"/>
          <w:szCs w:val="23"/>
          <w:rPrChange w:id="371" w:author="adriana.araujo" w:date="2016-09-21T17:06:00Z">
            <w:rPr/>
          </w:rPrChange>
        </w:rPr>
        <w:t>0</w:t>
      </w:r>
      <w:r w:rsidR="00F307C6" w:rsidRPr="007B3458">
        <w:rPr>
          <w:rFonts w:ascii="Arial" w:hAnsi="Arial" w:cs="Arial"/>
          <w:sz w:val="23"/>
          <w:szCs w:val="23"/>
          <w:rPrChange w:id="372" w:author="adriana.araujo" w:date="2016-09-21T17:06:00Z">
            <w:rPr/>
          </w:rPrChange>
        </w:rPr>
        <w:t>4</w:t>
      </w:r>
      <w:r w:rsidR="007736D8" w:rsidRPr="007B3458">
        <w:rPr>
          <w:rFonts w:ascii="Arial" w:hAnsi="Arial" w:cs="Arial"/>
          <w:sz w:val="23"/>
          <w:szCs w:val="23"/>
          <w:rPrChange w:id="373" w:author="adriana.araujo" w:date="2016-09-21T17:06:00Z">
            <w:rPr/>
          </w:rPrChange>
        </w:rPr>
        <w:t>/</w:t>
      </w:r>
      <w:r w:rsidR="001C1E8C" w:rsidRPr="007B3458">
        <w:rPr>
          <w:rFonts w:ascii="Arial" w:hAnsi="Arial" w:cs="Arial"/>
          <w:sz w:val="23"/>
          <w:szCs w:val="23"/>
          <w:rPrChange w:id="374" w:author="adriana.araujo" w:date="2016-09-21T17:06:00Z">
            <w:rPr/>
          </w:rPrChange>
        </w:rPr>
        <w:t>2016</w:t>
      </w:r>
      <w:r w:rsidR="00DE4FC3" w:rsidRPr="007B3458">
        <w:rPr>
          <w:rFonts w:ascii="Arial" w:hAnsi="Arial" w:cs="Arial"/>
          <w:sz w:val="23"/>
          <w:szCs w:val="23"/>
          <w:rPrChange w:id="375" w:author="adriana.araujo" w:date="2016-09-21T17:06:00Z">
            <w:rPr/>
          </w:rPrChange>
        </w:rPr>
        <w:t>,</w:t>
      </w:r>
      <w:r w:rsidR="001C1E8C" w:rsidRPr="007B3458">
        <w:rPr>
          <w:rFonts w:ascii="Arial" w:hAnsi="Arial" w:cs="Arial"/>
          <w:sz w:val="23"/>
          <w:szCs w:val="23"/>
          <w:rPrChange w:id="376" w:author="adriana.araujo" w:date="2016-09-21T17:06:00Z">
            <w:rPr/>
          </w:rPrChange>
        </w:rPr>
        <w:t xml:space="preserve"> </w:t>
      </w:r>
      <w:ins w:id="377" w:author="adriana.araujo" w:date="2016-09-21T17:04:00Z">
        <w:r w:rsidRPr="007B3458">
          <w:rPr>
            <w:rFonts w:ascii="Arial" w:hAnsi="Arial" w:cs="Arial"/>
            <w:sz w:val="23"/>
            <w:szCs w:val="23"/>
            <w:rPrChange w:id="378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encaminha os autos a CGE/AL para análise no âmbito de sua competência</w:t>
        </w:r>
      </w:ins>
      <w:del w:id="379" w:author="adriana.araujo" w:date="2016-09-21T17:04:00Z">
        <w:r w:rsidR="001C1E8C" w:rsidRPr="007B3458" w:rsidDel="00BE011B">
          <w:rPr>
            <w:rFonts w:ascii="Arial" w:hAnsi="Arial" w:cs="Arial"/>
            <w:sz w:val="23"/>
            <w:szCs w:val="23"/>
            <w:rPrChange w:id="380" w:author="adriana.araujo" w:date="2016-09-21T17:06:00Z">
              <w:rPr/>
            </w:rPrChange>
          </w:rPr>
          <w:delText>solicita autorização para dar prosseguimento aos tramites.</w:delText>
        </w:r>
        <w:r w:rsidR="00CE115F" w:rsidRPr="007B3458" w:rsidDel="00BE011B">
          <w:rPr>
            <w:rFonts w:ascii="Arial" w:hAnsi="Arial" w:cs="Arial"/>
            <w:sz w:val="23"/>
            <w:szCs w:val="23"/>
            <w:rPrChange w:id="381" w:author="adriana.araujo" w:date="2016-09-21T17:06:00Z">
              <w:rPr/>
            </w:rPrChange>
          </w:rPr>
          <w:delText xml:space="preserve"> </w:delText>
        </w:r>
      </w:del>
      <w:ins w:id="382" w:author="adriana.araujo" w:date="2016-09-21T17:04:00Z">
        <w:r w:rsidRPr="007B3458">
          <w:rPr>
            <w:rFonts w:ascii="Arial" w:hAnsi="Arial" w:cs="Arial"/>
            <w:sz w:val="23"/>
            <w:szCs w:val="23"/>
            <w:rPrChange w:id="383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>.</w:t>
        </w:r>
      </w:ins>
    </w:p>
    <w:p w:rsidR="001C1E8C" w:rsidRPr="007B3458" w:rsidRDefault="001C1E8C" w:rsidP="00190032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3"/>
          <w:szCs w:val="23"/>
          <w:rPrChange w:id="384" w:author="adriana.araujo" w:date="2016-09-21T17:06:00Z">
            <w:rPr/>
          </w:rPrChange>
        </w:rPr>
        <w:pPrChange w:id="385" w:author="adriana.araujo" w:date="2016-09-21T16:51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7B3458">
        <w:rPr>
          <w:rFonts w:ascii="Arial" w:hAnsi="Arial" w:cs="Arial"/>
          <w:sz w:val="23"/>
          <w:szCs w:val="23"/>
          <w:rPrChange w:id="386" w:author="adriana.araujo" w:date="2016-09-21T17:06:00Z">
            <w:rPr/>
          </w:rPrChange>
        </w:rPr>
        <w:t xml:space="preserve">Fls. </w:t>
      </w:r>
      <w:r w:rsidR="00F024CC" w:rsidRPr="007B3458">
        <w:rPr>
          <w:rFonts w:ascii="Arial" w:hAnsi="Arial" w:cs="Arial"/>
          <w:sz w:val="23"/>
          <w:szCs w:val="23"/>
          <w:rPrChange w:id="387" w:author="adriana.araujo" w:date="2016-09-21T17:06:00Z">
            <w:rPr/>
          </w:rPrChange>
        </w:rPr>
        <w:t>50/51</w:t>
      </w:r>
      <w:r w:rsidR="00CC5C43" w:rsidRPr="007B3458">
        <w:rPr>
          <w:rFonts w:ascii="Arial" w:hAnsi="Arial" w:cs="Arial"/>
          <w:sz w:val="23"/>
          <w:szCs w:val="23"/>
          <w:rPrChange w:id="388" w:author="adriana.araujo" w:date="2016-09-21T17:06:00Z">
            <w:rPr/>
          </w:rPrChange>
        </w:rPr>
        <w:t>,</w:t>
      </w:r>
      <w:r w:rsidR="00F253BA" w:rsidRPr="007B3458">
        <w:rPr>
          <w:rFonts w:ascii="Arial" w:hAnsi="Arial" w:cs="Arial"/>
          <w:sz w:val="23"/>
          <w:szCs w:val="23"/>
          <w:rPrChange w:id="389" w:author="adriana.araujo" w:date="2016-09-21T17:06:00Z">
            <w:rPr/>
          </w:rPrChange>
        </w:rPr>
        <w:t xml:space="preserve"> constata-se despacho da </w:t>
      </w:r>
      <w:r w:rsidR="0002640A" w:rsidRPr="007B3458">
        <w:rPr>
          <w:rFonts w:ascii="Arial" w:hAnsi="Arial" w:cs="Arial"/>
          <w:sz w:val="23"/>
          <w:szCs w:val="23"/>
          <w:rPrChange w:id="390" w:author="adriana.araujo" w:date="2016-09-21T17:06:00Z">
            <w:rPr/>
          </w:rPrChange>
        </w:rPr>
        <w:t>C</w:t>
      </w:r>
      <w:r w:rsidR="00F253BA" w:rsidRPr="007B3458">
        <w:rPr>
          <w:rFonts w:ascii="Arial" w:hAnsi="Arial" w:cs="Arial"/>
          <w:sz w:val="23"/>
          <w:szCs w:val="23"/>
          <w:rPrChange w:id="391" w:author="adriana.araujo" w:date="2016-09-21T17:06:00Z">
            <w:rPr/>
          </w:rPrChange>
        </w:rPr>
        <w:t xml:space="preserve">hefia de </w:t>
      </w:r>
      <w:r w:rsidR="0002640A" w:rsidRPr="007B3458">
        <w:rPr>
          <w:rFonts w:ascii="Arial" w:hAnsi="Arial" w:cs="Arial"/>
          <w:sz w:val="23"/>
          <w:szCs w:val="23"/>
          <w:rPrChange w:id="392" w:author="adriana.araujo" w:date="2016-09-21T17:06:00Z">
            <w:rPr/>
          </w:rPrChange>
        </w:rPr>
        <w:t>G</w:t>
      </w:r>
      <w:r w:rsidR="00F253BA" w:rsidRPr="007B3458">
        <w:rPr>
          <w:rFonts w:ascii="Arial" w:hAnsi="Arial" w:cs="Arial"/>
          <w:sz w:val="23"/>
          <w:szCs w:val="23"/>
          <w:rPrChange w:id="393" w:author="adriana.araujo" w:date="2016-09-21T17:06:00Z">
            <w:rPr/>
          </w:rPrChange>
        </w:rPr>
        <w:t xml:space="preserve">abinete e da </w:t>
      </w:r>
      <w:r w:rsidR="0002640A" w:rsidRPr="007B3458">
        <w:rPr>
          <w:rFonts w:ascii="Arial" w:hAnsi="Arial" w:cs="Arial"/>
          <w:sz w:val="23"/>
          <w:szCs w:val="23"/>
          <w:rPrChange w:id="394" w:author="adriana.araujo" w:date="2016-09-21T17:06:00Z">
            <w:rPr/>
          </w:rPrChange>
        </w:rPr>
        <w:t>S</w:t>
      </w:r>
      <w:r w:rsidR="00F253BA" w:rsidRPr="007B3458">
        <w:rPr>
          <w:rFonts w:ascii="Arial" w:hAnsi="Arial" w:cs="Arial"/>
          <w:sz w:val="23"/>
          <w:szCs w:val="23"/>
          <w:rPrChange w:id="395" w:author="adriana.araujo" w:date="2016-09-21T17:06:00Z">
            <w:rPr/>
          </w:rPrChange>
        </w:rPr>
        <w:t xml:space="preserve">uperintendência de </w:t>
      </w:r>
      <w:r w:rsidR="0002640A" w:rsidRPr="007B3458">
        <w:rPr>
          <w:rFonts w:ascii="Arial" w:hAnsi="Arial" w:cs="Arial"/>
          <w:sz w:val="23"/>
          <w:szCs w:val="23"/>
          <w:rPrChange w:id="396" w:author="adriana.araujo" w:date="2016-09-21T17:06:00Z">
            <w:rPr/>
          </w:rPrChange>
        </w:rPr>
        <w:t>A</w:t>
      </w:r>
      <w:r w:rsidR="00F253BA" w:rsidRPr="007B3458">
        <w:rPr>
          <w:rFonts w:ascii="Arial" w:hAnsi="Arial" w:cs="Arial"/>
          <w:sz w:val="23"/>
          <w:szCs w:val="23"/>
          <w:rPrChange w:id="397" w:author="adriana.araujo" w:date="2016-09-21T17:06:00Z">
            <w:rPr/>
          </w:rPrChange>
        </w:rPr>
        <w:t>uditagem desta Controladoria Geral, encaminhando os autos para análise e parecer.</w:t>
      </w:r>
    </w:p>
    <w:p w:rsidR="001C1E8C" w:rsidRPr="007B3458" w:rsidRDefault="001C1E8C" w:rsidP="007B3458">
      <w:pPr>
        <w:suppressAutoHyphens/>
        <w:spacing w:after="0" w:line="360" w:lineRule="auto"/>
        <w:ind w:left="708" w:firstLine="360"/>
        <w:rPr>
          <w:rFonts w:ascii="Arial" w:hAnsi="Arial" w:cs="Arial"/>
          <w:b/>
          <w:sz w:val="23"/>
          <w:szCs w:val="23"/>
          <w:rPrChange w:id="398" w:author="adriana.araujo" w:date="2016-09-21T17:06:00Z">
            <w:rPr/>
          </w:rPrChange>
        </w:rPr>
        <w:pPrChange w:id="399" w:author="adriana.araujo" w:date="2016-09-21T17:05:00Z">
          <w:pPr>
            <w:pStyle w:val="PargrafodaLista"/>
            <w:suppressAutoHyphens/>
            <w:spacing w:before="0" w:after="0" w:line="360" w:lineRule="auto"/>
            <w:ind w:left="851"/>
            <w:contextualSpacing w:val="0"/>
          </w:pPr>
        </w:pPrChange>
      </w:pPr>
      <w:r w:rsidRPr="007B3458">
        <w:rPr>
          <w:rFonts w:ascii="Arial" w:hAnsi="Arial" w:cs="Arial"/>
          <w:b/>
          <w:sz w:val="23"/>
          <w:szCs w:val="23"/>
          <w:rPrChange w:id="400" w:author="adriana.araujo" w:date="2016-09-21T17:06:00Z">
            <w:rPr/>
          </w:rPrChange>
        </w:rPr>
        <w:t>É O RELATÓRIO.</w:t>
      </w:r>
    </w:p>
    <w:p w:rsidR="009D45C9" w:rsidRPr="007B3458" w:rsidDel="007B3458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del w:id="401" w:author="adriana.araujo" w:date="2016-09-21T17:06:00Z"/>
          <w:rFonts w:ascii="Arial" w:hAnsi="Arial" w:cs="Arial"/>
          <w:b/>
          <w:sz w:val="23"/>
          <w:szCs w:val="23"/>
          <w:rPrChange w:id="402" w:author="adriana.araujo" w:date="2016-09-21T17:06:00Z">
            <w:rPr>
              <w:del w:id="403" w:author="adriana.araujo" w:date="2016-09-21T17:06:00Z"/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7B3458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  <w:rPrChange w:id="404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rPrChange w:id="405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>3 - NO MÉRITO</w:t>
      </w:r>
    </w:p>
    <w:p w:rsidR="006E7BC3" w:rsidRPr="007B3458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  <w:rPrChange w:id="40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982A94" w:rsidRPr="007B3458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  <w:rPrChange w:id="40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  <w:r w:rsidRPr="007B3458">
        <w:rPr>
          <w:rFonts w:ascii="Arial" w:hAnsi="Arial" w:cs="Arial"/>
          <w:sz w:val="23"/>
          <w:szCs w:val="23"/>
          <w:rPrChange w:id="408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De toda a explanação e detalhamento dos autos, contido</w:t>
      </w:r>
      <w:r w:rsidR="00CD4B6C" w:rsidRPr="007B3458">
        <w:rPr>
          <w:rFonts w:ascii="Arial" w:hAnsi="Arial" w:cs="Arial"/>
          <w:sz w:val="23"/>
          <w:szCs w:val="23"/>
          <w:rPrChange w:id="40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7B3458">
        <w:rPr>
          <w:rFonts w:ascii="Arial" w:hAnsi="Arial" w:cs="Arial"/>
          <w:sz w:val="23"/>
          <w:szCs w:val="23"/>
          <w:rPrChange w:id="410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no </w:t>
      </w:r>
      <w:r w:rsidRPr="007B3458">
        <w:rPr>
          <w:rFonts w:ascii="Arial" w:hAnsi="Arial" w:cs="Arial"/>
          <w:b/>
          <w:i/>
          <w:sz w:val="23"/>
          <w:szCs w:val="23"/>
          <w:rPrChange w:id="411" w:author="adriana.araujo" w:date="2016-09-21T17:06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“Relatório e no Exame dos Autos”</w:t>
      </w:r>
      <w:r w:rsidRPr="007B3458">
        <w:rPr>
          <w:rFonts w:ascii="Arial" w:hAnsi="Arial" w:cs="Arial"/>
          <w:sz w:val="23"/>
          <w:szCs w:val="23"/>
          <w:rPrChange w:id="41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do presente Parecer, observa-se que </w:t>
      </w:r>
      <w:r w:rsidR="0091496D" w:rsidRPr="007B3458">
        <w:rPr>
          <w:rFonts w:ascii="Arial" w:hAnsi="Arial" w:cs="Arial"/>
          <w:sz w:val="23"/>
          <w:szCs w:val="23"/>
          <w:rPrChange w:id="413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o processo foi devidamente instruído, de forma que </w:t>
      </w:r>
      <w:r w:rsidRPr="007B3458">
        <w:rPr>
          <w:rFonts w:ascii="Arial" w:hAnsi="Arial" w:cs="Arial"/>
          <w:sz w:val="23"/>
          <w:szCs w:val="23"/>
          <w:rPrChange w:id="41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os documentos apresentados dão suporte à solicitação dos requerentes feita às fls. 0</w:t>
      </w:r>
      <w:r w:rsidR="00CF277B" w:rsidRPr="007B3458">
        <w:rPr>
          <w:rFonts w:ascii="Arial" w:hAnsi="Arial" w:cs="Arial"/>
          <w:sz w:val="23"/>
          <w:szCs w:val="23"/>
          <w:rPrChange w:id="415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2</w:t>
      </w:r>
      <w:r w:rsidR="004568B6" w:rsidRPr="007B3458">
        <w:rPr>
          <w:rFonts w:ascii="Arial" w:hAnsi="Arial" w:cs="Arial"/>
          <w:sz w:val="23"/>
          <w:szCs w:val="23"/>
          <w:rPrChange w:id="41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:rsidR="007B3458" w:rsidRPr="007B3458" w:rsidRDefault="007B3458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  <w:rPrChange w:id="41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7B3458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  <w:rPrChange w:id="418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rPrChange w:id="419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  <w:t>4 - CONCLUSÃO</w:t>
      </w:r>
    </w:p>
    <w:p w:rsidR="006E7BC3" w:rsidRPr="007B3458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  <w:rPrChange w:id="420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7B3458" w:rsidRPr="007B3458" w:rsidRDefault="00CD4B6C" w:rsidP="007B3458">
      <w:pPr>
        <w:pStyle w:val="SemEspaamento"/>
        <w:spacing w:line="360" w:lineRule="auto"/>
        <w:ind w:firstLine="851"/>
        <w:jc w:val="both"/>
        <w:rPr>
          <w:ins w:id="421" w:author="adriana.araujo" w:date="2016-09-21T17:05:00Z"/>
          <w:rFonts w:ascii="Arial" w:hAnsi="Arial" w:cs="Arial"/>
          <w:sz w:val="23"/>
          <w:szCs w:val="23"/>
          <w:rPrChange w:id="422" w:author="adriana.araujo" w:date="2016-09-21T17:06:00Z">
            <w:rPr>
              <w:ins w:id="423" w:author="adriana.araujo" w:date="2016-09-21T17:05:00Z"/>
              <w:rFonts w:ascii="Arial" w:hAnsi="Arial" w:cs="Arial"/>
              <w:sz w:val="20"/>
              <w:szCs w:val="20"/>
            </w:rPr>
          </w:rPrChange>
        </w:rPr>
      </w:pPr>
      <w:r w:rsidRPr="007B3458">
        <w:rPr>
          <w:rFonts w:ascii="Arial" w:hAnsi="Arial" w:cs="Arial"/>
          <w:sz w:val="23"/>
          <w:szCs w:val="23"/>
          <w:rPrChange w:id="424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Após a análise realizada</w:t>
      </w:r>
      <w:r w:rsidR="0091496D" w:rsidRPr="007B3458">
        <w:rPr>
          <w:rFonts w:ascii="Arial" w:hAnsi="Arial" w:cs="Arial"/>
          <w:sz w:val="23"/>
          <w:szCs w:val="23"/>
          <w:rPrChange w:id="425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, conclui-se</w:t>
      </w:r>
      <w:r w:rsidR="004D336F" w:rsidRPr="007B3458">
        <w:rPr>
          <w:rFonts w:ascii="Arial" w:hAnsi="Arial" w:cs="Arial"/>
          <w:sz w:val="23"/>
          <w:szCs w:val="23"/>
          <w:rPrChange w:id="42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pela procedência do crédito, conforme solicitado às fls. 0</w:t>
      </w:r>
      <w:r w:rsidR="00CF277B" w:rsidRPr="007B3458">
        <w:rPr>
          <w:rFonts w:ascii="Arial" w:hAnsi="Arial" w:cs="Arial"/>
          <w:sz w:val="23"/>
          <w:szCs w:val="23"/>
          <w:rPrChange w:id="427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2</w:t>
      </w:r>
      <w:r w:rsidR="004D336F" w:rsidRPr="007B3458">
        <w:rPr>
          <w:rFonts w:ascii="Arial" w:hAnsi="Arial" w:cs="Arial"/>
          <w:sz w:val="23"/>
          <w:szCs w:val="23"/>
          <w:rPrChange w:id="428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dos autos.</w:t>
      </w:r>
      <w:ins w:id="429" w:author="adriana.araujo" w:date="2016-09-21T17:05:00Z">
        <w:r w:rsidR="007B3458" w:rsidRPr="007B3458">
          <w:rPr>
            <w:rFonts w:ascii="Arial" w:hAnsi="Arial" w:cs="Arial"/>
            <w:sz w:val="23"/>
            <w:szCs w:val="23"/>
            <w:rPrChange w:id="430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</w:t>
        </w:r>
        <w:r w:rsidR="007B3458" w:rsidRPr="007B3458">
          <w:rPr>
            <w:rFonts w:ascii="Arial" w:hAnsi="Arial" w:cs="Arial"/>
            <w:sz w:val="23"/>
            <w:szCs w:val="23"/>
            <w:rPrChange w:id="431" w:author="adriana.araujo" w:date="2016-09-21T17:06:00Z">
              <w:rPr>
                <w:rFonts w:ascii="Arial" w:hAnsi="Arial" w:cs="Arial"/>
                <w:sz w:val="20"/>
                <w:szCs w:val="20"/>
              </w:rPr>
            </w:rPrChange>
          </w:rPr>
          <w:t xml:space="preserve">Encaminhem-se os autos ao Gabinete da Controladora Geral, para conhecimento do parecer apresentado, sugerindo o retorno dos autos a </w:t>
        </w:r>
      </w:ins>
      <w:ins w:id="432" w:author="adriana.araujo" w:date="2016-09-21T17:06:00Z">
        <w:r w:rsidR="00663ED4">
          <w:rPr>
            <w:rFonts w:ascii="Arial" w:hAnsi="Arial" w:cs="Arial"/>
            <w:sz w:val="23"/>
            <w:szCs w:val="23"/>
          </w:rPr>
          <w:t xml:space="preserve">Secretaria de Segurança Pública </w:t>
        </w:r>
        <w:r w:rsidR="00663ED4">
          <w:rPr>
            <w:rFonts w:ascii="Arial" w:hAnsi="Arial" w:cs="Arial"/>
            <w:sz w:val="23"/>
            <w:szCs w:val="23"/>
          </w:rPr>
          <w:t>–</w:t>
        </w:r>
        <w:r w:rsidR="00663ED4">
          <w:rPr>
            <w:rFonts w:ascii="Arial" w:hAnsi="Arial" w:cs="Arial"/>
            <w:sz w:val="23"/>
            <w:szCs w:val="23"/>
          </w:rPr>
          <w:t xml:space="preserve"> SSP/AL</w:t>
        </w:r>
      </w:ins>
      <w:ins w:id="433" w:author="adriana.araujo" w:date="2016-09-21T17:05:00Z">
        <w:r w:rsidR="007B3458" w:rsidRPr="007B3458">
          <w:rPr>
            <w:rFonts w:ascii="Arial" w:hAnsi="Arial" w:cs="Arial"/>
            <w:sz w:val="23"/>
            <w:szCs w:val="23"/>
            <w:rPrChange w:id="434" w:author="adriana.araujo" w:date="2016-09-21T17:06:00Z">
              <w:rPr>
                <w:rFonts w:ascii="Arial" w:hAnsi="Arial" w:cs="Arial"/>
                <w:sz w:val="20"/>
                <w:szCs w:val="20"/>
              </w:rPr>
            </w:rPrChange>
          </w:rPr>
          <w:t>, para conhecimento e procedimentos de sua competência.</w:t>
        </w:r>
      </w:ins>
    </w:p>
    <w:p w:rsidR="00CD4B6C" w:rsidRPr="007B3458" w:rsidDel="007B3458" w:rsidRDefault="00CD4B6C" w:rsidP="00BD1C62">
      <w:pPr>
        <w:pStyle w:val="SemEspaamento"/>
        <w:spacing w:line="360" w:lineRule="auto"/>
        <w:ind w:firstLine="851"/>
        <w:jc w:val="both"/>
        <w:rPr>
          <w:del w:id="435" w:author="adriana.araujo" w:date="2016-09-21T17:05:00Z"/>
          <w:rFonts w:ascii="Arial" w:hAnsi="Arial" w:cs="Arial"/>
          <w:sz w:val="23"/>
          <w:szCs w:val="23"/>
          <w:rPrChange w:id="436" w:author="adriana.araujo" w:date="2016-09-21T17:06:00Z">
            <w:rPr>
              <w:del w:id="437" w:author="adriana.araujo" w:date="2016-09-21T17:05:00Z"/>
              <w:rFonts w:ascii="Arial" w:hAnsi="Arial" w:cs="Arial"/>
              <w:sz w:val="21"/>
              <w:szCs w:val="21"/>
            </w:rPr>
          </w:rPrChange>
        </w:rPr>
      </w:pPr>
    </w:p>
    <w:p w:rsidR="00D518C5" w:rsidRPr="007B3458" w:rsidDel="007B3458" w:rsidRDefault="00CD4B6C" w:rsidP="00853426">
      <w:pPr>
        <w:pStyle w:val="SemEspaamento"/>
        <w:spacing w:line="360" w:lineRule="auto"/>
        <w:ind w:firstLine="851"/>
        <w:jc w:val="both"/>
        <w:rPr>
          <w:del w:id="438" w:author="adriana.araujo" w:date="2016-09-21T17:05:00Z"/>
          <w:rFonts w:ascii="Arial" w:hAnsi="Arial" w:cs="Arial"/>
          <w:sz w:val="23"/>
          <w:szCs w:val="23"/>
          <w:rPrChange w:id="439" w:author="adriana.araujo" w:date="2016-09-21T17:06:00Z">
            <w:rPr>
              <w:del w:id="440" w:author="adriana.araujo" w:date="2016-09-21T17:05:00Z"/>
              <w:rFonts w:ascii="Arial" w:hAnsi="Arial" w:cs="Arial"/>
              <w:sz w:val="21"/>
              <w:szCs w:val="21"/>
            </w:rPr>
          </w:rPrChange>
        </w:rPr>
      </w:pPr>
      <w:del w:id="441" w:author="adriana.araujo" w:date="2016-09-21T17:05:00Z">
        <w:r w:rsidRPr="007B3458" w:rsidDel="007B3458">
          <w:rPr>
            <w:rFonts w:ascii="Arial" w:hAnsi="Arial" w:cs="Arial"/>
            <w:sz w:val="23"/>
            <w:szCs w:val="23"/>
            <w:rPrChange w:id="442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delText>Por fim, e</w:delText>
        </w:r>
        <w:r w:rsidR="00D518C5" w:rsidRPr="007B3458" w:rsidDel="007B3458">
          <w:rPr>
            <w:rFonts w:ascii="Arial" w:hAnsi="Arial" w:cs="Arial"/>
            <w:sz w:val="23"/>
            <w:szCs w:val="23"/>
            <w:rPrChange w:id="443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delText>ncaminhem-se os autos ao Gabinete da Controladora Geral, para conhecimento da análise apresentada, su</w:delText>
        </w:r>
        <w:r w:rsidR="00F024CC" w:rsidRPr="007B3458" w:rsidDel="007B3458">
          <w:rPr>
            <w:rFonts w:ascii="Arial" w:hAnsi="Arial" w:cs="Arial"/>
            <w:sz w:val="23"/>
            <w:szCs w:val="23"/>
            <w:rPrChange w:id="444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delText>gerindo o retorno dos autos a PM</w:delText>
        </w:r>
        <w:r w:rsidR="00D518C5" w:rsidRPr="007B3458" w:rsidDel="007B3458">
          <w:rPr>
            <w:rFonts w:ascii="Arial" w:hAnsi="Arial" w:cs="Arial"/>
            <w:sz w:val="23"/>
            <w:szCs w:val="23"/>
            <w:rPrChange w:id="445" w:author="adriana.araujo" w:date="2016-09-21T17:06:00Z">
              <w:rPr>
                <w:rFonts w:ascii="Arial" w:hAnsi="Arial" w:cs="Arial"/>
                <w:sz w:val="21"/>
                <w:szCs w:val="21"/>
              </w:rPr>
            </w:rPrChange>
          </w:rPr>
          <w:delText>/AL, para adoção das medidas pertinentes aos pagamentos.</w:delText>
        </w:r>
      </w:del>
    </w:p>
    <w:p w:rsidR="009F689F" w:rsidRPr="007B3458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  <w:rPrChange w:id="446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D518C5" w:rsidRPr="007B3458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  <w:rPrChange w:id="447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</w:pPr>
      <w:r w:rsidRPr="007B3458">
        <w:rPr>
          <w:rFonts w:ascii="Arial" w:hAnsi="Arial" w:cs="Arial"/>
          <w:bCs/>
          <w:sz w:val="23"/>
          <w:szCs w:val="23"/>
          <w:rPrChange w:id="448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Maceió, </w:t>
      </w:r>
      <w:r w:rsidR="00F024CC" w:rsidRPr="007B3458">
        <w:rPr>
          <w:rFonts w:ascii="Arial" w:hAnsi="Arial" w:cs="Arial"/>
          <w:bCs/>
          <w:sz w:val="23"/>
          <w:szCs w:val="23"/>
          <w:rPrChange w:id="449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  <w:t>13</w:t>
      </w:r>
      <w:r w:rsidR="00D518C5" w:rsidRPr="007B3458">
        <w:rPr>
          <w:rFonts w:ascii="Arial" w:hAnsi="Arial" w:cs="Arial"/>
          <w:bCs/>
          <w:sz w:val="23"/>
          <w:szCs w:val="23"/>
          <w:rPrChange w:id="450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de </w:t>
      </w:r>
      <w:r w:rsidR="007B565A" w:rsidRPr="007B3458">
        <w:rPr>
          <w:rFonts w:ascii="Arial" w:hAnsi="Arial" w:cs="Arial"/>
          <w:bCs/>
          <w:sz w:val="23"/>
          <w:szCs w:val="23"/>
          <w:rPrChange w:id="451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  <w:t>setembro</w:t>
      </w:r>
      <w:r w:rsidR="00D518C5" w:rsidRPr="007B3458">
        <w:rPr>
          <w:rFonts w:ascii="Arial" w:hAnsi="Arial" w:cs="Arial"/>
          <w:bCs/>
          <w:sz w:val="23"/>
          <w:szCs w:val="23"/>
          <w:rPrChange w:id="452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de 2016.</w:t>
      </w:r>
    </w:p>
    <w:p w:rsidR="007B1996" w:rsidRPr="007B3458" w:rsidRDefault="007B1996" w:rsidP="001D3764">
      <w:pPr>
        <w:spacing w:after="0" w:line="360" w:lineRule="auto"/>
        <w:jc w:val="center"/>
        <w:rPr>
          <w:ins w:id="453" w:author="adriana.araujo" w:date="2016-09-21T17:05:00Z"/>
          <w:rFonts w:ascii="Arial" w:hAnsi="Arial" w:cs="Arial"/>
          <w:bCs/>
          <w:sz w:val="23"/>
          <w:szCs w:val="23"/>
          <w:rPrChange w:id="454" w:author="adriana.araujo" w:date="2016-09-21T17:06:00Z">
            <w:rPr>
              <w:ins w:id="455" w:author="adriana.araujo" w:date="2016-09-21T17:05:00Z"/>
              <w:rFonts w:ascii="Arial" w:hAnsi="Arial" w:cs="Arial"/>
              <w:bCs/>
              <w:sz w:val="21"/>
              <w:szCs w:val="21"/>
            </w:rPr>
          </w:rPrChange>
        </w:rPr>
      </w:pPr>
    </w:p>
    <w:p w:rsidR="007B3458" w:rsidRPr="007B3458" w:rsidRDefault="007B3458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  <w:rPrChange w:id="456" w:author="adriana.araujo" w:date="2016-09-21T17:06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7B3458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  <w:rPrChange w:id="457" w:author="adriana.araujo" w:date="2016-09-21T17:06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</w:pPr>
      <w:r w:rsidRPr="007B3458">
        <w:rPr>
          <w:rFonts w:ascii="Arial" w:hAnsi="Arial" w:cs="Arial"/>
          <w:b/>
          <w:sz w:val="23"/>
          <w:szCs w:val="23"/>
          <w:lang w:eastAsia="ar-SA"/>
          <w:rPrChange w:id="458" w:author="adriana.araujo" w:date="2016-09-21T17:06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  <w:t>Márcia Soares Costa Correia</w:t>
      </w:r>
    </w:p>
    <w:p w:rsidR="007B1996" w:rsidRPr="007B3458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  <w:rPrChange w:id="459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  <w:r w:rsidRPr="007B3458">
        <w:rPr>
          <w:rFonts w:ascii="Arial" w:hAnsi="Arial" w:cs="Arial"/>
          <w:sz w:val="23"/>
          <w:szCs w:val="23"/>
          <w:rPrChange w:id="460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Assessor</w:t>
      </w:r>
      <w:r w:rsidR="007B1996" w:rsidRPr="007B3458">
        <w:rPr>
          <w:rFonts w:ascii="Arial" w:hAnsi="Arial" w:cs="Arial"/>
          <w:sz w:val="23"/>
          <w:szCs w:val="23"/>
          <w:rPrChange w:id="461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 xml:space="preserve"> de Controle Interno/ Matrícula nº </w:t>
      </w:r>
      <w:r w:rsidR="007B565A" w:rsidRPr="007B3458">
        <w:rPr>
          <w:rFonts w:ascii="Arial" w:hAnsi="Arial" w:cs="Arial"/>
          <w:sz w:val="23"/>
          <w:szCs w:val="23"/>
          <w:rPrChange w:id="462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  <w:t>101-5</w:t>
      </w:r>
    </w:p>
    <w:p w:rsidR="008B65AC" w:rsidRPr="007B3458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  <w:rPrChange w:id="463" w:author="adriana.araujo" w:date="2016-09-21T17:06:00Z">
            <w:rPr>
              <w:rFonts w:ascii="Arial" w:hAnsi="Arial" w:cs="Arial"/>
              <w:sz w:val="21"/>
              <w:szCs w:val="21"/>
            </w:rPr>
          </w:rPrChange>
        </w:rPr>
      </w:pPr>
    </w:p>
    <w:p w:rsidR="003B1FF3" w:rsidRPr="007B3458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  <w:rPrChange w:id="464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sz w:val="23"/>
          <w:szCs w:val="23"/>
          <w:rPrChange w:id="465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De acordo:</w:t>
      </w:r>
    </w:p>
    <w:p w:rsidR="009F689F" w:rsidRPr="007B3458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  <w:rPrChange w:id="466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</w:pPr>
    </w:p>
    <w:p w:rsidR="003B1FF3" w:rsidRPr="007B3458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  <w:rPrChange w:id="467" w:author="adriana.araujo" w:date="2016-09-21T17:06:00Z">
            <w:rPr>
              <w:rFonts w:ascii="Arial" w:eastAsia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b/>
          <w:sz w:val="23"/>
          <w:szCs w:val="23"/>
          <w:rPrChange w:id="468" w:author="adriana.araujo" w:date="2016-09-21T17:06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Adriana Andrade Araújo </w:t>
      </w:r>
    </w:p>
    <w:p w:rsidR="004B1864" w:rsidRPr="007B3458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  <w:rPrChange w:id="469" w:author="adriana.araujo" w:date="2016-09-21T17:06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7B3458">
        <w:rPr>
          <w:rFonts w:ascii="Arial" w:eastAsia="Arial" w:hAnsi="Arial" w:cs="Arial"/>
          <w:sz w:val="23"/>
          <w:szCs w:val="23"/>
          <w:rPrChange w:id="470" w:author="adriana.araujo" w:date="2016-09-21T17:06:00Z">
            <w:rPr>
              <w:rFonts w:ascii="Arial" w:eastAsia="Arial" w:hAnsi="Arial" w:cs="Arial"/>
              <w:sz w:val="21"/>
              <w:szCs w:val="21"/>
            </w:rPr>
          </w:rPrChange>
        </w:rPr>
        <w:t>Superintendente de Auditagem - Matrícula n° 113-9</w:t>
      </w:r>
    </w:p>
    <w:sectPr w:rsidR="004B1864" w:rsidRPr="007B3458" w:rsidSect="00190032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  <w:sectPrChange w:id="471" w:author="adriana.araujo" w:date="2016-09-21T16:50:00Z">
        <w:sectPr w:rsidR="004B1864" w:rsidRPr="007B3458" w:rsidSect="00190032">
          <w:pgMar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110" w:rsidRDefault="00167110" w:rsidP="003068B9">
      <w:pPr>
        <w:spacing w:after="0" w:line="240" w:lineRule="auto"/>
      </w:pPr>
      <w:r>
        <w:separator/>
      </w:r>
    </w:p>
  </w:endnote>
  <w:endnote w:type="continuationSeparator" w:id="0">
    <w:p w:rsidR="00167110" w:rsidRDefault="001671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110" w:rsidRDefault="00167110" w:rsidP="003068B9">
      <w:pPr>
        <w:spacing w:after="0" w:line="240" w:lineRule="auto"/>
      </w:pPr>
      <w:r>
        <w:separator/>
      </w:r>
    </w:p>
  </w:footnote>
  <w:footnote w:type="continuationSeparator" w:id="0">
    <w:p w:rsidR="00167110" w:rsidRDefault="001671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10" w:rsidRDefault="001671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167110" w:rsidRPr="003068B9" w:rsidRDefault="0016711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67110" w:rsidRPr="0098367C" w:rsidRDefault="0016711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EE63B5F"/>
    <w:multiLevelType w:val="hybridMultilevel"/>
    <w:tmpl w:val="FD0E898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110"/>
    <w:rsid w:val="00167B76"/>
    <w:rsid w:val="00171D25"/>
    <w:rsid w:val="00171D7D"/>
    <w:rsid w:val="001774BD"/>
    <w:rsid w:val="0018283D"/>
    <w:rsid w:val="00185D0C"/>
    <w:rsid w:val="001860A7"/>
    <w:rsid w:val="00190032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257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3ED4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3458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11B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6BD1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E181-05AA-42FE-A6D4-73253C52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2016-08-18T15:24:00Z</cp:lastPrinted>
  <dcterms:created xsi:type="dcterms:W3CDTF">2016-09-21T19:49:00Z</dcterms:created>
  <dcterms:modified xsi:type="dcterms:W3CDTF">2016-09-21T20:06:00Z</dcterms:modified>
</cp:coreProperties>
</file>