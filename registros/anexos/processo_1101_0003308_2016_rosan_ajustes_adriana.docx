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0C3311" w:rsidRDefault="00C606E9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0C3311">
        <w:rPr>
          <w:rFonts w:ascii="Arial" w:hAnsi="Arial" w:cs="Arial"/>
          <w:b/>
          <w:bCs/>
        </w:rPr>
        <w:t>PROCESSO</w:t>
      </w:r>
      <w:r w:rsidRPr="000C3311">
        <w:rPr>
          <w:rFonts w:ascii="Arial" w:hAnsi="Arial" w:cs="Arial"/>
          <w:bCs/>
        </w:rPr>
        <w:t>:</w:t>
      </w:r>
      <w:r w:rsidR="005C738A" w:rsidRPr="000C3311">
        <w:rPr>
          <w:rFonts w:ascii="Arial" w:hAnsi="Arial" w:cs="Arial"/>
          <w:bCs/>
        </w:rPr>
        <w:t xml:space="preserve"> n º </w:t>
      </w:r>
      <w:r w:rsidR="00607651" w:rsidRPr="000C3311">
        <w:rPr>
          <w:rFonts w:ascii="Arial" w:hAnsi="Arial" w:cs="Arial"/>
          <w:bCs/>
        </w:rPr>
        <w:t>1101</w:t>
      </w:r>
      <w:r w:rsidR="00F27C2C" w:rsidRPr="000C3311">
        <w:rPr>
          <w:rFonts w:ascii="Arial" w:hAnsi="Arial" w:cs="Arial"/>
          <w:bCs/>
        </w:rPr>
        <w:t>-</w:t>
      </w:r>
      <w:r w:rsidR="003852FB" w:rsidRPr="000C3311">
        <w:rPr>
          <w:rFonts w:ascii="Arial" w:hAnsi="Arial" w:cs="Arial"/>
          <w:bCs/>
        </w:rPr>
        <w:t>00</w:t>
      </w:r>
      <w:r w:rsidR="00607651" w:rsidRPr="000C3311">
        <w:rPr>
          <w:rFonts w:ascii="Arial" w:hAnsi="Arial" w:cs="Arial"/>
          <w:bCs/>
        </w:rPr>
        <w:t>3308/2016</w:t>
      </w:r>
    </w:p>
    <w:p w:rsidR="005C738A" w:rsidRPr="000C3311" w:rsidRDefault="00C606E9" w:rsidP="007729E1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0C3311">
        <w:rPr>
          <w:rFonts w:ascii="Arial" w:hAnsi="Arial" w:cs="Arial"/>
          <w:b/>
          <w:bCs/>
        </w:rPr>
        <w:t>INTERESSADO</w:t>
      </w:r>
      <w:r w:rsidRPr="000C3311">
        <w:rPr>
          <w:rFonts w:ascii="Arial" w:hAnsi="Arial" w:cs="Arial"/>
          <w:bCs/>
        </w:rPr>
        <w:t>:</w:t>
      </w:r>
      <w:r w:rsidR="00607651" w:rsidRPr="000C3311">
        <w:rPr>
          <w:rFonts w:ascii="Arial" w:hAnsi="Arial" w:cs="Arial"/>
          <w:bCs/>
        </w:rPr>
        <w:t xml:space="preserve"> </w:t>
      </w:r>
      <w:r w:rsidR="009234F8" w:rsidRPr="000C3311">
        <w:rPr>
          <w:rFonts w:ascii="Arial" w:hAnsi="Arial" w:cs="Arial"/>
          <w:bCs/>
        </w:rPr>
        <w:t>ROSAN VIGILÂNCIA E SEGURANÇA LTDA.</w:t>
      </w:r>
    </w:p>
    <w:p w:rsidR="00F27C2C" w:rsidRPr="000C3311" w:rsidRDefault="00C606E9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0C3311">
        <w:rPr>
          <w:rFonts w:ascii="Arial" w:hAnsi="Arial" w:cs="Arial"/>
          <w:b/>
          <w:bCs/>
        </w:rPr>
        <w:t>ASSUNTO:</w:t>
      </w:r>
      <w:r w:rsidR="00607651" w:rsidRPr="000C3311">
        <w:rPr>
          <w:rFonts w:ascii="Arial" w:hAnsi="Arial" w:cs="Arial"/>
          <w:b/>
          <w:bCs/>
        </w:rPr>
        <w:t xml:space="preserve"> </w:t>
      </w:r>
      <w:r w:rsidR="00607651" w:rsidRPr="000C3311">
        <w:rPr>
          <w:rFonts w:ascii="Arial" w:hAnsi="Arial" w:cs="Arial"/>
          <w:bCs/>
        </w:rPr>
        <w:t>Pagamento</w:t>
      </w:r>
      <w:r w:rsidR="009234F8" w:rsidRPr="000C3311">
        <w:rPr>
          <w:rFonts w:ascii="Arial" w:hAnsi="Arial" w:cs="Arial"/>
          <w:bCs/>
        </w:rPr>
        <w:t>.</w:t>
      </w:r>
    </w:p>
    <w:p w:rsidR="003852FB" w:rsidRPr="000C3311" w:rsidRDefault="003852FB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0C3311">
        <w:rPr>
          <w:rFonts w:ascii="Arial" w:hAnsi="Arial" w:cs="Arial"/>
          <w:b/>
          <w:bCs/>
        </w:rPr>
        <w:t xml:space="preserve">DETALHES: </w:t>
      </w:r>
      <w:r w:rsidR="00607651" w:rsidRPr="000C3311">
        <w:rPr>
          <w:rFonts w:ascii="Arial" w:hAnsi="Arial" w:cs="Arial"/>
          <w:bCs/>
        </w:rPr>
        <w:t>Valor R$ 61.142,67</w:t>
      </w:r>
      <w:r w:rsidR="009234F8" w:rsidRPr="000C3311">
        <w:rPr>
          <w:rFonts w:ascii="Arial" w:hAnsi="Arial" w:cs="Arial"/>
          <w:bCs/>
        </w:rPr>
        <w:t xml:space="preserve"> - </w:t>
      </w:r>
      <w:r w:rsidR="00607651" w:rsidRPr="000C3311">
        <w:rPr>
          <w:rFonts w:ascii="Arial" w:hAnsi="Arial" w:cs="Arial"/>
          <w:bCs/>
        </w:rPr>
        <w:t>mês de agosto</w:t>
      </w:r>
      <w:r w:rsidR="009234F8" w:rsidRPr="000C3311">
        <w:rPr>
          <w:rFonts w:ascii="Arial" w:hAnsi="Arial" w:cs="Arial"/>
          <w:bCs/>
        </w:rPr>
        <w:t>/</w:t>
      </w:r>
      <w:r w:rsidR="00607651" w:rsidRPr="000C3311">
        <w:rPr>
          <w:rFonts w:ascii="Arial" w:hAnsi="Arial" w:cs="Arial"/>
          <w:bCs/>
        </w:rPr>
        <w:t>2016</w:t>
      </w:r>
      <w:r w:rsidR="009234F8" w:rsidRPr="000C3311">
        <w:rPr>
          <w:rFonts w:ascii="Arial" w:hAnsi="Arial" w:cs="Arial"/>
          <w:bCs/>
        </w:rPr>
        <w:t>.</w:t>
      </w:r>
    </w:p>
    <w:p w:rsidR="000639BC" w:rsidRPr="000C3311" w:rsidRDefault="000639BC" w:rsidP="007729E1">
      <w:pPr>
        <w:pStyle w:val="PargrafodaLista"/>
        <w:spacing w:before="0" w:after="0" w:line="360" w:lineRule="auto"/>
        <w:ind w:left="0"/>
        <w:rPr>
          <w:rFonts w:ascii="Arial" w:hAnsi="Arial" w:cs="Arial"/>
          <w:b/>
        </w:rPr>
      </w:pPr>
    </w:p>
    <w:p w:rsidR="00C606E9" w:rsidRPr="000C3311" w:rsidRDefault="00C606E9" w:rsidP="002F39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0C3311">
        <w:rPr>
          <w:rFonts w:ascii="Arial" w:hAnsi="Arial" w:cs="Arial"/>
          <w:b/>
        </w:rPr>
        <w:t>1 - RELATÓRIO</w:t>
      </w:r>
    </w:p>
    <w:p w:rsidR="00C606E9" w:rsidRPr="000C3311" w:rsidRDefault="00C606E9" w:rsidP="00C606E9">
      <w:pPr>
        <w:pStyle w:val="PargrafodaLista"/>
        <w:spacing w:after="0" w:line="360" w:lineRule="auto"/>
        <w:rPr>
          <w:rFonts w:ascii="Arial" w:hAnsi="Arial" w:cs="Arial"/>
          <w:highlight w:val="yellow"/>
        </w:rPr>
      </w:pPr>
    </w:p>
    <w:p w:rsidR="00505DB9" w:rsidRPr="000C3311" w:rsidRDefault="005C738A" w:rsidP="00505DB9">
      <w:pPr>
        <w:spacing w:after="0" w:line="360" w:lineRule="auto"/>
        <w:ind w:firstLine="708"/>
        <w:jc w:val="both"/>
        <w:rPr>
          <w:ins w:id="0" w:author="adriana.araujo" w:date="2016-10-14T10:55:00Z"/>
          <w:rFonts w:ascii="Arial" w:hAnsi="Arial" w:cs="Arial"/>
          <w:rPrChange w:id="1" w:author="adriana.araujo" w:date="2016-10-14T12:00:00Z">
            <w:rPr>
              <w:ins w:id="2" w:author="adriana.araujo" w:date="2016-10-14T10:55:00Z"/>
              <w:rFonts w:ascii="Arial" w:hAnsi="Arial" w:cs="Arial"/>
            </w:rPr>
          </w:rPrChange>
        </w:rPr>
        <w:pPrChange w:id="3" w:author="adriana.araujo" w:date="2016-10-14T10:55:00Z">
          <w:pPr>
            <w:spacing w:after="0" w:line="360" w:lineRule="auto"/>
            <w:jc w:val="both"/>
          </w:pPr>
        </w:pPrChange>
      </w:pPr>
      <w:r w:rsidRPr="000C3311">
        <w:rPr>
          <w:rFonts w:ascii="Arial" w:hAnsi="Arial" w:cs="Arial"/>
        </w:rPr>
        <w:t xml:space="preserve">Trata-se </w:t>
      </w:r>
      <w:r w:rsidRPr="000C3311">
        <w:rPr>
          <w:rFonts w:ascii="Arial" w:hAnsi="Arial" w:cs="Arial"/>
          <w:rPrChange w:id="4" w:author="adriana.araujo" w:date="2016-10-14T12:00:00Z">
            <w:rPr>
              <w:rFonts w:ascii="Arial" w:hAnsi="Arial" w:cs="Arial"/>
            </w:rPr>
          </w:rPrChange>
        </w:rPr>
        <w:t xml:space="preserve">de Processo Administrativo nº </w:t>
      </w:r>
      <w:r w:rsidR="00607651" w:rsidRPr="000C3311">
        <w:rPr>
          <w:rFonts w:ascii="Arial" w:hAnsi="Arial" w:cs="Arial"/>
          <w:bCs/>
        </w:rPr>
        <w:t>1101-003308/2016</w:t>
      </w:r>
      <w:r w:rsidR="005F3EED" w:rsidRPr="000C3311">
        <w:rPr>
          <w:rFonts w:ascii="Arial" w:hAnsi="Arial" w:cs="Arial"/>
        </w:rPr>
        <w:t>, em 0</w:t>
      </w:r>
      <w:r w:rsidR="00E95EAF" w:rsidRPr="000C3311">
        <w:rPr>
          <w:rFonts w:ascii="Arial" w:hAnsi="Arial" w:cs="Arial"/>
        </w:rPr>
        <w:t>1</w:t>
      </w:r>
      <w:r w:rsidRPr="000C3311">
        <w:rPr>
          <w:rFonts w:ascii="Arial" w:hAnsi="Arial" w:cs="Arial"/>
          <w:rPrChange w:id="5" w:author="adriana.araujo" w:date="2016-10-14T12:00:00Z">
            <w:rPr>
              <w:rFonts w:ascii="Arial" w:hAnsi="Arial" w:cs="Arial"/>
            </w:rPr>
          </w:rPrChange>
        </w:rPr>
        <w:t xml:space="preserve"> (</w:t>
      </w:r>
      <w:r w:rsidR="00E95EAF" w:rsidRPr="000C3311">
        <w:rPr>
          <w:rFonts w:ascii="Arial" w:hAnsi="Arial" w:cs="Arial"/>
          <w:rPrChange w:id="6" w:author="adriana.araujo" w:date="2016-10-14T12:00:00Z">
            <w:rPr>
              <w:rFonts w:ascii="Arial" w:hAnsi="Arial" w:cs="Arial"/>
            </w:rPr>
          </w:rPrChange>
        </w:rPr>
        <w:t>um</w:t>
      </w:r>
      <w:r w:rsidR="00226ED4" w:rsidRPr="000C3311">
        <w:rPr>
          <w:rFonts w:ascii="Arial" w:hAnsi="Arial" w:cs="Arial"/>
          <w:rPrChange w:id="7" w:author="adriana.araujo" w:date="2016-10-14T12:00:00Z">
            <w:rPr>
              <w:rFonts w:ascii="Arial" w:hAnsi="Arial" w:cs="Arial"/>
            </w:rPr>
          </w:rPrChange>
        </w:rPr>
        <w:t>)</w:t>
      </w:r>
      <w:r w:rsidRPr="000C3311">
        <w:rPr>
          <w:rFonts w:ascii="Arial" w:hAnsi="Arial" w:cs="Arial"/>
          <w:rPrChange w:id="8" w:author="adriana.araujo" w:date="2016-10-14T12:00:00Z">
            <w:rPr>
              <w:rFonts w:ascii="Arial" w:hAnsi="Arial" w:cs="Arial"/>
            </w:rPr>
          </w:rPrChange>
        </w:rPr>
        <w:t xml:space="preserve"> volume, com </w:t>
      </w:r>
      <w:r w:rsidR="00607651" w:rsidRPr="000C3311">
        <w:rPr>
          <w:rFonts w:ascii="Arial" w:hAnsi="Arial" w:cs="Arial"/>
          <w:rPrChange w:id="9" w:author="adriana.araujo" w:date="2016-10-14T12:00:00Z">
            <w:rPr>
              <w:rFonts w:ascii="Arial" w:hAnsi="Arial" w:cs="Arial"/>
            </w:rPr>
          </w:rPrChange>
        </w:rPr>
        <w:t>166</w:t>
      </w:r>
      <w:r w:rsidRPr="000C3311">
        <w:rPr>
          <w:rFonts w:ascii="Arial" w:hAnsi="Arial" w:cs="Arial"/>
          <w:rPrChange w:id="10" w:author="adriana.araujo" w:date="2016-10-14T12:00:00Z">
            <w:rPr>
              <w:rFonts w:ascii="Arial" w:hAnsi="Arial" w:cs="Arial"/>
            </w:rPr>
          </w:rPrChange>
        </w:rPr>
        <w:t xml:space="preserve"> </w:t>
      </w:r>
      <w:r w:rsidR="00E95EAF" w:rsidRPr="000C3311">
        <w:rPr>
          <w:rFonts w:ascii="Arial" w:hAnsi="Arial" w:cs="Arial"/>
          <w:rPrChange w:id="11" w:author="adriana.araujo" w:date="2016-10-14T12:00:00Z">
            <w:rPr>
              <w:rFonts w:ascii="Arial" w:hAnsi="Arial" w:cs="Arial"/>
            </w:rPr>
          </w:rPrChange>
        </w:rPr>
        <w:t>(</w:t>
      </w:r>
      <w:r w:rsidR="00607651" w:rsidRPr="000C3311">
        <w:rPr>
          <w:rFonts w:ascii="Arial" w:hAnsi="Arial" w:cs="Arial"/>
          <w:rPrChange w:id="12" w:author="adriana.araujo" w:date="2016-10-14T12:00:00Z">
            <w:rPr>
              <w:rFonts w:ascii="Arial" w:hAnsi="Arial" w:cs="Arial"/>
            </w:rPr>
          </w:rPrChange>
        </w:rPr>
        <w:t>cento e sessenta e seis</w:t>
      </w:r>
      <w:r w:rsidR="00E95EAF" w:rsidRPr="000C3311">
        <w:rPr>
          <w:rFonts w:ascii="Arial" w:hAnsi="Arial" w:cs="Arial"/>
          <w:rPrChange w:id="13" w:author="adriana.araujo" w:date="2016-10-14T12:00:00Z">
            <w:rPr>
              <w:rFonts w:ascii="Arial" w:hAnsi="Arial" w:cs="Arial"/>
            </w:rPr>
          </w:rPrChange>
        </w:rPr>
        <w:t>)</w:t>
      </w:r>
      <w:ins w:id="14" w:author="adriana.araujo" w:date="2016-10-14T10:17:00Z">
        <w:r w:rsidR="009234F8" w:rsidRPr="000C3311">
          <w:rPr>
            <w:rFonts w:ascii="Arial" w:hAnsi="Arial" w:cs="Arial"/>
            <w:rPrChange w:id="15" w:author="adriana.araujo" w:date="2016-10-14T12:00:00Z">
              <w:rPr>
                <w:rFonts w:ascii="Arial" w:hAnsi="Arial" w:cs="Arial"/>
              </w:rPr>
            </w:rPrChange>
          </w:rPr>
          <w:t xml:space="preserve"> folhas</w:t>
        </w:r>
      </w:ins>
      <w:r w:rsidR="00E95EAF" w:rsidRPr="000C3311">
        <w:rPr>
          <w:rFonts w:ascii="Arial" w:hAnsi="Arial" w:cs="Arial"/>
          <w:rPrChange w:id="16" w:author="adriana.araujo" w:date="2016-10-14T12:00:00Z">
            <w:rPr>
              <w:rFonts w:ascii="Arial" w:hAnsi="Arial" w:cs="Arial"/>
            </w:rPr>
          </w:rPrChange>
        </w:rPr>
        <w:t xml:space="preserve">, </w:t>
      </w:r>
      <w:r w:rsidR="002170BB" w:rsidRPr="000C3311">
        <w:rPr>
          <w:rFonts w:ascii="Arial" w:hAnsi="Arial" w:cs="Arial"/>
          <w:rPrChange w:id="17" w:author="adriana.araujo" w:date="2016-10-14T12:00:00Z">
            <w:rPr>
              <w:rFonts w:ascii="Arial" w:hAnsi="Arial" w:cs="Arial"/>
            </w:rPr>
          </w:rPrChange>
        </w:rPr>
        <w:t xml:space="preserve">que </w:t>
      </w:r>
      <w:r w:rsidR="00E96A71" w:rsidRPr="000C3311">
        <w:rPr>
          <w:rFonts w:ascii="Arial" w:hAnsi="Arial" w:cs="Arial"/>
          <w:rPrChange w:id="18" w:author="adriana.araujo" w:date="2016-10-14T12:00:00Z">
            <w:rPr>
              <w:rFonts w:ascii="Arial" w:hAnsi="Arial" w:cs="Arial"/>
            </w:rPr>
          </w:rPrChange>
        </w:rPr>
        <w:t>versa sobre</w:t>
      </w:r>
      <w:r w:rsidR="00E95EAF" w:rsidRPr="000C3311">
        <w:rPr>
          <w:rFonts w:ascii="Arial" w:hAnsi="Arial" w:cs="Arial"/>
          <w:rPrChange w:id="19" w:author="adriana.araujo" w:date="2016-10-14T12:00:00Z">
            <w:rPr>
              <w:rFonts w:ascii="Arial" w:hAnsi="Arial" w:cs="Arial"/>
            </w:rPr>
          </w:rPrChange>
        </w:rPr>
        <w:t xml:space="preserve"> </w:t>
      </w:r>
      <w:r w:rsidR="006765BD" w:rsidRPr="000C3311">
        <w:rPr>
          <w:rFonts w:ascii="Arial" w:hAnsi="Arial" w:cs="Arial"/>
          <w:rPrChange w:id="20" w:author="adriana.araujo" w:date="2016-10-14T12:00:00Z">
            <w:rPr>
              <w:rFonts w:ascii="Arial" w:hAnsi="Arial" w:cs="Arial"/>
            </w:rPr>
          </w:rPrChange>
        </w:rPr>
        <w:t xml:space="preserve">o </w:t>
      </w:r>
      <w:r w:rsidR="002F3939" w:rsidRPr="000C3311">
        <w:rPr>
          <w:rFonts w:ascii="Arial" w:hAnsi="Arial" w:cs="Arial"/>
          <w:rPrChange w:id="21" w:author="adriana.araujo" w:date="2016-10-14T12:00:00Z">
            <w:rPr>
              <w:rFonts w:ascii="Arial" w:hAnsi="Arial" w:cs="Arial"/>
            </w:rPr>
          </w:rPrChange>
        </w:rPr>
        <w:t xml:space="preserve">pedido de </w:t>
      </w:r>
      <w:r w:rsidR="00607651" w:rsidRPr="000C3311">
        <w:rPr>
          <w:rFonts w:ascii="Arial" w:hAnsi="Arial" w:cs="Arial"/>
          <w:rPrChange w:id="22" w:author="adriana.araujo" w:date="2016-10-14T12:00:00Z">
            <w:rPr>
              <w:rFonts w:ascii="Arial" w:hAnsi="Arial" w:cs="Arial"/>
            </w:rPr>
          </w:rPrChange>
        </w:rPr>
        <w:t xml:space="preserve">pagamento da fatura de prestação de serviços de limpeza, </w:t>
      </w:r>
      <w:proofErr w:type="spellStart"/>
      <w:r w:rsidR="00607651" w:rsidRPr="000C3311">
        <w:rPr>
          <w:rFonts w:ascii="Arial" w:hAnsi="Arial" w:cs="Arial"/>
          <w:rPrChange w:id="23" w:author="adriana.araujo" w:date="2016-10-14T12:00:00Z">
            <w:rPr>
              <w:rFonts w:ascii="Arial" w:hAnsi="Arial" w:cs="Arial"/>
            </w:rPr>
          </w:rPrChange>
        </w:rPr>
        <w:t>copeiragem</w:t>
      </w:r>
      <w:proofErr w:type="spellEnd"/>
      <w:r w:rsidR="00607651" w:rsidRPr="000C3311">
        <w:rPr>
          <w:rFonts w:ascii="Arial" w:hAnsi="Arial" w:cs="Arial"/>
          <w:rPrChange w:id="24" w:author="adriana.araujo" w:date="2016-10-14T12:00:00Z">
            <w:rPr>
              <w:rFonts w:ascii="Arial" w:hAnsi="Arial" w:cs="Arial"/>
            </w:rPr>
          </w:rPrChange>
        </w:rPr>
        <w:t xml:space="preserve"> e garçons</w:t>
      </w:r>
      <w:ins w:id="25" w:author="adriana.araujo" w:date="2016-10-14T10:17:00Z">
        <w:r w:rsidR="009234F8" w:rsidRPr="000C3311">
          <w:rPr>
            <w:rFonts w:ascii="Arial" w:hAnsi="Arial" w:cs="Arial"/>
            <w:rPrChange w:id="26" w:author="adriana.araujo" w:date="2016-10-14T12:00:00Z">
              <w:rPr>
                <w:rFonts w:ascii="Arial" w:hAnsi="Arial" w:cs="Arial"/>
              </w:rPr>
            </w:rPrChange>
          </w:rPr>
          <w:t xml:space="preserve"> a empresa ROSAN VIGILÂNCIA E SEGURANÇA LTDA, no valor de R$61.142,67 (</w:t>
        </w:r>
        <w:proofErr w:type="gramStart"/>
        <w:r w:rsidR="009234F8" w:rsidRPr="000C3311">
          <w:rPr>
            <w:rFonts w:ascii="Arial" w:hAnsi="Arial" w:cs="Arial"/>
            <w:rPrChange w:id="27" w:author="adriana.araujo" w:date="2016-10-14T12:00:00Z">
              <w:rPr>
                <w:rFonts w:ascii="Arial" w:hAnsi="Arial" w:cs="Arial"/>
              </w:rPr>
            </w:rPrChange>
          </w:rPr>
          <w:t>sessenta e um mil, cento e quarenta e</w:t>
        </w:r>
        <w:proofErr w:type="gramEnd"/>
        <w:r w:rsidR="009234F8" w:rsidRPr="000C3311">
          <w:rPr>
            <w:rFonts w:ascii="Arial" w:hAnsi="Arial" w:cs="Arial"/>
            <w:rPrChange w:id="28" w:author="adriana.araujo" w:date="2016-10-14T12:00:00Z">
              <w:rPr>
                <w:rFonts w:ascii="Arial" w:hAnsi="Arial" w:cs="Arial"/>
              </w:rPr>
            </w:rPrChange>
          </w:rPr>
          <w:t xml:space="preserve"> dois reais e sessenta e sete centavos).</w:t>
        </w:r>
      </w:ins>
    </w:p>
    <w:p w:rsidR="000639BC" w:rsidRPr="000C3311" w:rsidDel="00505DB9" w:rsidRDefault="00505DB9" w:rsidP="00285D78">
      <w:pPr>
        <w:spacing w:after="0" w:line="360" w:lineRule="auto"/>
        <w:ind w:firstLine="708"/>
        <w:jc w:val="both"/>
        <w:rPr>
          <w:del w:id="29" w:author="adriana.araujo" w:date="2016-10-14T10:57:00Z"/>
          <w:rFonts w:ascii="Arial" w:hAnsi="Arial" w:cs="Arial"/>
          <w:bCs/>
        </w:rPr>
        <w:pPrChange w:id="30" w:author="adriana.araujo" w:date="2016-10-14T10:57:00Z">
          <w:pPr>
            <w:spacing w:after="0" w:line="360" w:lineRule="auto"/>
            <w:jc w:val="both"/>
          </w:pPr>
        </w:pPrChange>
      </w:pPr>
      <w:ins w:id="31" w:author="adriana.araujo" w:date="2016-10-14T10:55:00Z">
        <w:r w:rsidRPr="000C3311">
          <w:rPr>
            <w:rFonts w:ascii="Arial" w:hAnsi="Arial" w:cs="Arial"/>
            <w:color w:val="FF0000"/>
            <w:rPrChange w:id="32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 xml:space="preserve">Os autos foram encaminhados a esta </w:t>
        </w:r>
        <w:r w:rsidRPr="000C3311">
          <w:rPr>
            <w:rFonts w:ascii="Arial" w:hAnsi="Arial" w:cs="Arial"/>
            <w:b/>
            <w:color w:val="FF0000"/>
            <w:rPrChange w:id="33" w:author="adriana.araujo" w:date="2016-10-14T12:00:00Z">
              <w:rPr>
                <w:rFonts w:ascii="Arial" w:hAnsi="Arial" w:cs="Arial"/>
                <w:b/>
                <w:color w:val="FF0000"/>
                <w:sz w:val="20"/>
                <w:szCs w:val="20"/>
              </w:rPr>
            </w:rPrChange>
          </w:rPr>
          <w:t>Controladoria Geral do Estado – CGE</w:t>
        </w:r>
        <w:r w:rsidRPr="000C3311">
          <w:rPr>
            <w:rFonts w:ascii="Arial" w:hAnsi="Arial" w:cs="Arial"/>
            <w:color w:val="FF0000"/>
            <w:rPrChange w:id="34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 xml:space="preserve"> para a</w:t>
        </w:r>
      </w:ins>
      <w:ins w:id="35" w:author="adriana.araujo" w:date="2016-10-14T10:56:00Z">
        <w:r w:rsidRPr="000C3311">
          <w:rPr>
            <w:rFonts w:ascii="Arial" w:hAnsi="Arial" w:cs="Arial"/>
            <w:color w:val="FF0000"/>
            <w:rPrChange w:id="36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uditoria da prestação dos serviços executados</w:t>
        </w:r>
      </w:ins>
      <w:ins w:id="37" w:author="adriana.araujo" w:date="2016-10-14T10:55:00Z">
        <w:r w:rsidRPr="000C3311">
          <w:rPr>
            <w:rFonts w:ascii="Arial" w:hAnsi="Arial" w:cs="Arial"/>
            <w:color w:val="FF0000"/>
            <w:rPrChange w:id="38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 xml:space="preserve">, </w:t>
        </w:r>
      </w:ins>
      <w:ins w:id="39" w:author="adriana.araujo" w:date="2016-10-14T10:56:00Z">
        <w:r w:rsidRPr="000C3311">
          <w:rPr>
            <w:rFonts w:ascii="Arial" w:hAnsi="Arial" w:cs="Arial"/>
            <w:color w:val="FF0000"/>
            <w:rPrChange w:id="40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 xml:space="preserve">determinando o </w:t>
        </w:r>
        <w:r w:rsidRPr="000C3311">
          <w:rPr>
            <w:rFonts w:ascii="Arial" w:hAnsi="Arial" w:cs="Arial"/>
            <w:color w:val="FF0000"/>
            <w:rPrChange w:id="41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“</w:t>
        </w:r>
        <w:r w:rsidRPr="000C3311">
          <w:rPr>
            <w:rFonts w:ascii="Arial" w:hAnsi="Arial" w:cs="Arial"/>
            <w:color w:val="FF0000"/>
            <w:rPrChange w:id="42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 xml:space="preserve">quantum </w:t>
        </w:r>
        <w:proofErr w:type="spellStart"/>
        <w:r w:rsidRPr="000C3311">
          <w:rPr>
            <w:rFonts w:ascii="Arial" w:hAnsi="Arial" w:cs="Arial"/>
            <w:color w:val="FF0000"/>
            <w:rPrChange w:id="43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debeatur</w:t>
        </w:r>
        <w:proofErr w:type="spellEnd"/>
        <w:r w:rsidRPr="000C3311">
          <w:rPr>
            <w:rFonts w:ascii="Arial" w:hAnsi="Arial" w:cs="Arial"/>
            <w:color w:val="FF0000"/>
            <w:rPrChange w:id="44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”</w:t>
        </w:r>
        <w:r w:rsidRPr="000C3311">
          <w:rPr>
            <w:rFonts w:ascii="Arial" w:hAnsi="Arial" w:cs="Arial"/>
            <w:color w:val="FF0000"/>
            <w:rPrChange w:id="45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, levando em consideração o atestado nos autos, conforme documento as folhas 158</w:t>
        </w:r>
      </w:ins>
      <w:ins w:id="46" w:author="adriana.araujo" w:date="2016-10-14T10:57:00Z">
        <w:r w:rsidRPr="000C3311">
          <w:rPr>
            <w:rFonts w:ascii="Arial" w:hAnsi="Arial" w:cs="Arial"/>
            <w:color w:val="FF0000"/>
            <w:rPrChange w:id="47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 xml:space="preserve"> a </w:t>
        </w:r>
      </w:ins>
      <w:proofErr w:type="gramStart"/>
      <w:ins w:id="48" w:author="adriana.araujo" w:date="2016-10-14T10:56:00Z">
        <w:r w:rsidRPr="000C3311">
          <w:rPr>
            <w:rFonts w:ascii="Arial" w:hAnsi="Arial" w:cs="Arial"/>
            <w:color w:val="FF0000"/>
            <w:rPrChange w:id="49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164</w:t>
        </w:r>
      </w:ins>
      <w:ins w:id="50" w:author="adriana.araujo" w:date="2016-10-14T10:55:00Z">
        <w:r w:rsidRPr="000C3311">
          <w:rPr>
            <w:rFonts w:ascii="Arial" w:hAnsi="Arial" w:cs="Arial"/>
            <w:color w:val="FF0000"/>
            <w:rPrChange w:id="51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.</w:t>
        </w:r>
      </w:ins>
      <w:proofErr w:type="gramEnd"/>
      <w:del w:id="52" w:author="adriana.araujo" w:date="2016-10-14T10:17:00Z">
        <w:r w:rsidR="002E7489" w:rsidRPr="000C3311" w:rsidDel="009234F8">
          <w:rPr>
            <w:rFonts w:ascii="Arial" w:hAnsi="Arial" w:cs="Arial"/>
          </w:rPr>
          <w:delText>.</w:delText>
        </w:r>
      </w:del>
    </w:p>
    <w:p w:rsidR="008F2650" w:rsidRPr="000C3311" w:rsidRDefault="00505DB9" w:rsidP="00285D78">
      <w:pPr>
        <w:spacing w:after="0" w:line="360" w:lineRule="auto"/>
        <w:ind w:firstLine="708"/>
        <w:jc w:val="both"/>
        <w:rPr>
          <w:rFonts w:ascii="Arial" w:hAnsi="Arial" w:cs="Arial"/>
          <w:rPrChange w:id="53" w:author="adriana.araujo" w:date="2016-10-14T12:00:00Z">
            <w:rPr>
              <w:rFonts w:ascii="Arial" w:hAnsi="Arial" w:cs="Arial"/>
            </w:rPr>
          </w:rPrChange>
        </w:rPr>
        <w:pPrChange w:id="54" w:author="adriana.araujo" w:date="2016-10-14T10:57:00Z">
          <w:pPr>
            <w:spacing w:after="0" w:line="360" w:lineRule="auto"/>
            <w:ind w:firstLine="851"/>
            <w:jc w:val="both"/>
          </w:pPr>
        </w:pPrChange>
      </w:pPr>
      <w:ins w:id="55" w:author="adriana.araujo" w:date="2016-10-14T10:57:00Z">
        <w:r w:rsidRPr="000C3311">
          <w:rPr>
            <w:rFonts w:ascii="Arial" w:hAnsi="Arial" w:cs="Arial"/>
          </w:rPr>
          <w:t xml:space="preserve"> </w:t>
        </w:r>
      </w:ins>
      <w:r w:rsidR="008F2650" w:rsidRPr="000C3311">
        <w:rPr>
          <w:rFonts w:ascii="Arial" w:hAnsi="Arial" w:cs="Arial"/>
          <w:rPrChange w:id="56" w:author="adriana.araujo" w:date="2016-10-14T12:00:00Z">
            <w:rPr>
              <w:rFonts w:ascii="Arial" w:hAnsi="Arial" w:cs="Arial"/>
            </w:rPr>
          </w:rPrChange>
        </w:rPr>
        <w:t>Atendo-se</w:t>
      </w:r>
      <w:r w:rsidR="003D77F4" w:rsidRPr="000C3311">
        <w:rPr>
          <w:rFonts w:ascii="Arial" w:hAnsi="Arial" w:cs="Arial"/>
          <w:rPrChange w:id="57" w:author="adriana.araujo" w:date="2016-10-14T12:00:00Z">
            <w:rPr>
              <w:rFonts w:ascii="Arial" w:hAnsi="Arial" w:cs="Arial"/>
            </w:rPr>
          </w:rPrChange>
        </w:rPr>
        <w:t xml:space="preserve"> à disciplina estabelecida pela legislação</w:t>
      </w:r>
      <w:r w:rsidR="008F2650" w:rsidRPr="000C3311">
        <w:rPr>
          <w:rFonts w:ascii="Arial" w:hAnsi="Arial" w:cs="Arial"/>
          <w:rPrChange w:id="58" w:author="adriana.araujo" w:date="2016-10-14T12:00:00Z">
            <w:rPr>
              <w:rFonts w:ascii="Arial" w:hAnsi="Arial" w:cs="Arial"/>
            </w:rPr>
          </w:rPrChange>
        </w:rPr>
        <w:t>, confere-se que o presente Processo Administrativo foi instruído como segue:</w:t>
      </w:r>
    </w:p>
    <w:p w:rsidR="004F68B3" w:rsidRPr="000C3311" w:rsidRDefault="004F68B3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color w:val="FF0000"/>
          <w:rPrChange w:id="59" w:author="adriana.araujo" w:date="2016-10-14T12:00:00Z">
            <w:rPr>
              <w:rFonts w:ascii="Arial" w:hAnsi="Arial" w:cs="Arial"/>
              <w:color w:val="FF0000"/>
            </w:rPr>
          </w:rPrChange>
        </w:rPr>
      </w:pPr>
      <w:r w:rsidRPr="000C3311">
        <w:rPr>
          <w:rFonts w:ascii="Arial" w:hAnsi="Arial" w:cs="Arial"/>
          <w:rPrChange w:id="60" w:author="adriana.araujo" w:date="2016-10-14T12:00:00Z">
            <w:rPr>
              <w:rFonts w:ascii="Arial" w:hAnsi="Arial" w:cs="Arial"/>
            </w:rPr>
          </w:rPrChange>
        </w:rPr>
        <w:t>Fls. 02</w:t>
      </w:r>
      <w:r w:rsidR="00E407D8" w:rsidRPr="000C3311">
        <w:rPr>
          <w:rFonts w:ascii="Arial" w:hAnsi="Arial" w:cs="Arial"/>
          <w:rPrChange w:id="61" w:author="adriana.araujo" w:date="2016-10-14T12:00:00Z">
            <w:rPr>
              <w:rFonts w:ascii="Arial" w:hAnsi="Arial" w:cs="Arial"/>
            </w:rPr>
          </w:rPrChange>
        </w:rPr>
        <w:t>/</w:t>
      </w:r>
      <w:r w:rsidR="00CD7156" w:rsidRPr="000C3311">
        <w:rPr>
          <w:rFonts w:ascii="Arial" w:hAnsi="Arial" w:cs="Arial"/>
          <w:rPrChange w:id="62" w:author="adriana.araujo" w:date="2016-10-14T12:00:00Z">
            <w:rPr>
              <w:rFonts w:ascii="Arial" w:hAnsi="Arial" w:cs="Arial"/>
            </w:rPr>
          </w:rPrChange>
        </w:rPr>
        <w:t>49</w:t>
      </w:r>
      <w:r w:rsidRPr="000C3311">
        <w:rPr>
          <w:rFonts w:ascii="Arial" w:hAnsi="Arial" w:cs="Arial"/>
          <w:rPrChange w:id="63" w:author="adriana.araujo" w:date="2016-10-14T12:00:00Z">
            <w:rPr>
              <w:rFonts w:ascii="Arial" w:hAnsi="Arial" w:cs="Arial"/>
            </w:rPr>
          </w:rPrChange>
        </w:rPr>
        <w:t xml:space="preserve"> contém </w:t>
      </w:r>
      <w:r w:rsidR="002F3939" w:rsidRPr="000C3311">
        <w:rPr>
          <w:rFonts w:ascii="Arial" w:hAnsi="Arial" w:cs="Arial"/>
          <w:rPrChange w:id="64" w:author="adriana.araujo" w:date="2016-10-14T12:00:00Z">
            <w:rPr>
              <w:rFonts w:ascii="Arial" w:hAnsi="Arial" w:cs="Arial"/>
            </w:rPr>
          </w:rPrChange>
        </w:rPr>
        <w:t xml:space="preserve">Requerimento da </w:t>
      </w:r>
      <w:r w:rsidR="009234F8" w:rsidRPr="000C3311">
        <w:rPr>
          <w:rFonts w:ascii="Arial" w:hAnsi="Arial" w:cs="Arial"/>
          <w:b/>
          <w:rPrChange w:id="65" w:author="adriana.araujo" w:date="2016-10-14T12:00:00Z">
            <w:rPr>
              <w:rFonts w:ascii="Arial" w:hAnsi="Arial" w:cs="Arial"/>
              <w:b/>
            </w:rPr>
          </w:rPrChange>
        </w:rPr>
        <w:t xml:space="preserve">EMPRESA ROSAN SERVIÇOS GERAIS </w:t>
      </w:r>
      <w:proofErr w:type="gramStart"/>
      <w:r w:rsidR="009234F8" w:rsidRPr="000C3311">
        <w:rPr>
          <w:rFonts w:ascii="Arial" w:hAnsi="Arial" w:cs="Arial"/>
          <w:b/>
          <w:rPrChange w:id="66" w:author="adriana.araujo" w:date="2016-10-14T12:00:00Z">
            <w:rPr>
              <w:rFonts w:ascii="Arial" w:hAnsi="Arial" w:cs="Arial"/>
              <w:b/>
            </w:rPr>
          </w:rPrChange>
        </w:rPr>
        <w:t>LTDA</w:t>
      </w:r>
      <w:ins w:id="67" w:author="adriana.araujo" w:date="2016-10-14T10:18:00Z">
        <w:r w:rsidR="009234F8" w:rsidRPr="000C3311">
          <w:rPr>
            <w:rFonts w:ascii="Arial" w:hAnsi="Arial" w:cs="Arial"/>
            <w:b/>
            <w:rPrChange w:id="68" w:author="adriana.araujo" w:date="2016-10-14T12:00:00Z">
              <w:rPr>
                <w:rFonts w:ascii="Arial" w:hAnsi="Arial" w:cs="Arial"/>
                <w:b/>
              </w:rPr>
            </w:rPrChange>
          </w:rPr>
          <w:t>,</w:t>
        </w:r>
      </w:ins>
      <w:proofErr w:type="gramEnd"/>
      <w:del w:id="69" w:author="adriana.araujo" w:date="2016-10-14T10:18:00Z">
        <w:r w:rsidR="009234F8" w:rsidRPr="000C3311" w:rsidDel="009234F8">
          <w:rPr>
            <w:rFonts w:ascii="Arial" w:hAnsi="Arial" w:cs="Arial"/>
            <w:b/>
            <w:rPrChange w:id="70" w:author="adriana.araujo" w:date="2016-10-14T12:00:00Z">
              <w:rPr>
                <w:rFonts w:ascii="Arial" w:hAnsi="Arial" w:cs="Arial"/>
                <w:b/>
              </w:rPr>
            </w:rPrChange>
          </w:rPr>
          <w:delText>.</w:delText>
        </w:r>
      </w:del>
      <w:r w:rsidR="009234F8" w:rsidRPr="000C3311">
        <w:rPr>
          <w:rFonts w:ascii="Arial" w:hAnsi="Arial" w:cs="Arial"/>
          <w:b/>
          <w:rPrChange w:id="71" w:author="adriana.araujo" w:date="2016-10-14T12:00:00Z">
            <w:rPr>
              <w:rFonts w:ascii="Arial" w:hAnsi="Arial" w:cs="Arial"/>
              <w:b/>
            </w:rPr>
          </w:rPrChange>
        </w:rPr>
        <w:t xml:space="preserve"> </w:t>
      </w:r>
      <w:r w:rsidR="002F3939" w:rsidRPr="000C3311">
        <w:rPr>
          <w:rFonts w:ascii="Arial" w:hAnsi="Arial" w:cs="Arial"/>
          <w:b/>
          <w:rPrChange w:id="72" w:author="adriana.araujo" w:date="2016-10-14T12:00:00Z">
            <w:rPr>
              <w:rFonts w:ascii="Arial" w:hAnsi="Arial" w:cs="Arial"/>
              <w:b/>
            </w:rPr>
          </w:rPrChange>
        </w:rPr>
        <w:t xml:space="preserve">CNPJ nº </w:t>
      </w:r>
      <w:r w:rsidR="00CD7156" w:rsidRPr="000C3311">
        <w:rPr>
          <w:rFonts w:ascii="Arial" w:hAnsi="Arial" w:cs="Arial"/>
          <w:b/>
          <w:rPrChange w:id="73" w:author="adriana.araujo" w:date="2016-10-14T12:00:00Z">
            <w:rPr>
              <w:rFonts w:ascii="Arial" w:hAnsi="Arial" w:cs="Arial"/>
              <w:b/>
            </w:rPr>
          </w:rPrChange>
        </w:rPr>
        <w:t>04.663.867/0001-88</w:t>
      </w:r>
      <w:r w:rsidR="002E7489" w:rsidRPr="000C3311">
        <w:rPr>
          <w:rFonts w:ascii="Arial" w:hAnsi="Arial" w:cs="Arial"/>
          <w:rPrChange w:id="74" w:author="adriana.araujo" w:date="2016-10-14T12:00:00Z">
            <w:rPr>
              <w:rFonts w:ascii="Arial" w:hAnsi="Arial" w:cs="Arial"/>
            </w:rPr>
          </w:rPrChange>
        </w:rPr>
        <w:t xml:space="preserve">, de </w:t>
      </w:r>
      <w:r w:rsidR="002F3939" w:rsidRPr="000C3311">
        <w:rPr>
          <w:rFonts w:ascii="Arial" w:hAnsi="Arial" w:cs="Arial"/>
          <w:rPrChange w:id="75" w:author="adriana.araujo" w:date="2016-10-14T12:00:00Z">
            <w:rPr>
              <w:rFonts w:ascii="Arial" w:hAnsi="Arial" w:cs="Arial"/>
            </w:rPr>
          </w:rPrChange>
        </w:rPr>
        <w:t>1</w:t>
      </w:r>
      <w:r w:rsidR="00CD7156" w:rsidRPr="000C3311">
        <w:rPr>
          <w:rFonts w:ascii="Arial" w:hAnsi="Arial" w:cs="Arial"/>
          <w:rPrChange w:id="76" w:author="adriana.araujo" w:date="2016-10-14T12:00:00Z">
            <w:rPr>
              <w:rFonts w:ascii="Arial" w:hAnsi="Arial" w:cs="Arial"/>
            </w:rPr>
          </w:rPrChange>
        </w:rPr>
        <w:t>5</w:t>
      </w:r>
      <w:r w:rsidR="00C606E9" w:rsidRPr="000C3311">
        <w:rPr>
          <w:rFonts w:ascii="Arial" w:hAnsi="Arial" w:cs="Arial"/>
          <w:rPrChange w:id="77" w:author="adriana.araujo" w:date="2016-10-14T12:00:00Z">
            <w:rPr>
              <w:rFonts w:ascii="Arial" w:hAnsi="Arial" w:cs="Arial"/>
            </w:rPr>
          </w:rPrChange>
        </w:rPr>
        <w:t>.</w:t>
      </w:r>
      <w:r w:rsidR="002E7489" w:rsidRPr="000C3311">
        <w:rPr>
          <w:rFonts w:ascii="Arial" w:hAnsi="Arial" w:cs="Arial"/>
          <w:rPrChange w:id="78" w:author="adriana.araujo" w:date="2016-10-14T12:00:00Z">
            <w:rPr>
              <w:rFonts w:ascii="Arial" w:hAnsi="Arial" w:cs="Arial"/>
            </w:rPr>
          </w:rPrChange>
        </w:rPr>
        <w:t>0</w:t>
      </w:r>
      <w:r w:rsidR="00CD7156" w:rsidRPr="000C3311">
        <w:rPr>
          <w:rFonts w:ascii="Arial" w:hAnsi="Arial" w:cs="Arial"/>
          <w:rPrChange w:id="79" w:author="adriana.araujo" w:date="2016-10-14T12:00:00Z">
            <w:rPr>
              <w:rFonts w:ascii="Arial" w:hAnsi="Arial" w:cs="Arial"/>
            </w:rPr>
          </w:rPrChange>
        </w:rPr>
        <w:t>9</w:t>
      </w:r>
      <w:r w:rsidR="00C606E9" w:rsidRPr="000C3311">
        <w:rPr>
          <w:rFonts w:ascii="Arial" w:hAnsi="Arial" w:cs="Arial"/>
          <w:rPrChange w:id="80" w:author="adriana.araujo" w:date="2016-10-14T12:00:00Z">
            <w:rPr>
              <w:rFonts w:ascii="Arial" w:hAnsi="Arial" w:cs="Arial"/>
            </w:rPr>
          </w:rPrChange>
        </w:rPr>
        <w:t>.</w:t>
      </w:r>
      <w:r w:rsidR="002E7489" w:rsidRPr="000C3311">
        <w:rPr>
          <w:rFonts w:ascii="Arial" w:hAnsi="Arial" w:cs="Arial"/>
          <w:rPrChange w:id="81" w:author="adriana.araujo" w:date="2016-10-14T12:00:00Z">
            <w:rPr>
              <w:rFonts w:ascii="Arial" w:hAnsi="Arial" w:cs="Arial"/>
            </w:rPr>
          </w:rPrChange>
        </w:rPr>
        <w:t>201</w:t>
      </w:r>
      <w:r w:rsidR="00CD7156" w:rsidRPr="000C3311">
        <w:rPr>
          <w:rFonts w:ascii="Arial" w:hAnsi="Arial" w:cs="Arial"/>
          <w:rPrChange w:id="82" w:author="adriana.araujo" w:date="2016-10-14T12:00:00Z">
            <w:rPr>
              <w:rFonts w:ascii="Arial" w:hAnsi="Arial" w:cs="Arial"/>
            </w:rPr>
          </w:rPrChange>
        </w:rPr>
        <w:t>6</w:t>
      </w:r>
      <w:r w:rsidR="002E7489" w:rsidRPr="000C3311">
        <w:rPr>
          <w:rFonts w:ascii="Arial" w:hAnsi="Arial" w:cs="Arial"/>
          <w:rPrChange w:id="83" w:author="adriana.araujo" w:date="2016-10-14T12:00:00Z">
            <w:rPr>
              <w:rFonts w:ascii="Arial" w:hAnsi="Arial" w:cs="Arial"/>
            </w:rPr>
          </w:rPrChange>
        </w:rPr>
        <w:t xml:space="preserve">, </w:t>
      </w:r>
      <w:r w:rsidR="00CD7156" w:rsidRPr="000C3311">
        <w:rPr>
          <w:rFonts w:ascii="Arial" w:hAnsi="Arial" w:cs="Arial"/>
          <w:rPrChange w:id="84" w:author="adriana.araujo" w:date="2016-10-14T12:00:00Z">
            <w:rPr>
              <w:rFonts w:ascii="Arial" w:hAnsi="Arial" w:cs="Arial"/>
            </w:rPr>
          </w:rPrChange>
        </w:rPr>
        <w:t>acompanhado de cópia do Contrato nº GS-002/2016, findo em 29</w:t>
      </w:r>
      <w:ins w:id="85" w:author="adriana.araujo" w:date="2016-10-14T10:18:00Z">
        <w:r w:rsidR="009234F8" w:rsidRPr="000C3311">
          <w:rPr>
            <w:rFonts w:ascii="Arial" w:hAnsi="Arial" w:cs="Arial"/>
            <w:rPrChange w:id="86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87" w:author="adriana.araujo" w:date="2016-10-14T10:18:00Z">
        <w:r w:rsidR="00CD7156" w:rsidRPr="000C3311" w:rsidDel="009234F8">
          <w:rPr>
            <w:rFonts w:ascii="Arial" w:hAnsi="Arial" w:cs="Arial"/>
            <w:rPrChange w:id="88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CD7156" w:rsidRPr="000C3311">
        <w:rPr>
          <w:rFonts w:ascii="Arial" w:hAnsi="Arial" w:cs="Arial"/>
          <w:rPrChange w:id="89" w:author="adriana.araujo" w:date="2016-10-14T12:00:00Z">
            <w:rPr>
              <w:rFonts w:ascii="Arial" w:hAnsi="Arial" w:cs="Arial"/>
            </w:rPr>
          </w:rPrChange>
        </w:rPr>
        <w:t>07</w:t>
      </w:r>
      <w:ins w:id="90" w:author="adriana.araujo" w:date="2016-10-14T10:18:00Z">
        <w:r w:rsidR="009234F8" w:rsidRPr="000C3311">
          <w:rPr>
            <w:rFonts w:ascii="Arial" w:hAnsi="Arial" w:cs="Arial"/>
            <w:rPrChange w:id="91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92" w:author="adriana.araujo" w:date="2016-10-14T10:18:00Z">
        <w:r w:rsidR="00CD7156" w:rsidRPr="000C3311" w:rsidDel="009234F8">
          <w:rPr>
            <w:rFonts w:ascii="Arial" w:hAnsi="Arial" w:cs="Arial"/>
            <w:rPrChange w:id="93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CD7156" w:rsidRPr="000C3311">
        <w:rPr>
          <w:rFonts w:ascii="Arial" w:hAnsi="Arial" w:cs="Arial"/>
          <w:rPrChange w:id="94" w:author="adriana.araujo" w:date="2016-10-14T12:00:00Z">
            <w:rPr>
              <w:rFonts w:ascii="Arial" w:hAnsi="Arial" w:cs="Arial"/>
            </w:rPr>
          </w:rPrChange>
        </w:rPr>
        <w:t>2016 e solicitando o</w:t>
      </w:r>
      <w:r w:rsidR="00607651" w:rsidRPr="000C3311">
        <w:rPr>
          <w:rFonts w:ascii="Arial" w:hAnsi="Arial" w:cs="Arial"/>
          <w:rPrChange w:id="95" w:author="adriana.araujo" w:date="2016-10-14T12:00:00Z">
            <w:rPr>
              <w:rFonts w:ascii="Arial" w:hAnsi="Arial" w:cs="Arial"/>
            </w:rPr>
          </w:rPrChange>
        </w:rPr>
        <w:t xml:space="preserve"> pagamento da fatura de prestação de serviços de limpeza, </w:t>
      </w:r>
      <w:proofErr w:type="spellStart"/>
      <w:r w:rsidR="00607651" w:rsidRPr="000C3311">
        <w:rPr>
          <w:rFonts w:ascii="Arial" w:hAnsi="Arial" w:cs="Arial"/>
          <w:rPrChange w:id="96" w:author="adriana.araujo" w:date="2016-10-14T12:00:00Z">
            <w:rPr>
              <w:rFonts w:ascii="Arial" w:hAnsi="Arial" w:cs="Arial"/>
            </w:rPr>
          </w:rPrChange>
        </w:rPr>
        <w:t>copeiragem</w:t>
      </w:r>
      <w:proofErr w:type="spellEnd"/>
      <w:r w:rsidR="00607651" w:rsidRPr="000C3311">
        <w:rPr>
          <w:rFonts w:ascii="Arial" w:hAnsi="Arial" w:cs="Arial"/>
          <w:rPrChange w:id="97" w:author="adriana.araujo" w:date="2016-10-14T12:00:00Z">
            <w:rPr>
              <w:rFonts w:ascii="Arial" w:hAnsi="Arial" w:cs="Arial"/>
            </w:rPr>
          </w:rPrChange>
        </w:rPr>
        <w:t xml:space="preserve"> e garçons, referente ao mês de agosto de 2016, no valor de </w:t>
      </w:r>
      <w:r w:rsidR="00607651" w:rsidRPr="000C3311">
        <w:rPr>
          <w:rFonts w:ascii="Arial" w:hAnsi="Arial" w:cs="Arial"/>
          <w:b/>
          <w:rPrChange w:id="98" w:author="adriana.araujo" w:date="2016-10-14T12:00:00Z">
            <w:rPr>
              <w:rFonts w:ascii="Arial" w:hAnsi="Arial" w:cs="Arial"/>
              <w:b/>
            </w:rPr>
          </w:rPrChange>
        </w:rPr>
        <w:t>R$ 61.142,67</w:t>
      </w:r>
      <w:r w:rsidR="00607651" w:rsidRPr="000C3311">
        <w:rPr>
          <w:rFonts w:ascii="Arial" w:hAnsi="Arial" w:cs="Arial"/>
          <w:rPrChange w:id="99" w:author="adriana.araujo" w:date="2016-10-14T12:00:00Z">
            <w:rPr>
              <w:rFonts w:ascii="Arial" w:hAnsi="Arial" w:cs="Arial"/>
            </w:rPr>
          </w:rPrChange>
        </w:rPr>
        <w:t xml:space="preserve"> (sessenta e um mil, cento e quarenta e dois reais e sessenta e sete centavos</w:t>
      </w:r>
      <w:ins w:id="100" w:author="adriana.araujo" w:date="2016-10-14T10:19:00Z">
        <w:r w:rsidR="009234F8" w:rsidRPr="000C3311">
          <w:rPr>
            <w:rFonts w:ascii="Arial" w:hAnsi="Arial" w:cs="Arial"/>
            <w:rPrChange w:id="101" w:author="adriana.araujo" w:date="2016-10-14T12:00:00Z">
              <w:rPr>
                <w:rFonts w:ascii="Arial" w:hAnsi="Arial" w:cs="Arial"/>
              </w:rPr>
            </w:rPrChange>
          </w:rPr>
          <w:t>)</w:t>
        </w:r>
      </w:ins>
      <w:r w:rsidR="00607651" w:rsidRPr="000C3311">
        <w:rPr>
          <w:rFonts w:ascii="Arial" w:hAnsi="Arial" w:cs="Arial"/>
          <w:rPrChange w:id="102" w:author="adriana.araujo" w:date="2016-10-14T12:00:00Z">
            <w:rPr>
              <w:rFonts w:ascii="Arial" w:hAnsi="Arial" w:cs="Arial"/>
            </w:rPr>
          </w:rPrChange>
        </w:rPr>
        <w:t xml:space="preserve"> e 14 (quatorze) dias do mês de setembro de 2016, no valor de </w:t>
      </w:r>
      <w:r w:rsidR="00607651" w:rsidRPr="000C3311">
        <w:rPr>
          <w:rFonts w:ascii="Arial" w:hAnsi="Arial" w:cs="Arial"/>
          <w:b/>
          <w:rPrChange w:id="103" w:author="adriana.araujo" w:date="2016-10-14T12:00:00Z">
            <w:rPr>
              <w:rFonts w:ascii="Arial" w:hAnsi="Arial" w:cs="Arial"/>
              <w:b/>
            </w:rPr>
          </w:rPrChange>
        </w:rPr>
        <w:t>R$ 28.533,24</w:t>
      </w:r>
      <w:r w:rsidR="00607651" w:rsidRPr="000C3311">
        <w:rPr>
          <w:rFonts w:ascii="Arial" w:hAnsi="Arial" w:cs="Arial"/>
          <w:rPrChange w:id="104" w:author="adriana.araujo" w:date="2016-10-14T12:00:00Z">
            <w:rPr>
              <w:rFonts w:ascii="Arial" w:hAnsi="Arial" w:cs="Arial"/>
            </w:rPr>
          </w:rPrChange>
        </w:rPr>
        <w:t xml:space="preserve"> (vinte e oito mil, quinhentos e trinta e três reais e vinte e quatro centavos), perfazendo um total de </w:t>
      </w:r>
      <w:r w:rsidR="00607651" w:rsidRPr="000C3311">
        <w:rPr>
          <w:rFonts w:ascii="Arial" w:hAnsi="Arial" w:cs="Arial"/>
          <w:b/>
          <w:rPrChange w:id="105" w:author="adriana.araujo" w:date="2016-10-14T12:00:00Z">
            <w:rPr>
              <w:rFonts w:ascii="Arial" w:hAnsi="Arial" w:cs="Arial"/>
              <w:b/>
            </w:rPr>
          </w:rPrChange>
        </w:rPr>
        <w:t>R$ 89.675,91</w:t>
      </w:r>
      <w:r w:rsidR="00607651" w:rsidRPr="000C3311">
        <w:rPr>
          <w:rFonts w:ascii="Arial" w:hAnsi="Arial" w:cs="Arial"/>
          <w:rPrChange w:id="106" w:author="adriana.araujo" w:date="2016-10-14T12:00:00Z">
            <w:rPr>
              <w:rFonts w:ascii="Arial" w:hAnsi="Arial" w:cs="Arial"/>
            </w:rPr>
          </w:rPrChange>
        </w:rPr>
        <w:t xml:space="preserve"> (oitenta e nove mil, seiscentos e setenta e cinco reais e noventa e um centavos)</w:t>
      </w:r>
      <w:r w:rsidR="007E447B" w:rsidRPr="000C3311">
        <w:rPr>
          <w:rFonts w:ascii="Arial" w:hAnsi="Arial" w:cs="Arial"/>
          <w:color w:val="FF0000"/>
          <w:rPrChange w:id="107" w:author="adriana.araujo" w:date="2016-10-14T12:00:00Z">
            <w:rPr>
              <w:rFonts w:ascii="Arial" w:hAnsi="Arial" w:cs="Arial"/>
              <w:color w:val="FF0000"/>
            </w:rPr>
          </w:rPrChange>
        </w:rPr>
        <w:t>.</w:t>
      </w:r>
    </w:p>
    <w:p w:rsidR="004F68B3" w:rsidRPr="000C3311" w:rsidRDefault="00CD7156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rPrChange w:id="108" w:author="adriana.araujo" w:date="2016-10-14T12:00:00Z">
            <w:rPr>
              <w:rFonts w:ascii="Arial" w:hAnsi="Arial" w:cs="Arial"/>
            </w:rPr>
          </w:rPrChange>
        </w:rPr>
      </w:pPr>
      <w:r w:rsidRPr="000C3311">
        <w:rPr>
          <w:rFonts w:ascii="Arial" w:hAnsi="Arial" w:cs="Arial"/>
          <w:rPrChange w:id="109" w:author="adriana.araujo" w:date="2016-10-14T12:00:00Z">
            <w:rPr>
              <w:rFonts w:ascii="Arial" w:hAnsi="Arial" w:cs="Arial"/>
            </w:rPr>
          </w:rPrChange>
        </w:rPr>
        <w:t>Fls. 5</w:t>
      </w:r>
      <w:r w:rsidR="00B46C09" w:rsidRPr="000C3311">
        <w:rPr>
          <w:rFonts w:ascii="Arial" w:hAnsi="Arial" w:cs="Arial"/>
          <w:rPrChange w:id="110" w:author="adriana.araujo" w:date="2016-10-14T12:00:00Z">
            <w:rPr>
              <w:rFonts w:ascii="Arial" w:hAnsi="Arial" w:cs="Arial"/>
            </w:rPr>
          </w:rPrChange>
        </w:rPr>
        <w:t>0</w:t>
      </w:r>
      <w:r w:rsidR="009A0E5A" w:rsidRPr="000C3311">
        <w:rPr>
          <w:rFonts w:ascii="Arial" w:hAnsi="Arial" w:cs="Arial"/>
          <w:rPrChange w:id="111" w:author="adriana.araujo" w:date="2016-10-14T12:00:00Z">
            <w:rPr>
              <w:rFonts w:ascii="Arial" w:hAnsi="Arial" w:cs="Arial"/>
            </w:rPr>
          </w:rPrChange>
        </w:rPr>
        <w:t>/51</w:t>
      </w:r>
      <w:r w:rsidR="00B46C09" w:rsidRPr="000C3311">
        <w:rPr>
          <w:rFonts w:ascii="Arial" w:hAnsi="Arial" w:cs="Arial"/>
          <w:rPrChange w:id="112" w:author="adriana.araujo" w:date="2016-10-14T12:00:00Z">
            <w:rPr>
              <w:rFonts w:ascii="Arial" w:hAnsi="Arial" w:cs="Arial"/>
            </w:rPr>
          </w:rPrChange>
        </w:rPr>
        <w:t xml:space="preserve"> </w:t>
      </w:r>
      <w:r w:rsidR="00347410" w:rsidRPr="000C3311">
        <w:rPr>
          <w:rFonts w:ascii="Arial" w:hAnsi="Arial" w:cs="Arial"/>
          <w:rPrChange w:id="113" w:author="adriana.araujo" w:date="2016-10-14T12:00:00Z">
            <w:rPr>
              <w:rFonts w:ascii="Arial" w:hAnsi="Arial" w:cs="Arial"/>
            </w:rPr>
          </w:rPrChange>
        </w:rPr>
        <w:t>consta</w:t>
      </w:r>
      <w:r w:rsidR="00C606E9" w:rsidRPr="000C3311">
        <w:rPr>
          <w:rFonts w:ascii="Arial" w:hAnsi="Arial" w:cs="Arial"/>
          <w:rPrChange w:id="114" w:author="adriana.araujo" w:date="2016-10-14T12:00:00Z">
            <w:rPr>
              <w:rFonts w:ascii="Arial" w:hAnsi="Arial" w:cs="Arial"/>
            </w:rPr>
          </w:rPrChange>
        </w:rPr>
        <w:t>ta</w:t>
      </w:r>
      <w:r w:rsidR="00102552" w:rsidRPr="000C3311">
        <w:rPr>
          <w:rFonts w:ascii="Arial" w:hAnsi="Arial" w:cs="Arial"/>
          <w:rPrChange w:id="115" w:author="adriana.araujo" w:date="2016-10-14T12:00:00Z">
            <w:rPr>
              <w:rFonts w:ascii="Arial" w:hAnsi="Arial" w:cs="Arial"/>
            </w:rPr>
          </w:rPrChange>
        </w:rPr>
        <w:t xml:space="preserve"> </w:t>
      </w:r>
      <w:r w:rsidRPr="000C3311">
        <w:rPr>
          <w:rFonts w:ascii="Arial" w:hAnsi="Arial" w:cs="Arial"/>
          <w:rPrChange w:id="116" w:author="adriana.araujo" w:date="2016-10-14T12:00:00Z">
            <w:rPr>
              <w:rFonts w:ascii="Arial" w:hAnsi="Arial" w:cs="Arial"/>
            </w:rPr>
          </w:rPrChange>
        </w:rPr>
        <w:t>Cópia da</w:t>
      </w:r>
      <w:r w:rsidR="009A0E5A" w:rsidRPr="000C3311">
        <w:rPr>
          <w:rFonts w:ascii="Arial" w:hAnsi="Arial" w:cs="Arial"/>
          <w:rPrChange w:id="117" w:author="adriana.araujo" w:date="2016-10-14T12:00:00Z">
            <w:rPr>
              <w:rFonts w:ascii="Arial" w:hAnsi="Arial" w:cs="Arial"/>
            </w:rPr>
          </w:rPrChange>
        </w:rPr>
        <w:t xml:space="preserve"> publicação do Extrato do Termo de Contrato nº 2/2016, </w:t>
      </w:r>
      <w:r w:rsidRPr="000C3311">
        <w:rPr>
          <w:rFonts w:ascii="Arial" w:hAnsi="Arial" w:cs="Arial"/>
          <w:rPrChange w:id="118" w:author="adriana.araujo" w:date="2016-10-14T12:00:00Z">
            <w:rPr>
              <w:rFonts w:ascii="Arial" w:hAnsi="Arial" w:cs="Arial"/>
            </w:rPr>
          </w:rPrChange>
        </w:rPr>
        <w:t>fls. 4 e 5 do D</w:t>
      </w:r>
      <w:ins w:id="119" w:author="adriana.araujo" w:date="2016-10-14T10:20:00Z">
        <w:r w:rsidR="009234F8" w:rsidRPr="000C3311">
          <w:rPr>
            <w:rFonts w:ascii="Arial" w:hAnsi="Arial" w:cs="Arial"/>
            <w:rPrChange w:id="120" w:author="adriana.araujo" w:date="2016-10-14T12:00:00Z">
              <w:rPr>
                <w:rFonts w:ascii="Arial" w:hAnsi="Arial" w:cs="Arial"/>
              </w:rPr>
            </w:rPrChange>
          </w:rPr>
          <w:t>iário Oficial</w:t>
        </w:r>
      </w:ins>
      <w:del w:id="121" w:author="adriana.araujo" w:date="2016-10-14T10:20:00Z">
        <w:r w:rsidRPr="000C3311" w:rsidDel="009234F8">
          <w:rPr>
            <w:rFonts w:ascii="Arial" w:hAnsi="Arial" w:cs="Arial"/>
            <w:rPrChange w:id="122" w:author="adriana.araujo" w:date="2016-10-14T12:00:00Z">
              <w:rPr>
                <w:rFonts w:ascii="Arial" w:hAnsi="Arial" w:cs="Arial"/>
              </w:rPr>
            </w:rPrChange>
          </w:rPr>
          <w:delText xml:space="preserve">. O. </w:delText>
        </w:r>
      </w:del>
      <w:ins w:id="123" w:author="adriana.araujo" w:date="2016-10-14T10:20:00Z">
        <w:r w:rsidR="009234F8" w:rsidRPr="000C3311">
          <w:rPr>
            <w:rFonts w:ascii="Arial" w:hAnsi="Arial" w:cs="Arial"/>
            <w:rPrChange w:id="124" w:author="adriana.araujo" w:date="2016-10-14T12:00:00Z">
              <w:rPr>
                <w:rFonts w:ascii="Arial" w:hAnsi="Arial" w:cs="Arial"/>
              </w:rPr>
            </w:rPrChange>
          </w:rPr>
          <w:t xml:space="preserve"> </w:t>
        </w:r>
      </w:ins>
      <w:r w:rsidRPr="000C3311">
        <w:rPr>
          <w:rFonts w:ascii="Arial" w:hAnsi="Arial" w:cs="Arial"/>
          <w:rPrChange w:id="125" w:author="adriana.araujo" w:date="2016-10-14T12:00:00Z">
            <w:rPr>
              <w:rFonts w:ascii="Arial" w:hAnsi="Arial" w:cs="Arial"/>
            </w:rPr>
          </w:rPrChange>
        </w:rPr>
        <w:t>do Estado</w:t>
      </w:r>
      <w:ins w:id="126" w:author="adriana.araujo" w:date="2016-10-14T10:20:00Z">
        <w:r w:rsidR="009234F8" w:rsidRPr="000C3311">
          <w:rPr>
            <w:rFonts w:ascii="Arial" w:hAnsi="Arial" w:cs="Arial"/>
            <w:rPrChange w:id="127" w:author="adriana.araujo" w:date="2016-10-14T12:00:00Z">
              <w:rPr>
                <w:rFonts w:ascii="Arial" w:hAnsi="Arial" w:cs="Arial"/>
              </w:rPr>
            </w:rPrChange>
          </w:rPr>
          <w:t xml:space="preserve"> - DOE</w:t>
        </w:r>
      </w:ins>
      <w:r w:rsidRPr="000C3311">
        <w:rPr>
          <w:rFonts w:ascii="Arial" w:hAnsi="Arial" w:cs="Arial"/>
          <w:rPrChange w:id="128" w:author="adriana.araujo" w:date="2016-10-14T12:00:00Z">
            <w:rPr>
              <w:rFonts w:ascii="Arial" w:hAnsi="Arial" w:cs="Arial"/>
            </w:rPr>
          </w:rPrChange>
        </w:rPr>
        <w:t xml:space="preserve">, do dia </w:t>
      </w:r>
      <w:proofErr w:type="gramStart"/>
      <w:r w:rsidR="009A0E5A" w:rsidRPr="000C3311">
        <w:rPr>
          <w:rFonts w:ascii="Arial" w:hAnsi="Arial" w:cs="Arial"/>
          <w:rPrChange w:id="129" w:author="adriana.araujo" w:date="2016-10-14T12:00:00Z">
            <w:rPr>
              <w:rFonts w:ascii="Arial" w:hAnsi="Arial" w:cs="Arial"/>
            </w:rPr>
          </w:rPrChange>
        </w:rPr>
        <w:t>05</w:t>
      </w:r>
      <w:ins w:id="130" w:author="adriana.araujo" w:date="2016-10-14T10:20:00Z">
        <w:r w:rsidR="009234F8" w:rsidRPr="000C3311">
          <w:rPr>
            <w:rFonts w:ascii="Arial" w:hAnsi="Arial" w:cs="Arial"/>
            <w:rPrChange w:id="131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proofErr w:type="gramEnd"/>
      <w:del w:id="132" w:author="adriana.araujo" w:date="2016-10-14T10:20:00Z">
        <w:r w:rsidR="009A0E5A" w:rsidRPr="000C3311" w:rsidDel="009234F8">
          <w:rPr>
            <w:rFonts w:ascii="Arial" w:hAnsi="Arial" w:cs="Arial"/>
            <w:rPrChange w:id="133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9A0E5A" w:rsidRPr="000C3311">
        <w:rPr>
          <w:rFonts w:ascii="Arial" w:hAnsi="Arial" w:cs="Arial"/>
          <w:rPrChange w:id="134" w:author="adriana.araujo" w:date="2016-10-14T12:00:00Z">
            <w:rPr>
              <w:rFonts w:ascii="Arial" w:hAnsi="Arial" w:cs="Arial"/>
            </w:rPr>
          </w:rPrChange>
        </w:rPr>
        <w:t>02</w:t>
      </w:r>
      <w:ins w:id="135" w:author="adriana.araujo" w:date="2016-10-14T10:20:00Z">
        <w:r w:rsidR="009234F8" w:rsidRPr="000C3311">
          <w:rPr>
            <w:rFonts w:ascii="Arial" w:hAnsi="Arial" w:cs="Arial"/>
            <w:rPrChange w:id="136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137" w:author="adriana.araujo" w:date="2016-10-14T10:20:00Z">
        <w:r w:rsidR="009A0E5A" w:rsidRPr="000C3311" w:rsidDel="009234F8">
          <w:rPr>
            <w:rFonts w:ascii="Arial" w:hAnsi="Arial" w:cs="Arial"/>
            <w:rPrChange w:id="138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9A0E5A" w:rsidRPr="000C3311">
        <w:rPr>
          <w:rFonts w:ascii="Arial" w:hAnsi="Arial" w:cs="Arial"/>
          <w:rPrChange w:id="139" w:author="adriana.araujo" w:date="2016-10-14T12:00:00Z">
            <w:rPr>
              <w:rFonts w:ascii="Arial" w:hAnsi="Arial" w:cs="Arial"/>
            </w:rPr>
          </w:rPrChange>
        </w:rPr>
        <w:t>2016</w:t>
      </w:r>
      <w:r w:rsidR="004F68B3" w:rsidRPr="000C3311">
        <w:rPr>
          <w:rFonts w:ascii="Arial" w:hAnsi="Arial" w:cs="Arial"/>
          <w:rPrChange w:id="140" w:author="adriana.araujo" w:date="2016-10-14T12:00:00Z">
            <w:rPr>
              <w:rFonts w:ascii="Arial" w:hAnsi="Arial" w:cs="Arial"/>
            </w:rPr>
          </w:rPrChange>
        </w:rPr>
        <w:t>.</w:t>
      </w:r>
    </w:p>
    <w:p w:rsidR="00B46C09" w:rsidRPr="000C3311" w:rsidRDefault="00B46C09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rPrChange w:id="141" w:author="adriana.araujo" w:date="2016-10-14T12:00:00Z">
            <w:rPr>
              <w:rFonts w:ascii="Arial" w:hAnsi="Arial" w:cs="Arial"/>
            </w:rPr>
          </w:rPrChange>
        </w:rPr>
      </w:pPr>
      <w:r w:rsidRPr="000C3311">
        <w:rPr>
          <w:rFonts w:ascii="Arial" w:hAnsi="Arial" w:cs="Arial"/>
          <w:rPrChange w:id="142" w:author="adriana.araujo" w:date="2016-10-14T12:00:00Z">
            <w:rPr>
              <w:rFonts w:ascii="Arial" w:hAnsi="Arial" w:cs="Arial"/>
            </w:rPr>
          </w:rPrChange>
        </w:rPr>
        <w:t>Fls.</w:t>
      </w:r>
      <w:ins w:id="143" w:author="adriana.araujo" w:date="2016-10-14T10:42:00Z">
        <w:r w:rsidR="00326562" w:rsidRPr="000C3311">
          <w:rPr>
            <w:rFonts w:ascii="Arial" w:hAnsi="Arial" w:cs="Arial"/>
            <w:rPrChange w:id="144" w:author="adriana.araujo" w:date="2016-10-14T12:00:00Z">
              <w:rPr>
                <w:rFonts w:ascii="Arial" w:hAnsi="Arial" w:cs="Arial"/>
              </w:rPr>
            </w:rPrChange>
          </w:rPr>
          <w:t xml:space="preserve"> </w:t>
        </w:r>
      </w:ins>
      <w:r w:rsidR="009A0E5A" w:rsidRPr="000C3311">
        <w:rPr>
          <w:rFonts w:ascii="Arial" w:hAnsi="Arial" w:cs="Arial"/>
          <w:rPrChange w:id="145" w:author="adriana.araujo" w:date="2016-10-14T12:00:00Z">
            <w:rPr>
              <w:rFonts w:ascii="Arial" w:hAnsi="Arial" w:cs="Arial"/>
            </w:rPr>
          </w:rPrChange>
        </w:rPr>
        <w:t>52/</w:t>
      </w:r>
      <w:r w:rsidR="0037025D" w:rsidRPr="000C3311">
        <w:rPr>
          <w:rFonts w:ascii="Arial" w:hAnsi="Arial" w:cs="Arial"/>
          <w:rPrChange w:id="146" w:author="adriana.araujo" w:date="2016-10-14T12:00:00Z">
            <w:rPr>
              <w:rFonts w:ascii="Arial" w:hAnsi="Arial" w:cs="Arial"/>
            </w:rPr>
          </w:rPrChange>
        </w:rPr>
        <w:t>56</w:t>
      </w:r>
      <w:r w:rsidRPr="000C3311">
        <w:rPr>
          <w:rFonts w:ascii="Arial" w:hAnsi="Arial" w:cs="Arial"/>
          <w:rPrChange w:id="147" w:author="adriana.araujo" w:date="2016-10-14T12:00:00Z">
            <w:rPr>
              <w:rFonts w:ascii="Arial" w:hAnsi="Arial" w:cs="Arial"/>
            </w:rPr>
          </w:rPrChange>
        </w:rPr>
        <w:t xml:space="preserve"> consta </w:t>
      </w:r>
      <w:r w:rsidR="009A0E5A" w:rsidRPr="000C3311">
        <w:rPr>
          <w:rFonts w:ascii="Arial" w:hAnsi="Arial" w:cs="Arial"/>
          <w:rPrChange w:id="148" w:author="adriana.araujo" w:date="2016-10-14T12:00:00Z">
            <w:rPr>
              <w:rFonts w:ascii="Arial" w:hAnsi="Arial" w:cs="Arial"/>
            </w:rPr>
          </w:rPrChange>
        </w:rPr>
        <w:t xml:space="preserve">Certidão Positiva com Efeito de Negativa de Débito Relativos aos Tributos Federais e à Dívida Ativa da União, </w:t>
      </w:r>
      <w:r w:rsidR="00750C1F" w:rsidRPr="000C3311">
        <w:rPr>
          <w:rFonts w:ascii="Arial" w:hAnsi="Arial" w:cs="Arial"/>
          <w:rPrChange w:id="149" w:author="adriana.araujo" w:date="2016-10-14T12:00:00Z">
            <w:rPr>
              <w:rFonts w:ascii="Arial" w:hAnsi="Arial" w:cs="Arial"/>
            </w:rPr>
          </w:rPrChange>
        </w:rPr>
        <w:t>emitida pela Procuradoria – Geral da F</w:t>
      </w:r>
      <w:r w:rsidR="00AB150F" w:rsidRPr="000C3311">
        <w:rPr>
          <w:rFonts w:ascii="Arial" w:hAnsi="Arial" w:cs="Arial"/>
          <w:rPrChange w:id="150" w:author="adriana.araujo" w:date="2016-10-14T12:00:00Z">
            <w:rPr>
              <w:rFonts w:ascii="Arial" w:hAnsi="Arial" w:cs="Arial"/>
            </w:rPr>
          </w:rPrChange>
        </w:rPr>
        <w:t>azenda</w:t>
      </w:r>
      <w:r w:rsidR="00750C1F" w:rsidRPr="000C3311">
        <w:rPr>
          <w:rFonts w:ascii="Arial" w:hAnsi="Arial" w:cs="Arial"/>
          <w:rPrChange w:id="151" w:author="adriana.araujo" w:date="2016-10-14T12:00:00Z">
            <w:rPr>
              <w:rFonts w:ascii="Arial" w:hAnsi="Arial" w:cs="Arial"/>
            </w:rPr>
          </w:rPrChange>
        </w:rPr>
        <w:t xml:space="preserve"> </w:t>
      </w:r>
      <w:r w:rsidR="00AB150F" w:rsidRPr="000C3311">
        <w:rPr>
          <w:rFonts w:ascii="Arial" w:hAnsi="Arial" w:cs="Arial"/>
          <w:rPrChange w:id="152" w:author="adriana.araujo" w:date="2016-10-14T12:00:00Z">
            <w:rPr>
              <w:rFonts w:ascii="Arial" w:hAnsi="Arial" w:cs="Arial"/>
            </w:rPr>
          </w:rPrChange>
        </w:rPr>
        <w:t>Nacional</w:t>
      </w:r>
      <w:r w:rsidR="00750C1F" w:rsidRPr="000C3311">
        <w:rPr>
          <w:rFonts w:ascii="Arial" w:hAnsi="Arial" w:cs="Arial"/>
          <w:rPrChange w:id="153" w:author="adriana.araujo" w:date="2016-10-14T12:00:00Z">
            <w:rPr>
              <w:rFonts w:ascii="Arial" w:hAnsi="Arial" w:cs="Arial"/>
            </w:rPr>
          </w:rPrChange>
        </w:rPr>
        <w:t xml:space="preserve">, </w:t>
      </w:r>
      <w:r w:rsidR="009A0E5A" w:rsidRPr="000C3311">
        <w:rPr>
          <w:rFonts w:ascii="Arial" w:hAnsi="Arial" w:cs="Arial"/>
          <w:rPrChange w:id="154" w:author="adriana.araujo" w:date="2016-10-14T12:00:00Z">
            <w:rPr>
              <w:rFonts w:ascii="Arial" w:hAnsi="Arial" w:cs="Arial"/>
            </w:rPr>
          </w:rPrChange>
        </w:rPr>
        <w:t xml:space="preserve">de </w:t>
      </w:r>
      <w:proofErr w:type="gramStart"/>
      <w:r w:rsidR="009A0E5A" w:rsidRPr="000C3311">
        <w:rPr>
          <w:rFonts w:ascii="Arial" w:hAnsi="Arial" w:cs="Arial"/>
          <w:rPrChange w:id="155" w:author="adriana.araujo" w:date="2016-10-14T12:00:00Z">
            <w:rPr>
              <w:rFonts w:ascii="Arial" w:hAnsi="Arial" w:cs="Arial"/>
            </w:rPr>
          </w:rPrChange>
        </w:rPr>
        <w:t>01</w:t>
      </w:r>
      <w:ins w:id="156" w:author="adriana.araujo" w:date="2016-10-14T10:43:00Z">
        <w:r w:rsidR="00326562" w:rsidRPr="000C3311">
          <w:rPr>
            <w:rFonts w:ascii="Arial" w:hAnsi="Arial" w:cs="Arial"/>
            <w:rPrChange w:id="157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proofErr w:type="gramEnd"/>
      <w:del w:id="158" w:author="adriana.araujo" w:date="2016-10-14T10:43:00Z">
        <w:r w:rsidR="009A0E5A" w:rsidRPr="000C3311" w:rsidDel="00326562">
          <w:rPr>
            <w:rFonts w:ascii="Arial" w:hAnsi="Arial" w:cs="Arial"/>
            <w:rPrChange w:id="159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9A0E5A" w:rsidRPr="000C3311">
        <w:rPr>
          <w:rFonts w:ascii="Arial" w:hAnsi="Arial" w:cs="Arial"/>
          <w:rPrChange w:id="160" w:author="adriana.araujo" w:date="2016-10-14T12:00:00Z">
            <w:rPr>
              <w:rFonts w:ascii="Arial" w:hAnsi="Arial" w:cs="Arial"/>
            </w:rPr>
          </w:rPrChange>
        </w:rPr>
        <w:t>07</w:t>
      </w:r>
      <w:ins w:id="161" w:author="adriana.araujo" w:date="2016-10-14T10:43:00Z">
        <w:r w:rsidR="00326562" w:rsidRPr="000C3311">
          <w:rPr>
            <w:rFonts w:ascii="Arial" w:hAnsi="Arial" w:cs="Arial"/>
            <w:rPrChange w:id="162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163" w:author="adriana.araujo" w:date="2016-10-14T10:43:00Z">
        <w:r w:rsidR="009A0E5A" w:rsidRPr="000C3311" w:rsidDel="00326562">
          <w:rPr>
            <w:rFonts w:ascii="Arial" w:hAnsi="Arial" w:cs="Arial"/>
            <w:rPrChange w:id="164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9A0E5A" w:rsidRPr="000C3311">
        <w:rPr>
          <w:rFonts w:ascii="Arial" w:hAnsi="Arial" w:cs="Arial"/>
          <w:rPrChange w:id="165" w:author="adriana.araujo" w:date="2016-10-14T12:00:00Z">
            <w:rPr>
              <w:rFonts w:ascii="Arial" w:hAnsi="Arial" w:cs="Arial"/>
            </w:rPr>
          </w:rPrChange>
        </w:rPr>
        <w:t>2016, com validade até 28</w:t>
      </w:r>
      <w:ins w:id="166" w:author="adriana.araujo" w:date="2016-10-14T10:43:00Z">
        <w:r w:rsidR="00326562" w:rsidRPr="000C3311">
          <w:rPr>
            <w:rFonts w:ascii="Arial" w:hAnsi="Arial" w:cs="Arial"/>
            <w:rPrChange w:id="167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168" w:author="adriana.araujo" w:date="2016-10-14T10:43:00Z">
        <w:r w:rsidR="009A0E5A" w:rsidRPr="000C3311" w:rsidDel="00326562">
          <w:rPr>
            <w:rFonts w:ascii="Arial" w:hAnsi="Arial" w:cs="Arial"/>
            <w:rPrChange w:id="169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9A0E5A" w:rsidRPr="000C3311">
        <w:rPr>
          <w:rFonts w:ascii="Arial" w:hAnsi="Arial" w:cs="Arial"/>
          <w:rPrChange w:id="170" w:author="adriana.araujo" w:date="2016-10-14T12:00:00Z">
            <w:rPr>
              <w:rFonts w:ascii="Arial" w:hAnsi="Arial" w:cs="Arial"/>
            </w:rPr>
          </w:rPrChange>
        </w:rPr>
        <w:t>12</w:t>
      </w:r>
      <w:ins w:id="171" w:author="adriana.araujo" w:date="2016-10-14T10:43:00Z">
        <w:r w:rsidR="00326562" w:rsidRPr="000C3311">
          <w:rPr>
            <w:rFonts w:ascii="Arial" w:hAnsi="Arial" w:cs="Arial"/>
            <w:rPrChange w:id="172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173" w:author="adriana.araujo" w:date="2016-10-14T10:43:00Z">
        <w:r w:rsidR="009A0E5A" w:rsidRPr="000C3311" w:rsidDel="00326562">
          <w:rPr>
            <w:rFonts w:ascii="Arial" w:hAnsi="Arial" w:cs="Arial"/>
            <w:rPrChange w:id="174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9A0E5A" w:rsidRPr="000C3311">
        <w:rPr>
          <w:rFonts w:ascii="Arial" w:hAnsi="Arial" w:cs="Arial"/>
          <w:rPrChange w:id="175" w:author="adriana.araujo" w:date="2016-10-14T12:00:00Z">
            <w:rPr>
              <w:rFonts w:ascii="Arial" w:hAnsi="Arial" w:cs="Arial"/>
            </w:rPr>
          </w:rPrChange>
        </w:rPr>
        <w:t xml:space="preserve">2016, </w:t>
      </w:r>
      <w:r w:rsidR="00C83FB8" w:rsidRPr="000C3311">
        <w:rPr>
          <w:rFonts w:ascii="Arial" w:hAnsi="Arial" w:cs="Arial"/>
          <w:rPrChange w:id="176" w:author="adriana.araujo" w:date="2016-10-14T12:00:00Z">
            <w:rPr>
              <w:rFonts w:ascii="Arial" w:hAnsi="Arial" w:cs="Arial"/>
            </w:rPr>
          </w:rPrChange>
        </w:rPr>
        <w:t xml:space="preserve">Certidão Negativa de Débitos Trabalhistas, </w:t>
      </w:r>
      <w:r w:rsidR="00AB150F" w:rsidRPr="000C3311">
        <w:rPr>
          <w:rFonts w:ascii="Arial" w:hAnsi="Arial" w:cs="Arial"/>
          <w:rPrChange w:id="177" w:author="adriana.araujo" w:date="2016-10-14T12:00:00Z">
            <w:rPr>
              <w:rFonts w:ascii="Arial" w:hAnsi="Arial" w:cs="Arial"/>
            </w:rPr>
          </w:rPrChange>
        </w:rPr>
        <w:t xml:space="preserve">emitida pela </w:t>
      </w:r>
      <w:del w:id="178" w:author="adriana.araujo" w:date="2016-10-14T10:43:00Z">
        <w:r w:rsidR="00AB150F" w:rsidRPr="000C3311" w:rsidDel="00326562">
          <w:rPr>
            <w:rFonts w:ascii="Arial" w:hAnsi="Arial" w:cs="Arial"/>
            <w:rPrChange w:id="179" w:author="adriana.araujo" w:date="2016-10-14T12:00:00Z">
              <w:rPr>
                <w:rFonts w:ascii="Arial" w:hAnsi="Arial" w:cs="Arial"/>
              </w:rPr>
            </w:rPrChange>
          </w:rPr>
          <w:delText>|</w:delText>
        </w:r>
      </w:del>
      <w:r w:rsidR="00AB150F" w:rsidRPr="000C3311">
        <w:rPr>
          <w:rFonts w:ascii="Arial" w:hAnsi="Arial" w:cs="Arial"/>
          <w:rPrChange w:id="180" w:author="adriana.araujo" w:date="2016-10-14T12:00:00Z">
            <w:rPr>
              <w:rFonts w:ascii="Arial" w:hAnsi="Arial" w:cs="Arial"/>
            </w:rPr>
          </w:rPrChange>
        </w:rPr>
        <w:t xml:space="preserve">Justiça do Trabalho, </w:t>
      </w:r>
      <w:r w:rsidR="00C83FB8" w:rsidRPr="000C3311">
        <w:rPr>
          <w:rFonts w:ascii="Arial" w:hAnsi="Arial" w:cs="Arial"/>
          <w:rPrChange w:id="181" w:author="adriana.araujo" w:date="2016-10-14T12:00:00Z">
            <w:rPr>
              <w:rFonts w:ascii="Arial" w:hAnsi="Arial" w:cs="Arial"/>
            </w:rPr>
          </w:rPrChange>
        </w:rPr>
        <w:t>de 04</w:t>
      </w:r>
      <w:ins w:id="182" w:author="adriana.araujo" w:date="2016-10-14T10:43:00Z">
        <w:r w:rsidR="00326562" w:rsidRPr="000C3311">
          <w:rPr>
            <w:rFonts w:ascii="Arial" w:hAnsi="Arial" w:cs="Arial"/>
            <w:rPrChange w:id="183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184" w:author="adriana.araujo" w:date="2016-10-14T10:43:00Z">
        <w:r w:rsidR="00C83FB8" w:rsidRPr="000C3311" w:rsidDel="00326562">
          <w:rPr>
            <w:rFonts w:ascii="Arial" w:hAnsi="Arial" w:cs="Arial"/>
            <w:rPrChange w:id="185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C83FB8" w:rsidRPr="000C3311">
        <w:rPr>
          <w:rFonts w:ascii="Arial" w:hAnsi="Arial" w:cs="Arial"/>
          <w:rPrChange w:id="186" w:author="adriana.araujo" w:date="2016-10-14T12:00:00Z">
            <w:rPr>
              <w:rFonts w:ascii="Arial" w:hAnsi="Arial" w:cs="Arial"/>
            </w:rPr>
          </w:rPrChange>
        </w:rPr>
        <w:t>07</w:t>
      </w:r>
      <w:ins w:id="187" w:author="adriana.araujo" w:date="2016-10-14T10:43:00Z">
        <w:r w:rsidR="00326562" w:rsidRPr="000C3311">
          <w:rPr>
            <w:rFonts w:ascii="Arial" w:hAnsi="Arial" w:cs="Arial"/>
            <w:rPrChange w:id="188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189" w:author="adriana.araujo" w:date="2016-10-14T10:43:00Z">
        <w:r w:rsidR="00C83FB8" w:rsidRPr="000C3311" w:rsidDel="00326562">
          <w:rPr>
            <w:rFonts w:ascii="Arial" w:hAnsi="Arial" w:cs="Arial"/>
            <w:rPrChange w:id="190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C83FB8" w:rsidRPr="000C3311">
        <w:rPr>
          <w:rFonts w:ascii="Arial" w:hAnsi="Arial" w:cs="Arial"/>
          <w:rPrChange w:id="191" w:author="adriana.araujo" w:date="2016-10-14T12:00:00Z">
            <w:rPr>
              <w:rFonts w:ascii="Arial" w:hAnsi="Arial" w:cs="Arial"/>
            </w:rPr>
          </w:rPrChange>
        </w:rPr>
        <w:t>2016, com validade at</w:t>
      </w:r>
      <w:r w:rsidR="00801E3C" w:rsidRPr="000C3311">
        <w:rPr>
          <w:rFonts w:ascii="Arial" w:hAnsi="Arial" w:cs="Arial"/>
          <w:rPrChange w:id="192" w:author="adriana.araujo" w:date="2016-10-14T12:00:00Z">
            <w:rPr>
              <w:rFonts w:ascii="Arial" w:hAnsi="Arial" w:cs="Arial"/>
            </w:rPr>
          </w:rPrChange>
        </w:rPr>
        <w:t>é 30</w:t>
      </w:r>
      <w:ins w:id="193" w:author="adriana.araujo" w:date="2016-10-14T10:43:00Z">
        <w:r w:rsidR="00326562" w:rsidRPr="000C3311">
          <w:rPr>
            <w:rFonts w:ascii="Arial" w:hAnsi="Arial" w:cs="Arial"/>
            <w:rPrChange w:id="194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195" w:author="adriana.araujo" w:date="2016-10-14T10:43:00Z">
        <w:r w:rsidR="00801E3C" w:rsidRPr="000C3311" w:rsidDel="00326562">
          <w:rPr>
            <w:rFonts w:ascii="Arial" w:hAnsi="Arial" w:cs="Arial"/>
            <w:rPrChange w:id="196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801E3C" w:rsidRPr="000C3311">
        <w:rPr>
          <w:rFonts w:ascii="Arial" w:hAnsi="Arial" w:cs="Arial"/>
          <w:rPrChange w:id="197" w:author="adriana.araujo" w:date="2016-10-14T12:00:00Z">
            <w:rPr>
              <w:rFonts w:ascii="Arial" w:hAnsi="Arial" w:cs="Arial"/>
            </w:rPr>
          </w:rPrChange>
        </w:rPr>
        <w:t>12</w:t>
      </w:r>
      <w:ins w:id="198" w:author="adriana.araujo" w:date="2016-10-14T10:43:00Z">
        <w:r w:rsidR="00326562" w:rsidRPr="000C3311">
          <w:rPr>
            <w:rFonts w:ascii="Arial" w:hAnsi="Arial" w:cs="Arial"/>
            <w:rPrChange w:id="199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200" w:author="adriana.araujo" w:date="2016-10-14T10:43:00Z">
        <w:r w:rsidR="00801E3C" w:rsidRPr="000C3311" w:rsidDel="00326562">
          <w:rPr>
            <w:rFonts w:ascii="Arial" w:hAnsi="Arial" w:cs="Arial"/>
            <w:rPrChange w:id="201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801E3C" w:rsidRPr="000C3311">
        <w:rPr>
          <w:rFonts w:ascii="Arial" w:hAnsi="Arial" w:cs="Arial"/>
          <w:rPrChange w:id="202" w:author="adriana.araujo" w:date="2016-10-14T12:00:00Z">
            <w:rPr>
              <w:rFonts w:ascii="Arial" w:hAnsi="Arial" w:cs="Arial"/>
            </w:rPr>
          </w:rPrChange>
        </w:rPr>
        <w:t xml:space="preserve">2016, Certificado de Regularidade do FGTS – CRF, </w:t>
      </w:r>
      <w:r w:rsidR="00AB150F" w:rsidRPr="000C3311">
        <w:rPr>
          <w:rFonts w:ascii="Arial" w:hAnsi="Arial" w:cs="Arial"/>
          <w:rPrChange w:id="203" w:author="adriana.araujo" w:date="2016-10-14T12:00:00Z">
            <w:rPr>
              <w:rFonts w:ascii="Arial" w:hAnsi="Arial" w:cs="Arial"/>
            </w:rPr>
          </w:rPrChange>
        </w:rPr>
        <w:t xml:space="preserve">emitido pela CEF, </w:t>
      </w:r>
      <w:r w:rsidR="00801E3C" w:rsidRPr="000C3311">
        <w:rPr>
          <w:rFonts w:ascii="Arial" w:hAnsi="Arial" w:cs="Arial"/>
          <w:rPrChange w:id="204" w:author="adriana.araujo" w:date="2016-10-14T12:00:00Z">
            <w:rPr>
              <w:rFonts w:ascii="Arial" w:hAnsi="Arial" w:cs="Arial"/>
            </w:rPr>
          </w:rPrChange>
        </w:rPr>
        <w:t>de 02</w:t>
      </w:r>
      <w:ins w:id="205" w:author="adriana.araujo" w:date="2016-10-14T10:43:00Z">
        <w:r w:rsidR="00326562" w:rsidRPr="000C3311">
          <w:rPr>
            <w:rFonts w:ascii="Arial" w:hAnsi="Arial" w:cs="Arial"/>
            <w:rPrChange w:id="206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207" w:author="adriana.araujo" w:date="2016-10-14T10:43:00Z">
        <w:r w:rsidR="00801E3C" w:rsidRPr="000C3311" w:rsidDel="00326562">
          <w:rPr>
            <w:rFonts w:ascii="Arial" w:hAnsi="Arial" w:cs="Arial"/>
            <w:rPrChange w:id="208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801E3C" w:rsidRPr="000C3311">
        <w:rPr>
          <w:rFonts w:ascii="Arial" w:hAnsi="Arial" w:cs="Arial"/>
          <w:rPrChange w:id="209" w:author="adriana.araujo" w:date="2016-10-14T12:00:00Z">
            <w:rPr>
              <w:rFonts w:ascii="Arial" w:hAnsi="Arial" w:cs="Arial"/>
            </w:rPr>
          </w:rPrChange>
        </w:rPr>
        <w:t>09</w:t>
      </w:r>
      <w:ins w:id="210" w:author="adriana.araujo" w:date="2016-10-14T10:43:00Z">
        <w:r w:rsidR="00326562" w:rsidRPr="000C3311">
          <w:rPr>
            <w:rFonts w:ascii="Arial" w:hAnsi="Arial" w:cs="Arial"/>
            <w:rPrChange w:id="211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212" w:author="adriana.araujo" w:date="2016-10-14T10:43:00Z">
        <w:r w:rsidR="00801E3C" w:rsidRPr="000C3311" w:rsidDel="00326562">
          <w:rPr>
            <w:rFonts w:ascii="Arial" w:hAnsi="Arial" w:cs="Arial"/>
            <w:rPrChange w:id="213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801E3C" w:rsidRPr="000C3311">
        <w:rPr>
          <w:rFonts w:ascii="Arial" w:hAnsi="Arial" w:cs="Arial"/>
          <w:rPrChange w:id="214" w:author="adriana.araujo" w:date="2016-10-14T12:00:00Z">
            <w:rPr>
              <w:rFonts w:ascii="Arial" w:hAnsi="Arial" w:cs="Arial"/>
            </w:rPr>
          </w:rPrChange>
        </w:rPr>
        <w:t>2016, com validade até 20</w:t>
      </w:r>
      <w:ins w:id="215" w:author="adriana.araujo" w:date="2016-10-14T10:43:00Z">
        <w:r w:rsidR="00326562" w:rsidRPr="000C3311">
          <w:rPr>
            <w:rFonts w:ascii="Arial" w:hAnsi="Arial" w:cs="Arial"/>
            <w:rPrChange w:id="216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217" w:author="adriana.araujo" w:date="2016-10-14T10:43:00Z">
        <w:r w:rsidR="00801E3C" w:rsidRPr="000C3311" w:rsidDel="00326562">
          <w:rPr>
            <w:rFonts w:ascii="Arial" w:hAnsi="Arial" w:cs="Arial"/>
            <w:rPrChange w:id="218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801E3C" w:rsidRPr="000C3311">
        <w:rPr>
          <w:rFonts w:ascii="Arial" w:hAnsi="Arial" w:cs="Arial"/>
          <w:rPrChange w:id="219" w:author="adriana.araujo" w:date="2016-10-14T12:00:00Z">
            <w:rPr>
              <w:rFonts w:ascii="Arial" w:hAnsi="Arial" w:cs="Arial"/>
            </w:rPr>
          </w:rPrChange>
        </w:rPr>
        <w:t>09</w:t>
      </w:r>
      <w:ins w:id="220" w:author="adriana.araujo" w:date="2016-10-14T10:43:00Z">
        <w:r w:rsidR="00326562" w:rsidRPr="000C3311">
          <w:rPr>
            <w:rFonts w:ascii="Arial" w:hAnsi="Arial" w:cs="Arial"/>
            <w:rPrChange w:id="221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222" w:author="adriana.araujo" w:date="2016-10-14T10:43:00Z">
        <w:r w:rsidR="00801E3C" w:rsidRPr="000C3311" w:rsidDel="00326562">
          <w:rPr>
            <w:rFonts w:ascii="Arial" w:hAnsi="Arial" w:cs="Arial"/>
            <w:rPrChange w:id="223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801E3C" w:rsidRPr="000C3311">
        <w:rPr>
          <w:rFonts w:ascii="Arial" w:hAnsi="Arial" w:cs="Arial"/>
          <w:rPrChange w:id="224" w:author="adriana.araujo" w:date="2016-10-14T12:00:00Z">
            <w:rPr>
              <w:rFonts w:ascii="Arial" w:hAnsi="Arial" w:cs="Arial"/>
            </w:rPr>
          </w:rPrChange>
        </w:rPr>
        <w:t>2016</w:t>
      </w:r>
      <w:r w:rsidR="00750C1F" w:rsidRPr="000C3311">
        <w:rPr>
          <w:rFonts w:ascii="Arial" w:hAnsi="Arial" w:cs="Arial"/>
          <w:rPrChange w:id="225" w:author="adriana.araujo" w:date="2016-10-14T12:00:00Z">
            <w:rPr>
              <w:rFonts w:ascii="Arial" w:hAnsi="Arial" w:cs="Arial"/>
            </w:rPr>
          </w:rPrChange>
        </w:rPr>
        <w:t xml:space="preserve">, </w:t>
      </w:r>
      <w:r w:rsidR="00750C1F" w:rsidRPr="000C3311">
        <w:rPr>
          <w:rFonts w:ascii="Arial" w:hAnsi="Arial" w:cs="Arial"/>
          <w:rPrChange w:id="226" w:author="adriana.araujo" w:date="2016-10-14T12:00:00Z">
            <w:rPr>
              <w:rFonts w:ascii="Arial" w:hAnsi="Arial" w:cs="Arial"/>
            </w:rPr>
          </w:rPrChange>
        </w:rPr>
        <w:lastRenderedPageBreak/>
        <w:t>Certidão Negativa de Débitos</w:t>
      </w:r>
      <w:r w:rsidR="00AB150F" w:rsidRPr="000C3311">
        <w:rPr>
          <w:rFonts w:ascii="Arial" w:hAnsi="Arial" w:cs="Arial"/>
          <w:rPrChange w:id="227" w:author="adriana.araujo" w:date="2016-10-14T12:00:00Z">
            <w:rPr>
              <w:rFonts w:ascii="Arial" w:hAnsi="Arial" w:cs="Arial"/>
            </w:rPr>
          </w:rPrChange>
        </w:rPr>
        <w:t>, emitida pela SEFAZ,</w:t>
      </w:r>
      <w:del w:id="228" w:author="adriana.araujo" w:date="2016-10-14T10:41:00Z">
        <w:r w:rsidR="00AB150F" w:rsidRPr="000C3311" w:rsidDel="00326562">
          <w:rPr>
            <w:rFonts w:ascii="Arial" w:hAnsi="Arial" w:cs="Arial"/>
            <w:rPrChange w:id="229" w:author="adriana.araujo" w:date="2016-10-14T12:00:00Z">
              <w:rPr>
                <w:rFonts w:ascii="Arial" w:hAnsi="Arial" w:cs="Arial"/>
              </w:rPr>
            </w:rPrChange>
          </w:rPr>
          <w:delText xml:space="preserve"> </w:delText>
        </w:r>
      </w:del>
      <w:r w:rsidR="00750C1F" w:rsidRPr="000C3311">
        <w:rPr>
          <w:rFonts w:ascii="Arial" w:hAnsi="Arial" w:cs="Arial"/>
          <w:rPrChange w:id="230" w:author="adriana.araujo" w:date="2016-10-14T12:00:00Z">
            <w:rPr>
              <w:rFonts w:ascii="Arial" w:hAnsi="Arial" w:cs="Arial"/>
            </w:rPr>
          </w:rPrChange>
        </w:rPr>
        <w:t xml:space="preserve"> de </w:t>
      </w:r>
      <w:r w:rsidR="00AB150F" w:rsidRPr="000C3311">
        <w:rPr>
          <w:rFonts w:ascii="Arial" w:hAnsi="Arial" w:cs="Arial"/>
          <w:rPrChange w:id="231" w:author="adriana.araujo" w:date="2016-10-14T12:00:00Z">
            <w:rPr>
              <w:rFonts w:ascii="Arial" w:hAnsi="Arial" w:cs="Arial"/>
            </w:rPr>
          </w:rPrChange>
        </w:rPr>
        <w:t>31</w:t>
      </w:r>
      <w:ins w:id="232" w:author="adriana.araujo" w:date="2016-10-14T10:43:00Z">
        <w:r w:rsidR="00326562" w:rsidRPr="000C3311">
          <w:rPr>
            <w:rFonts w:ascii="Arial" w:hAnsi="Arial" w:cs="Arial"/>
            <w:rPrChange w:id="233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234" w:author="adriana.araujo" w:date="2016-10-14T10:43:00Z">
        <w:r w:rsidR="00AB150F" w:rsidRPr="000C3311" w:rsidDel="00326562">
          <w:rPr>
            <w:rFonts w:ascii="Arial" w:hAnsi="Arial" w:cs="Arial"/>
            <w:rPrChange w:id="235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AB150F" w:rsidRPr="000C3311">
        <w:rPr>
          <w:rFonts w:ascii="Arial" w:hAnsi="Arial" w:cs="Arial"/>
          <w:rPrChange w:id="236" w:author="adriana.araujo" w:date="2016-10-14T12:00:00Z">
            <w:rPr>
              <w:rFonts w:ascii="Arial" w:hAnsi="Arial" w:cs="Arial"/>
            </w:rPr>
          </w:rPrChange>
        </w:rPr>
        <w:t>08</w:t>
      </w:r>
      <w:ins w:id="237" w:author="adriana.araujo" w:date="2016-10-14T10:43:00Z">
        <w:r w:rsidR="00326562" w:rsidRPr="000C3311">
          <w:rPr>
            <w:rFonts w:ascii="Arial" w:hAnsi="Arial" w:cs="Arial"/>
            <w:rPrChange w:id="238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239" w:author="adriana.araujo" w:date="2016-10-14T10:43:00Z">
        <w:r w:rsidR="00AB150F" w:rsidRPr="000C3311" w:rsidDel="00326562">
          <w:rPr>
            <w:rFonts w:ascii="Arial" w:hAnsi="Arial" w:cs="Arial"/>
            <w:rPrChange w:id="240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AB150F" w:rsidRPr="000C3311">
        <w:rPr>
          <w:rFonts w:ascii="Arial" w:hAnsi="Arial" w:cs="Arial"/>
          <w:rPrChange w:id="241" w:author="adriana.araujo" w:date="2016-10-14T12:00:00Z">
            <w:rPr>
              <w:rFonts w:ascii="Arial" w:hAnsi="Arial" w:cs="Arial"/>
            </w:rPr>
          </w:rPrChange>
        </w:rPr>
        <w:t>2016, com validade até 30</w:t>
      </w:r>
      <w:ins w:id="242" w:author="adriana.araujo" w:date="2016-10-14T10:43:00Z">
        <w:r w:rsidR="00326562" w:rsidRPr="000C3311">
          <w:rPr>
            <w:rFonts w:ascii="Arial" w:hAnsi="Arial" w:cs="Arial"/>
            <w:rPrChange w:id="243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244" w:author="adriana.araujo" w:date="2016-10-14T10:43:00Z">
        <w:r w:rsidR="00AB150F" w:rsidRPr="000C3311" w:rsidDel="00326562">
          <w:rPr>
            <w:rFonts w:ascii="Arial" w:hAnsi="Arial" w:cs="Arial"/>
            <w:rPrChange w:id="245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AB150F" w:rsidRPr="000C3311">
        <w:rPr>
          <w:rFonts w:ascii="Arial" w:hAnsi="Arial" w:cs="Arial"/>
          <w:rPrChange w:id="246" w:author="adriana.araujo" w:date="2016-10-14T12:00:00Z">
            <w:rPr>
              <w:rFonts w:ascii="Arial" w:hAnsi="Arial" w:cs="Arial"/>
            </w:rPr>
          </w:rPrChange>
        </w:rPr>
        <w:t>10</w:t>
      </w:r>
      <w:ins w:id="247" w:author="adriana.araujo" w:date="2016-10-14T10:44:00Z">
        <w:r w:rsidR="00326562" w:rsidRPr="000C3311">
          <w:rPr>
            <w:rFonts w:ascii="Arial" w:hAnsi="Arial" w:cs="Arial"/>
            <w:rPrChange w:id="248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249" w:author="adriana.araujo" w:date="2016-10-14T10:44:00Z">
        <w:r w:rsidR="00AB150F" w:rsidRPr="000C3311" w:rsidDel="00326562">
          <w:rPr>
            <w:rFonts w:ascii="Arial" w:hAnsi="Arial" w:cs="Arial"/>
            <w:rPrChange w:id="250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AB150F" w:rsidRPr="000C3311">
        <w:rPr>
          <w:rFonts w:ascii="Arial" w:hAnsi="Arial" w:cs="Arial"/>
          <w:rPrChange w:id="251" w:author="adriana.araujo" w:date="2016-10-14T12:00:00Z">
            <w:rPr>
              <w:rFonts w:ascii="Arial" w:hAnsi="Arial" w:cs="Arial"/>
            </w:rPr>
          </w:rPrChange>
        </w:rPr>
        <w:t>2016 e Certidão Positiva com Efeito Negativa de Débito – CPND – 68581/2016, emitida pela Prefeitura Municipal de Maceió, em 09</w:t>
      </w:r>
      <w:ins w:id="252" w:author="adriana.araujo" w:date="2016-10-14T10:44:00Z">
        <w:r w:rsidR="00326562" w:rsidRPr="000C3311">
          <w:rPr>
            <w:rFonts w:ascii="Arial" w:hAnsi="Arial" w:cs="Arial"/>
            <w:rPrChange w:id="253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254" w:author="adriana.araujo" w:date="2016-10-14T10:44:00Z">
        <w:r w:rsidR="00AB150F" w:rsidRPr="000C3311" w:rsidDel="00326562">
          <w:rPr>
            <w:rFonts w:ascii="Arial" w:hAnsi="Arial" w:cs="Arial"/>
            <w:rPrChange w:id="255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AB150F" w:rsidRPr="000C3311">
        <w:rPr>
          <w:rFonts w:ascii="Arial" w:hAnsi="Arial" w:cs="Arial"/>
          <w:rPrChange w:id="256" w:author="adriana.araujo" w:date="2016-10-14T12:00:00Z">
            <w:rPr>
              <w:rFonts w:ascii="Arial" w:hAnsi="Arial" w:cs="Arial"/>
            </w:rPr>
          </w:rPrChange>
        </w:rPr>
        <w:t>09</w:t>
      </w:r>
      <w:ins w:id="257" w:author="adriana.araujo" w:date="2016-10-14T10:44:00Z">
        <w:r w:rsidR="00326562" w:rsidRPr="000C3311">
          <w:rPr>
            <w:rFonts w:ascii="Arial" w:hAnsi="Arial" w:cs="Arial"/>
            <w:rPrChange w:id="258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259" w:author="adriana.araujo" w:date="2016-10-14T10:44:00Z">
        <w:r w:rsidR="00AB150F" w:rsidRPr="000C3311" w:rsidDel="00326562">
          <w:rPr>
            <w:rFonts w:ascii="Arial" w:hAnsi="Arial" w:cs="Arial"/>
            <w:rPrChange w:id="260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AB150F" w:rsidRPr="000C3311">
        <w:rPr>
          <w:rFonts w:ascii="Arial" w:hAnsi="Arial" w:cs="Arial"/>
          <w:rPrChange w:id="261" w:author="adriana.araujo" w:date="2016-10-14T12:00:00Z">
            <w:rPr>
              <w:rFonts w:ascii="Arial" w:hAnsi="Arial" w:cs="Arial"/>
            </w:rPr>
          </w:rPrChange>
        </w:rPr>
        <w:t>2016, com validade até 09</w:t>
      </w:r>
      <w:ins w:id="262" w:author="adriana.araujo" w:date="2016-10-14T10:44:00Z">
        <w:r w:rsidR="00326562" w:rsidRPr="000C3311">
          <w:rPr>
            <w:rFonts w:ascii="Arial" w:hAnsi="Arial" w:cs="Arial"/>
            <w:rPrChange w:id="263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264" w:author="adriana.araujo" w:date="2016-10-14T10:44:00Z">
        <w:r w:rsidR="00AB150F" w:rsidRPr="000C3311" w:rsidDel="00326562">
          <w:rPr>
            <w:rFonts w:ascii="Arial" w:hAnsi="Arial" w:cs="Arial"/>
            <w:rPrChange w:id="265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AB150F" w:rsidRPr="000C3311">
        <w:rPr>
          <w:rFonts w:ascii="Arial" w:hAnsi="Arial" w:cs="Arial"/>
          <w:rPrChange w:id="266" w:author="adriana.araujo" w:date="2016-10-14T12:00:00Z">
            <w:rPr>
              <w:rFonts w:ascii="Arial" w:hAnsi="Arial" w:cs="Arial"/>
            </w:rPr>
          </w:rPrChange>
        </w:rPr>
        <w:t>10</w:t>
      </w:r>
      <w:ins w:id="267" w:author="adriana.araujo" w:date="2016-10-14T10:44:00Z">
        <w:r w:rsidR="00326562" w:rsidRPr="000C3311">
          <w:rPr>
            <w:rFonts w:ascii="Arial" w:hAnsi="Arial" w:cs="Arial"/>
            <w:rPrChange w:id="268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269" w:author="adriana.araujo" w:date="2016-10-14T10:44:00Z">
        <w:r w:rsidR="00AB150F" w:rsidRPr="000C3311" w:rsidDel="00326562">
          <w:rPr>
            <w:rFonts w:ascii="Arial" w:hAnsi="Arial" w:cs="Arial"/>
            <w:rPrChange w:id="270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AB150F" w:rsidRPr="000C3311">
        <w:rPr>
          <w:rFonts w:ascii="Arial" w:hAnsi="Arial" w:cs="Arial"/>
          <w:rPrChange w:id="271" w:author="adriana.araujo" w:date="2016-10-14T12:00:00Z">
            <w:rPr>
              <w:rFonts w:ascii="Arial" w:hAnsi="Arial" w:cs="Arial"/>
            </w:rPr>
          </w:rPrChange>
        </w:rPr>
        <w:t>2016</w:t>
      </w:r>
      <w:r w:rsidRPr="000C3311">
        <w:rPr>
          <w:rFonts w:ascii="Arial" w:hAnsi="Arial" w:cs="Arial"/>
          <w:rPrChange w:id="272" w:author="adriana.araujo" w:date="2016-10-14T12:00:00Z">
            <w:rPr>
              <w:rFonts w:ascii="Arial" w:hAnsi="Arial" w:cs="Arial"/>
            </w:rPr>
          </w:rPrChange>
        </w:rPr>
        <w:t>.</w:t>
      </w:r>
    </w:p>
    <w:p w:rsidR="00B46C09" w:rsidRPr="000C3311" w:rsidRDefault="00B46C09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rPrChange w:id="273" w:author="adriana.araujo" w:date="2016-10-14T12:00:00Z">
            <w:rPr>
              <w:rFonts w:ascii="Arial" w:hAnsi="Arial" w:cs="Arial"/>
            </w:rPr>
          </w:rPrChange>
        </w:rPr>
      </w:pPr>
      <w:r w:rsidRPr="000C3311">
        <w:rPr>
          <w:rFonts w:ascii="Arial" w:hAnsi="Arial" w:cs="Arial"/>
          <w:color w:val="FF0000"/>
          <w:rPrChange w:id="274" w:author="adriana.araujo" w:date="2016-10-14T12:00:00Z">
            <w:rPr>
              <w:rFonts w:ascii="Arial" w:hAnsi="Arial" w:cs="Arial"/>
              <w:color w:val="FF0000"/>
            </w:rPr>
          </w:rPrChange>
        </w:rPr>
        <w:t xml:space="preserve"> </w:t>
      </w:r>
      <w:r w:rsidR="00ED1CB8" w:rsidRPr="000C3311">
        <w:rPr>
          <w:rFonts w:ascii="Arial" w:hAnsi="Arial" w:cs="Arial"/>
          <w:rPrChange w:id="275" w:author="adriana.araujo" w:date="2016-10-14T12:00:00Z">
            <w:rPr>
              <w:rFonts w:ascii="Arial" w:hAnsi="Arial" w:cs="Arial"/>
            </w:rPr>
          </w:rPrChange>
        </w:rPr>
        <w:t xml:space="preserve">Fls. </w:t>
      </w:r>
      <w:r w:rsidR="0037025D" w:rsidRPr="000C3311">
        <w:rPr>
          <w:rFonts w:ascii="Arial" w:hAnsi="Arial" w:cs="Arial"/>
          <w:rPrChange w:id="276" w:author="adriana.araujo" w:date="2016-10-14T12:00:00Z">
            <w:rPr>
              <w:rFonts w:ascii="Arial" w:hAnsi="Arial" w:cs="Arial"/>
            </w:rPr>
          </w:rPrChange>
        </w:rPr>
        <w:t>57</w:t>
      </w:r>
      <w:r w:rsidR="00ED1CB8" w:rsidRPr="000C3311">
        <w:rPr>
          <w:rFonts w:ascii="Arial" w:hAnsi="Arial" w:cs="Arial"/>
          <w:rPrChange w:id="277" w:author="adriana.araujo" w:date="2016-10-14T12:00:00Z">
            <w:rPr>
              <w:rFonts w:ascii="Arial" w:hAnsi="Arial" w:cs="Arial"/>
            </w:rPr>
          </w:rPrChange>
        </w:rPr>
        <w:t xml:space="preserve"> consta despacho de </w:t>
      </w:r>
      <w:proofErr w:type="gramStart"/>
      <w:r w:rsidR="00ED1CB8" w:rsidRPr="000C3311">
        <w:rPr>
          <w:rFonts w:ascii="Arial" w:hAnsi="Arial" w:cs="Arial"/>
          <w:rPrChange w:id="278" w:author="adriana.araujo" w:date="2016-10-14T12:00:00Z">
            <w:rPr>
              <w:rFonts w:ascii="Arial" w:hAnsi="Arial" w:cs="Arial"/>
            </w:rPr>
          </w:rPrChange>
        </w:rPr>
        <w:t>2</w:t>
      </w:r>
      <w:r w:rsidR="0037025D" w:rsidRPr="000C3311">
        <w:rPr>
          <w:rFonts w:ascii="Arial" w:hAnsi="Arial" w:cs="Arial"/>
          <w:rPrChange w:id="279" w:author="adriana.araujo" w:date="2016-10-14T12:00:00Z">
            <w:rPr>
              <w:rFonts w:ascii="Arial" w:hAnsi="Arial" w:cs="Arial"/>
            </w:rPr>
          </w:rPrChange>
        </w:rPr>
        <w:t>0</w:t>
      </w:r>
      <w:ins w:id="280" w:author="adriana.araujo" w:date="2016-10-14T10:44:00Z">
        <w:r w:rsidR="00326562" w:rsidRPr="000C3311">
          <w:rPr>
            <w:rFonts w:ascii="Arial" w:hAnsi="Arial" w:cs="Arial"/>
            <w:rPrChange w:id="281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proofErr w:type="gramEnd"/>
      <w:del w:id="282" w:author="adriana.araujo" w:date="2016-10-14T10:44:00Z">
        <w:r w:rsidR="00263DA2" w:rsidRPr="000C3311" w:rsidDel="00326562">
          <w:rPr>
            <w:rFonts w:ascii="Arial" w:hAnsi="Arial" w:cs="Arial"/>
            <w:rPrChange w:id="283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263DA2" w:rsidRPr="000C3311">
        <w:rPr>
          <w:rFonts w:ascii="Arial" w:hAnsi="Arial" w:cs="Arial"/>
          <w:rPrChange w:id="284" w:author="adriana.araujo" w:date="2016-10-14T12:00:00Z">
            <w:rPr>
              <w:rFonts w:ascii="Arial" w:hAnsi="Arial" w:cs="Arial"/>
            </w:rPr>
          </w:rPrChange>
        </w:rPr>
        <w:t>09</w:t>
      </w:r>
      <w:ins w:id="285" w:author="adriana.araujo" w:date="2016-10-14T10:44:00Z">
        <w:r w:rsidR="00326562" w:rsidRPr="000C3311">
          <w:rPr>
            <w:rFonts w:ascii="Arial" w:hAnsi="Arial" w:cs="Arial"/>
            <w:rPrChange w:id="286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287" w:author="adriana.araujo" w:date="2016-10-14T10:44:00Z">
        <w:r w:rsidR="00ED1CB8" w:rsidRPr="000C3311" w:rsidDel="00326562">
          <w:rPr>
            <w:rFonts w:ascii="Arial" w:hAnsi="Arial" w:cs="Arial"/>
            <w:rPrChange w:id="288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ED1CB8" w:rsidRPr="000C3311">
        <w:rPr>
          <w:rFonts w:ascii="Arial" w:hAnsi="Arial" w:cs="Arial"/>
          <w:rPrChange w:id="289" w:author="adriana.araujo" w:date="2016-10-14T12:00:00Z">
            <w:rPr>
              <w:rFonts w:ascii="Arial" w:hAnsi="Arial" w:cs="Arial"/>
            </w:rPr>
          </w:rPrChange>
        </w:rPr>
        <w:t>2016, de lavra d</w:t>
      </w:r>
      <w:r w:rsidR="00263DA2" w:rsidRPr="000C3311">
        <w:rPr>
          <w:rFonts w:ascii="Arial" w:hAnsi="Arial" w:cs="Arial"/>
          <w:rPrChange w:id="290" w:author="adriana.araujo" w:date="2016-10-14T12:00:00Z">
            <w:rPr>
              <w:rFonts w:ascii="Arial" w:hAnsi="Arial" w:cs="Arial"/>
            </w:rPr>
          </w:rPrChange>
        </w:rPr>
        <w:t>o Assessor de I</w:t>
      </w:r>
      <w:ins w:id="291" w:author="adriana.araujo" w:date="2016-10-14T10:44:00Z">
        <w:r w:rsidR="00326562" w:rsidRPr="000C3311">
          <w:rPr>
            <w:rFonts w:ascii="Arial" w:hAnsi="Arial" w:cs="Arial"/>
            <w:rPrChange w:id="292" w:author="adriana.araujo" w:date="2016-10-14T12:00:00Z">
              <w:rPr>
                <w:rFonts w:ascii="Arial" w:hAnsi="Arial" w:cs="Arial"/>
              </w:rPr>
            </w:rPrChange>
          </w:rPr>
          <w:t>nt</w:t>
        </w:r>
      </w:ins>
      <w:del w:id="293" w:author="adriana.araujo" w:date="2016-10-14T10:44:00Z">
        <w:r w:rsidR="00263DA2" w:rsidRPr="000C3311" w:rsidDel="00326562">
          <w:rPr>
            <w:rFonts w:ascii="Arial" w:hAnsi="Arial" w:cs="Arial"/>
            <w:rPrChange w:id="294" w:author="adriana.araujo" w:date="2016-10-14T12:00:00Z">
              <w:rPr>
                <w:rFonts w:ascii="Arial" w:hAnsi="Arial" w:cs="Arial"/>
              </w:rPr>
            </w:rPrChange>
          </w:rPr>
          <w:delText>mp</w:delText>
        </w:r>
      </w:del>
      <w:r w:rsidR="00263DA2" w:rsidRPr="000C3311">
        <w:rPr>
          <w:rFonts w:ascii="Arial" w:hAnsi="Arial" w:cs="Arial"/>
          <w:rPrChange w:id="295" w:author="adriana.araujo" w:date="2016-10-14T12:00:00Z">
            <w:rPr>
              <w:rFonts w:ascii="Arial" w:hAnsi="Arial" w:cs="Arial"/>
            </w:rPr>
          </w:rPrChange>
        </w:rPr>
        <w:t>eração Institucional e Social, Felipe de Carvalho Cordeiros, encaminhando o processo à Superintendência de Planejamento, Orçamento, Finanças e Contabilidade</w:t>
      </w:r>
      <w:r w:rsidR="00B613D4" w:rsidRPr="000C3311">
        <w:rPr>
          <w:rFonts w:ascii="Arial" w:hAnsi="Arial" w:cs="Arial"/>
          <w:rPrChange w:id="296" w:author="adriana.araujo" w:date="2016-10-14T12:00:00Z">
            <w:rPr>
              <w:rFonts w:ascii="Arial" w:hAnsi="Arial" w:cs="Arial"/>
            </w:rPr>
          </w:rPrChange>
        </w:rPr>
        <w:t xml:space="preserve">.  </w:t>
      </w:r>
    </w:p>
    <w:p w:rsidR="00347410" w:rsidRPr="000C3311" w:rsidRDefault="007E447B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rPrChange w:id="297" w:author="adriana.araujo" w:date="2016-10-14T12:00:00Z">
            <w:rPr>
              <w:rFonts w:ascii="Arial" w:hAnsi="Arial" w:cs="Arial"/>
            </w:rPr>
          </w:rPrChange>
        </w:rPr>
      </w:pPr>
      <w:r w:rsidRPr="000C3311">
        <w:rPr>
          <w:rFonts w:ascii="Arial" w:hAnsi="Arial" w:cs="Arial"/>
          <w:rPrChange w:id="298" w:author="adriana.araujo" w:date="2016-10-14T12:00:00Z">
            <w:rPr>
              <w:rFonts w:ascii="Arial" w:hAnsi="Arial" w:cs="Arial"/>
            </w:rPr>
          </w:rPrChange>
        </w:rPr>
        <w:t xml:space="preserve">Fls. </w:t>
      </w:r>
      <w:r w:rsidR="00647956" w:rsidRPr="000C3311">
        <w:rPr>
          <w:rFonts w:ascii="Arial" w:hAnsi="Arial" w:cs="Arial"/>
          <w:rPrChange w:id="299" w:author="adriana.araujo" w:date="2016-10-14T12:00:00Z">
            <w:rPr>
              <w:rFonts w:ascii="Arial" w:hAnsi="Arial" w:cs="Arial"/>
            </w:rPr>
          </w:rPrChange>
        </w:rPr>
        <w:t>58/</w:t>
      </w:r>
      <w:r w:rsidR="009A3882" w:rsidRPr="000C3311">
        <w:rPr>
          <w:rFonts w:ascii="Arial" w:hAnsi="Arial" w:cs="Arial"/>
          <w:rPrChange w:id="300" w:author="adriana.araujo" w:date="2016-10-14T12:00:00Z">
            <w:rPr>
              <w:rFonts w:ascii="Arial" w:hAnsi="Arial" w:cs="Arial"/>
            </w:rPr>
          </w:rPrChange>
        </w:rPr>
        <w:t>100</w:t>
      </w:r>
      <w:r w:rsidR="00B613D4" w:rsidRPr="000C3311">
        <w:rPr>
          <w:rFonts w:ascii="Arial" w:hAnsi="Arial" w:cs="Arial"/>
          <w:rPrChange w:id="301" w:author="adriana.araujo" w:date="2016-10-14T12:00:00Z">
            <w:rPr>
              <w:rFonts w:ascii="Arial" w:hAnsi="Arial" w:cs="Arial"/>
            </w:rPr>
          </w:rPrChange>
        </w:rPr>
        <w:t xml:space="preserve"> </w:t>
      </w:r>
      <w:r w:rsidR="004F68B3" w:rsidRPr="000C3311">
        <w:rPr>
          <w:rFonts w:ascii="Arial" w:hAnsi="Arial" w:cs="Arial"/>
          <w:rPrChange w:id="302" w:author="adriana.araujo" w:date="2016-10-14T12:00:00Z">
            <w:rPr>
              <w:rFonts w:ascii="Arial" w:hAnsi="Arial" w:cs="Arial"/>
            </w:rPr>
          </w:rPrChange>
        </w:rPr>
        <w:t>consta</w:t>
      </w:r>
      <w:r w:rsidR="00647956" w:rsidRPr="000C3311">
        <w:rPr>
          <w:rFonts w:ascii="Arial" w:hAnsi="Arial" w:cs="Arial"/>
          <w:rPrChange w:id="303" w:author="adriana.araujo" w:date="2016-10-14T12:00:00Z">
            <w:rPr>
              <w:rFonts w:ascii="Arial" w:hAnsi="Arial" w:cs="Arial"/>
            </w:rPr>
          </w:rPrChange>
        </w:rPr>
        <w:t>m</w:t>
      </w:r>
      <w:r w:rsidR="004F68B3" w:rsidRPr="000C3311">
        <w:rPr>
          <w:rFonts w:ascii="Arial" w:hAnsi="Arial" w:cs="Arial"/>
          <w:rPrChange w:id="304" w:author="adriana.araujo" w:date="2016-10-14T12:00:00Z">
            <w:rPr>
              <w:rFonts w:ascii="Arial" w:hAnsi="Arial" w:cs="Arial"/>
            </w:rPr>
          </w:rPrChange>
        </w:rPr>
        <w:t xml:space="preserve"> </w:t>
      </w:r>
      <w:r w:rsidR="00647956" w:rsidRPr="000C3311">
        <w:rPr>
          <w:rFonts w:ascii="Arial" w:hAnsi="Arial" w:cs="Arial"/>
          <w:rPrChange w:id="305" w:author="adriana.araujo" w:date="2016-10-14T12:00:00Z">
            <w:rPr>
              <w:rFonts w:ascii="Arial" w:hAnsi="Arial" w:cs="Arial"/>
            </w:rPr>
          </w:rPrChange>
        </w:rPr>
        <w:t>cópias de pagamentos de Imposto e Taxas, relativos ao INSS, Simples Nacional, FGTS, extrato mensal da folha de pagamento, relação de Tomador /Obra – RET, relação dos trabalhadores constantes no Arquivo SEFIP, resumo das informações à Previdência Social constantes no a</w:t>
      </w:r>
      <w:r w:rsidR="009A3882" w:rsidRPr="000C3311">
        <w:rPr>
          <w:rFonts w:ascii="Arial" w:hAnsi="Arial" w:cs="Arial"/>
          <w:rPrChange w:id="306" w:author="adriana.araujo" w:date="2016-10-14T12:00:00Z">
            <w:rPr>
              <w:rFonts w:ascii="Arial" w:hAnsi="Arial" w:cs="Arial"/>
            </w:rPr>
          </w:rPrChange>
        </w:rPr>
        <w:t>rquivo SEFIP e</w:t>
      </w:r>
      <w:r w:rsidR="00647956" w:rsidRPr="000C3311">
        <w:rPr>
          <w:rFonts w:ascii="Arial" w:hAnsi="Arial" w:cs="Arial"/>
          <w:rPrChange w:id="307" w:author="adriana.araujo" w:date="2016-10-14T12:00:00Z">
            <w:rPr>
              <w:rFonts w:ascii="Arial" w:hAnsi="Arial" w:cs="Arial"/>
            </w:rPr>
          </w:rPrChange>
        </w:rPr>
        <w:t xml:space="preserve"> cópias de contracheques</w:t>
      </w:r>
      <w:r w:rsidR="00BA4ED7" w:rsidRPr="000C3311">
        <w:rPr>
          <w:rFonts w:ascii="Arial" w:hAnsi="Arial" w:cs="Arial"/>
          <w:rPrChange w:id="308" w:author="adriana.araujo" w:date="2016-10-14T12:00:00Z">
            <w:rPr>
              <w:rFonts w:ascii="Arial" w:hAnsi="Arial" w:cs="Arial"/>
            </w:rPr>
          </w:rPrChange>
        </w:rPr>
        <w:t>.</w:t>
      </w:r>
    </w:p>
    <w:p w:rsidR="004F68B3" w:rsidRPr="000C3311" w:rsidRDefault="00D65BAB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color w:val="FF0000"/>
          <w:rPrChange w:id="309" w:author="adriana.araujo" w:date="2016-10-14T12:00:00Z">
            <w:rPr>
              <w:rFonts w:ascii="Arial" w:hAnsi="Arial" w:cs="Arial"/>
              <w:color w:val="FF0000"/>
            </w:rPr>
          </w:rPrChange>
        </w:rPr>
      </w:pPr>
      <w:r w:rsidRPr="000C3311">
        <w:rPr>
          <w:rFonts w:ascii="Arial" w:hAnsi="Arial" w:cs="Arial"/>
          <w:rPrChange w:id="310" w:author="adriana.araujo" w:date="2016-10-14T12:00:00Z">
            <w:rPr>
              <w:rFonts w:ascii="Arial" w:hAnsi="Arial" w:cs="Arial"/>
            </w:rPr>
          </w:rPrChange>
        </w:rPr>
        <w:t xml:space="preserve">Fls. </w:t>
      </w:r>
      <w:r w:rsidR="009A3882" w:rsidRPr="000C3311">
        <w:rPr>
          <w:rFonts w:ascii="Arial" w:hAnsi="Arial" w:cs="Arial"/>
          <w:rPrChange w:id="311" w:author="adriana.araujo" w:date="2016-10-14T12:00:00Z">
            <w:rPr>
              <w:rFonts w:ascii="Arial" w:hAnsi="Arial" w:cs="Arial"/>
            </w:rPr>
          </w:rPrChange>
        </w:rPr>
        <w:t>101/</w:t>
      </w:r>
      <w:r w:rsidR="00BE6150" w:rsidRPr="000C3311">
        <w:rPr>
          <w:rFonts w:ascii="Arial" w:hAnsi="Arial" w:cs="Arial"/>
          <w:rPrChange w:id="312" w:author="adriana.araujo" w:date="2016-10-14T12:00:00Z">
            <w:rPr>
              <w:rFonts w:ascii="Arial" w:hAnsi="Arial" w:cs="Arial"/>
            </w:rPr>
          </w:rPrChange>
        </w:rPr>
        <w:t>150</w:t>
      </w:r>
      <w:r w:rsidR="00B02494" w:rsidRPr="000C3311">
        <w:rPr>
          <w:rFonts w:ascii="Arial" w:hAnsi="Arial" w:cs="Arial"/>
          <w:rPrChange w:id="313" w:author="adriana.araujo" w:date="2016-10-14T12:00:00Z">
            <w:rPr>
              <w:rFonts w:ascii="Arial" w:hAnsi="Arial" w:cs="Arial"/>
            </w:rPr>
          </w:rPrChange>
        </w:rPr>
        <w:t xml:space="preserve"> </w:t>
      </w:r>
      <w:r w:rsidR="00347410" w:rsidRPr="000C3311">
        <w:rPr>
          <w:rFonts w:ascii="Arial" w:hAnsi="Arial" w:cs="Arial"/>
          <w:rPrChange w:id="314" w:author="adriana.araujo" w:date="2016-10-14T12:00:00Z">
            <w:rPr>
              <w:rFonts w:ascii="Arial" w:hAnsi="Arial" w:cs="Arial"/>
            </w:rPr>
          </w:rPrChange>
        </w:rPr>
        <w:t xml:space="preserve">consta </w:t>
      </w:r>
      <w:r w:rsidR="009A3882" w:rsidRPr="000C3311">
        <w:rPr>
          <w:rFonts w:ascii="Arial" w:hAnsi="Arial" w:cs="Arial"/>
          <w:rPrChange w:id="315" w:author="adriana.araujo" w:date="2016-10-14T12:00:00Z">
            <w:rPr>
              <w:rFonts w:ascii="Arial" w:hAnsi="Arial" w:cs="Arial"/>
            </w:rPr>
          </w:rPrChange>
        </w:rPr>
        <w:t xml:space="preserve">despacho de </w:t>
      </w:r>
      <w:proofErr w:type="gramStart"/>
      <w:r w:rsidR="009A3882" w:rsidRPr="000C3311">
        <w:rPr>
          <w:rFonts w:ascii="Arial" w:hAnsi="Arial" w:cs="Arial"/>
          <w:rPrChange w:id="316" w:author="adriana.araujo" w:date="2016-10-14T12:00:00Z">
            <w:rPr>
              <w:rFonts w:ascii="Arial" w:hAnsi="Arial" w:cs="Arial"/>
            </w:rPr>
          </w:rPrChange>
        </w:rPr>
        <w:t>21</w:t>
      </w:r>
      <w:ins w:id="317" w:author="adriana.araujo" w:date="2016-10-14T10:45:00Z">
        <w:r w:rsidR="00326562" w:rsidRPr="000C3311">
          <w:rPr>
            <w:rFonts w:ascii="Arial" w:hAnsi="Arial" w:cs="Arial"/>
            <w:rPrChange w:id="318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proofErr w:type="gramEnd"/>
      <w:del w:id="319" w:author="adriana.araujo" w:date="2016-10-14T10:45:00Z">
        <w:r w:rsidR="00B02494" w:rsidRPr="000C3311" w:rsidDel="00326562">
          <w:rPr>
            <w:rFonts w:ascii="Arial" w:hAnsi="Arial" w:cs="Arial"/>
            <w:rPrChange w:id="320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9A3882" w:rsidRPr="000C3311">
        <w:rPr>
          <w:rFonts w:ascii="Arial" w:hAnsi="Arial" w:cs="Arial"/>
          <w:rPrChange w:id="321" w:author="adriana.araujo" w:date="2016-10-14T12:00:00Z">
            <w:rPr>
              <w:rFonts w:ascii="Arial" w:hAnsi="Arial" w:cs="Arial"/>
            </w:rPr>
          </w:rPrChange>
        </w:rPr>
        <w:t>09</w:t>
      </w:r>
      <w:ins w:id="322" w:author="adriana.araujo" w:date="2016-10-14T10:45:00Z">
        <w:r w:rsidR="00326562" w:rsidRPr="000C3311">
          <w:rPr>
            <w:rFonts w:ascii="Arial" w:hAnsi="Arial" w:cs="Arial"/>
            <w:rPrChange w:id="323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324" w:author="adriana.araujo" w:date="2016-10-14T10:45:00Z">
        <w:r w:rsidR="00B02494" w:rsidRPr="000C3311" w:rsidDel="00326562">
          <w:rPr>
            <w:rFonts w:ascii="Arial" w:hAnsi="Arial" w:cs="Arial"/>
            <w:rPrChange w:id="325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B02494" w:rsidRPr="000C3311">
        <w:rPr>
          <w:rFonts w:ascii="Arial" w:hAnsi="Arial" w:cs="Arial"/>
          <w:rPrChange w:id="326" w:author="adriana.araujo" w:date="2016-10-14T12:00:00Z">
            <w:rPr>
              <w:rFonts w:ascii="Arial" w:hAnsi="Arial" w:cs="Arial"/>
            </w:rPr>
          </w:rPrChange>
        </w:rPr>
        <w:t xml:space="preserve">2016, </w:t>
      </w:r>
      <w:r w:rsidR="009A3882" w:rsidRPr="000C3311">
        <w:rPr>
          <w:rFonts w:ascii="Arial" w:hAnsi="Arial" w:cs="Arial"/>
          <w:rPrChange w:id="327" w:author="adriana.araujo" w:date="2016-10-14T12:00:00Z">
            <w:rPr>
              <w:rFonts w:ascii="Arial" w:hAnsi="Arial" w:cs="Arial"/>
            </w:rPr>
          </w:rPrChange>
        </w:rPr>
        <w:t xml:space="preserve">de lavra </w:t>
      </w:r>
      <w:r w:rsidR="00B02494" w:rsidRPr="000C3311">
        <w:rPr>
          <w:rFonts w:ascii="Arial" w:hAnsi="Arial" w:cs="Arial"/>
          <w:rPrChange w:id="328" w:author="adriana.araujo" w:date="2016-10-14T12:00:00Z">
            <w:rPr>
              <w:rFonts w:ascii="Arial" w:hAnsi="Arial" w:cs="Arial"/>
            </w:rPr>
          </w:rPrChange>
        </w:rPr>
        <w:t xml:space="preserve">do </w:t>
      </w:r>
      <w:r w:rsidR="009A3882" w:rsidRPr="000C3311">
        <w:rPr>
          <w:rFonts w:ascii="Arial" w:hAnsi="Arial" w:cs="Arial"/>
          <w:rPrChange w:id="329" w:author="adriana.araujo" w:date="2016-10-14T12:00:00Z">
            <w:rPr>
              <w:rFonts w:ascii="Arial" w:hAnsi="Arial" w:cs="Arial"/>
            </w:rPr>
          </w:rPrChange>
        </w:rPr>
        <w:t>Superintendente de Planejamento, Orçamento, Finanças e Contabilidade, Geraldo de Figueiredo Barbosa, encaminhando ao Gestor do Contrato, acompanhado de cópia do Termo de Contrato nº GC 14/2016, com data de emissão em 15/09</w:t>
      </w:r>
      <w:del w:id="330" w:author="adriana.araujo" w:date="2016-10-14T10:47:00Z">
        <w:r w:rsidR="009A3882" w:rsidRPr="000C3311" w:rsidDel="00326562">
          <w:rPr>
            <w:rFonts w:ascii="Arial" w:hAnsi="Arial" w:cs="Arial"/>
            <w:rPrChange w:id="331" w:author="adriana.araujo" w:date="2016-10-14T12:00:00Z">
              <w:rPr>
                <w:rFonts w:ascii="Arial" w:hAnsi="Arial" w:cs="Arial"/>
              </w:rPr>
            </w:rPrChange>
          </w:rPr>
          <w:delText>6</w:delText>
        </w:r>
      </w:del>
      <w:r w:rsidR="009A3882" w:rsidRPr="000C3311">
        <w:rPr>
          <w:rFonts w:ascii="Arial" w:hAnsi="Arial" w:cs="Arial"/>
          <w:rPrChange w:id="332" w:author="adriana.araujo" w:date="2016-10-14T12:00:00Z">
            <w:rPr>
              <w:rFonts w:ascii="Arial" w:hAnsi="Arial" w:cs="Arial"/>
            </w:rPr>
          </w:rPrChange>
        </w:rPr>
        <w:t xml:space="preserve">/2016 e cópia do Extrato de Termo de Contrato nº GC 14/2016, acompanhado da cópia do </w:t>
      </w:r>
      <w:ins w:id="333" w:author="adriana.araujo" w:date="2016-10-14T10:47:00Z">
        <w:r w:rsidR="00326562" w:rsidRPr="000C3311">
          <w:rPr>
            <w:rFonts w:ascii="Arial" w:hAnsi="Arial" w:cs="Arial"/>
            <w:rPrChange w:id="334" w:author="adriana.araujo" w:date="2016-10-14T12:00:00Z">
              <w:rPr>
                <w:rFonts w:ascii="Arial" w:hAnsi="Arial" w:cs="Arial"/>
              </w:rPr>
            </w:rPrChange>
          </w:rPr>
          <w:t>DOE</w:t>
        </w:r>
      </w:ins>
      <w:del w:id="335" w:author="adriana.araujo" w:date="2016-10-14T10:47:00Z">
        <w:r w:rsidR="009A3882" w:rsidRPr="000C3311" w:rsidDel="00326562">
          <w:rPr>
            <w:rFonts w:ascii="Arial" w:hAnsi="Arial" w:cs="Arial"/>
            <w:rPrChange w:id="336" w:author="adriana.araujo" w:date="2016-10-14T12:00:00Z">
              <w:rPr>
                <w:rFonts w:ascii="Arial" w:hAnsi="Arial" w:cs="Arial"/>
              </w:rPr>
            </w:rPrChange>
          </w:rPr>
          <w:delText>D. O. do Estado</w:delText>
        </w:r>
      </w:del>
      <w:r w:rsidR="009A3882" w:rsidRPr="000C3311">
        <w:rPr>
          <w:rFonts w:ascii="Arial" w:hAnsi="Arial" w:cs="Arial"/>
          <w:rPrChange w:id="337" w:author="adriana.araujo" w:date="2016-10-14T12:00:00Z">
            <w:rPr>
              <w:rFonts w:ascii="Arial" w:hAnsi="Arial" w:cs="Arial"/>
            </w:rPr>
          </w:rPrChange>
        </w:rPr>
        <w:t xml:space="preserve"> do dia 20</w:t>
      </w:r>
      <w:ins w:id="338" w:author="adriana.araujo" w:date="2016-10-14T10:47:00Z">
        <w:r w:rsidR="00326562" w:rsidRPr="000C3311">
          <w:rPr>
            <w:rFonts w:ascii="Arial" w:hAnsi="Arial" w:cs="Arial"/>
            <w:rPrChange w:id="339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340" w:author="adriana.araujo" w:date="2016-10-14T10:47:00Z">
        <w:r w:rsidR="009A3882" w:rsidRPr="000C3311" w:rsidDel="00326562">
          <w:rPr>
            <w:rFonts w:ascii="Arial" w:hAnsi="Arial" w:cs="Arial"/>
            <w:rPrChange w:id="341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9A3882" w:rsidRPr="000C3311">
        <w:rPr>
          <w:rFonts w:ascii="Arial" w:hAnsi="Arial" w:cs="Arial"/>
          <w:rPrChange w:id="342" w:author="adriana.araujo" w:date="2016-10-14T12:00:00Z">
            <w:rPr>
              <w:rFonts w:ascii="Arial" w:hAnsi="Arial" w:cs="Arial"/>
            </w:rPr>
          </w:rPrChange>
        </w:rPr>
        <w:t>09</w:t>
      </w:r>
      <w:ins w:id="343" w:author="adriana.araujo" w:date="2016-10-14T10:47:00Z">
        <w:r w:rsidR="00326562" w:rsidRPr="000C3311">
          <w:rPr>
            <w:rFonts w:ascii="Arial" w:hAnsi="Arial" w:cs="Arial"/>
            <w:rPrChange w:id="344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345" w:author="adriana.araujo" w:date="2016-10-14T10:47:00Z">
        <w:r w:rsidR="009A3882" w:rsidRPr="000C3311" w:rsidDel="00326562">
          <w:rPr>
            <w:rFonts w:ascii="Arial" w:hAnsi="Arial" w:cs="Arial"/>
            <w:rPrChange w:id="346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9A3882" w:rsidRPr="000C3311">
        <w:rPr>
          <w:rFonts w:ascii="Arial" w:hAnsi="Arial" w:cs="Arial"/>
          <w:rPrChange w:id="347" w:author="adriana.araujo" w:date="2016-10-14T12:00:00Z">
            <w:rPr>
              <w:rFonts w:ascii="Arial" w:hAnsi="Arial" w:cs="Arial"/>
            </w:rPr>
          </w:rPrChange>
        </w:rPr>
        <w:t>2016, fls. 27</w:t>
      </w:r>
      <w:r w:rsidR="004F68B3" w:rsidRPr="000C3311">
        <w:rPr>
          <w:rFonts w:ascii="Arial" w:hAnsi="Arial" w:cs="Arial"/>
          <w:color w:val="FF0000"/>
          <w:rPrChange w:id="348" w:author="adriana.araujo" w:date="2016-10-14T12:00:00Z">
            <w:rPr>
              <w:rFonts w:ascii="Arial" w:hAnsi="Arial" w:cs="Arial"/>
              <w:color w:val="FF0000"/>
            </w:rPr>
          </w:rPrChange>
        </w:rPr>
        <w:t>.</w:t>
      </w:r>
    </w:p>
    <w:p w:rsidR="004F68B3" w:rsidRPr="000C3311" w:rsidRDefault="004F68B3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rPrChange w:id="349" w:author="adriana.araujo" w:date="2016-10-14T12:00:00Z">
            <w:rPr>
              <w:rFonts w:ascii="Arial" w:hAnsi="Arial" w:cs="Arial"/>
            </w:rPr>
          </w:rPrChange>
        </w:rPr>
      </w:pPr>
      <w:r w:rsidRPr="000C3311">
        <w:rPr>
          <w:rFonts w:ascii="Arial" w:hAnsi="Arial" w:cs="Arial"/>
          <w:rPrChange w:id="350" w:author="adriana.araujo" w:date="2016-10-14T12:00:00Z">
            <w:rPr>
              <w:rFonts w:ascii="Arial" w:hAnsi="Arial" w:cs="Arial"/>
            </w:rPr>
          </w:rPrChange>
        </w:rPr>
        <w:t xml:space="preserve">Fls. </w:t>
      </w:r>
      <w:r w:rsidR="00BE6150" w:rsidRPr="000C3311">
        <w:rPr>
          <w:rFonts w:ascii="Arial" w:hAnsi="Arial" w:cs="Arial"/>
          <w:rPrChange w:id="351" w:author="adriana.araujo" w:date="2016-10-14T12:00:00Z">
            <w:rPr>
              <w:rFonts w:ascii="Arial" w:hAnsi="Arial" w:cs="Arial"/>
            </w:rPr>
          </w:rPrChange>
        </w:rPr>
        <w:t>151</w:t>
      </w:r>
      <w:r w:rsidR="001678D3" w:rsidRPr="000C3311">
        <w:rPr>
          <w:rFonts w:ascii="Arial" w:hAnsi="Arial" w:cs="Arial"/>
          <w:rPrChange w:id="352" w:author="adriana.araujo" w:date="2016-10-14T12:00:00Z">
            <w:rPr>
              <w:rFonts w:ascii="Arial" w:hAnsi="Arial" w:cs="Arial"/>
            </w:rPr>
          </w:rPrChange>
        </w:rPr>
        <w:t xml:space="preserve"> </w:t>
      </w:r>
      <w:r w:rsidR="0089348D" w:rsidRPr="000C3311">
        <w:rPr>
          <w:rFonts w:ascii="Arial" w:hAnsi="Arial" w:cs="Arial"/>
          <w:rPrChange w:id="353" w:author="adriana.araujo" w:date="2016-10-14T12:00:00Z">
            <w:rPr>
              <w:rFonts w:ascii="Arial" w:hAnsi="Arial" w:cs="Arial"/>
            </w:rPr>
          </w:rPrChange>
        </w:rPr>
        <w:t xml:space="preserve">consta </w:t>
      </w:r>
      <w:r w:rsidR="001678D3" w:rsidRPr="000C3311">
        <w:rPr>
          <w:rFonts w:ascii="Arial" w:hAnsi="Arial" w:cs="Arial"/>
          <w:rPrChange w:id="354" w:author="adriana.araujo" w:date="2016-10-14T12:00:00Z">
            <w:rPr>
              <w:rFonts w:ascii="Arial" w:hAnsi="Arial" w:cs="Arial"/>
            </w:rPr>
          </w:rPrChange>
        </w:rPr>
        <w:t>despacho d</w:t>
      </w:r>
      <w:r w:rsidR="00BE6150" w:rsidRPr="000C3311">
        <w:rPr>
          <w:rFonts w:ascii="Arial" w:hAnsi="Arial" w:cs="Arial"/>
          <w:rPrChange w:id="355" w:author="adriana.araujo" w:date="2016-10-14T12:00:00Z">
            <w:rPr>
              <w:rFonts w:ascii="Arial" w:hAnsi="Arial" w:cs="Arial"/>
            </w:rPr>
          </w:rPrChange>
        </w:rPr>
        <w:t>e lavra do Ricardo Alexandre da Silva – Gerente</w:t>
      </w:r>
      <w:ins w:id="356" w:author="adriana.araujo" w:date="2016-10-14T10:48:00Z">
        <w:r w:rsidR="00326562" w:rsidRPr="000C3311">
          <w:rPr>
            <w:rFonts w:ascii="Arial" w:hAnsi="Arial" w:cs="Arial"/>
            <w:rPrChange w:id="357" w:author="adriana.araujo" w:date="2016-10-14T12:00:00Z">
              <w:rPr>
                <w:rFonts w:ascii="Arial" w:hAnsi="Arial" w:cs="Arial"/>
              </w:rPr>
            </w:rPrChange>
          </w:rPr>
          <w:t>, datado</w:t>
        </w:r>
      </w:ins>
      <w:r w:rsidR="00BE6150" w:rsidRPr="000C3311">
        <w:rPr>
          <w:rFonts w:ascii="Arial" w:hAnsi="Arial" w:cs="Arial"/>
          <w:rPrChange w:id="358" w:author="adriana.araujo" w:date="2016-10-14T12:00:00Z">
            <w:rPr>
              <w:rFonts w:ascii="Arial" w:hAnsi="Arial" w:cs="Arial"/>
            </w:rPr>
          </w:rPrChange>
        </w:rPr>
        <w:t xml:space="preserve"> de </w:t>
      </w:r>
      <w:proofErr w:type="gramStart"/>
      <w:r w:rsidR="00BE6150" w:rsidRPr="000C3311">
        <w:rPr>
          <w:rFonts w:ascii="Arial" w:hAnsi="Arial" w:cs="Arial"/>
          <w:rPrChange w:id="359" w:author="adriana.araujo" w:date="2016-10-14T12:00:00Z">
            <w:rPr>
              <w:rFonts w:ascii="Arial" w:hAnsi="Arial" w:cs="Arial"/>
            </w:rPr>
          </w:rPrChange>
        </w:rPr>
        <w:t>21</w:t>
      </w:r>
      <w:ins w:id="360" w:author="adriana.araujo" w:date="2016-10-14T10:48:00Z">
        <w:r w:rsidR="00326562" w:rsidRPr="000C3311">
          <w:rPr>
            <w:rFonts w:ascii="Arial" w:hAnsi="Arial" w:cs="Arial"/>
            <w:rPrChange w:id="361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proofErr w:type="gramEnd"/>
      <w:del w:id="362" w:author="adriana.araujo" w:date="2016-10-14T10:48:00Z">
        <w:r w:rsidR="00BE6150" w:rsidRPr="000C3311" w:rsidDel="00326562">
          <w:rPr>
            <w:rFonts w:ascii="Arial" w:hAnsi="Arial" w:cs="Arial"/>
            <w:rPrChange w:id="363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BE6150" w:rsidRPr="000C3311">
        <w:rPr>
          <w:rFonts w:ascii="Arial" w:hAnsi="Arial" w:cs="Arial"/>
          <w:rPrChange w:id="364" w:author="adriana.araujo" w:date="2016-10-14T12:00:00Z">
            <w:rPr>
              <w:rFonts w:ascii="Arial" w:hAnsi="Arial" w:cs="Arial"/>
            </w:rPr>
          </w:rPrChange>
        </w:rPr>
        <w:t>09</w:t>
      </w:r>
      <w:ins w:id="365" w:author="adriana.araujo" w:date="2016-10-14T10:48:00Z">
        <w:r w:rsidR="00326562" w:rsidRPr="000C3311">
          <w:rPr>
            <w:rFonts w:ascii="Arial" w:hAnsi="Arial" w:cs="Arial"/>
            <w:rPrChange w:id="366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367" w:author="adriana.araujo" w:date="2016-10-14T10:48:00Z">
        <w:r w:rsidR="00BE6150" w:rsidRPr="000C3311" w:rsidDel="00326562">
          <w:rPr>
            <w:rFonts w:ascii="Arial" w:hAnsi="Arial" w:cs="Arial"/>
            <w:rPrChange w:id="368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BE6150" w:rsidRPr="000C3311">
        <w:rPr>
          <w:rFonts w:ascii="Arial" w:hAnsi="Arial" w:cs="Arial"/>
          <w:rPrChange w:id="369" w:author="adriana.araujo" w:date="2016-10-14T12:00:00Z">
            <w:rPr>
              <w:rFonts w:ascii="Arial" w:hAnsi="Arial" w:cs="Arial"/>
            </w:rPr>
          </w:rPrChange>
        </w:rPr>
        <w:t>2016, retornando ao Superintendente de Planejamento, Orçamento, Finanças e Contabilidade, Geraldo de Figueiredo Barbosa, justificando que não era</w:t>
      </w:r>
      <w:r w:rsidR="00064315" w:rsidRPr="000C3311">
        <w:rPr>
          <w:rFonts w:ascii="Arial" w:hAnsi="Arial" w:cs="Arial"/>
          <w:rPrChange w:id="370" w:author="adriana.araujo" w:date="2016-10-14T12:00:00Z">
            <w:rPr>
              <w:rFonts w:ascii="Arial" w:hAnsi="Arial" w:cs="Arial"/>
            </w:rPr>
          </w:rPrChange>
        </w:rPr>
        <w:t>, mas</w:t>
      </w:r>
      <w:r w:rsidR="00BE6150" w:rsidRPr="000C3311">
        <w:rPr>
          <w:rFonts w:ascii="Arial" w:hAnsi="Arial" w:cs="Arial"/>
          <w:rPrChange w:id="371" w:author="adriana.araujo" w:date="2016-10-14T12:00:00Z">
            <w:rPr>
              <w:rFonts w:ascii="Arial" w:hAnsi="Arial" w:cs="Arial"/>
            </w:rPr>
          </w:rPrChange>
        </w:rPr>
        <w:t xml:space="preserve"> o Gestor do Contrato, entretanto informando que houve a prestação de serviços durante o período solicitado</w:t>
      </w:r>
      <w:r w:rsidRPr="000C3311">
        <w:rPr>
          <w:rFonts w:ascii="Arial" w:hAnsi="Arial" w:cs="Arial"/>
          <w:rPrChange w:id="372" w:author="adriana.araujo" w:date="2016-10-14T12:00:00Z">
            <w:rPr>
              <w:rFonts w:ascii="Arial" w:hAnsi="Arial" w:cs="Arial"/>
            </w:rPr>
          </w:rPrChange>
        </w:rPr>
        <w:t>.</w:t>
      </w:r>
    </w:p>
    <w:p w:rsidR="008E26AB" w:rsidRPr="000C3311" w:rsidRDefault="004F68B3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color w:val="FF0000"/>
          <w:rPrChange w:id="373" w:author="adriana.araujo" w:date="2016-10-14T12:00:00Z">
            <w:rPr>
              <w:rFonts w:ascii="Arial" w:hAnsi="Arial" w:cs="Arial"/>
              <w:color w:val="FF0000"/>
            </w:rPr>
          </w:rPrChange>
        </w:rPr>
      </w:pPr>
      <w:r w:rsidRPr="000C3311">
        <w:rPr>
          <w:rFonts w:ascii="Arial" w:hAnsi="Arial" w:cs="Arial"/>
          <w:rPrChange w:id="374" w:author="adriana.araujo" w:date="2016-10-14T12:00:00Z">
            <w:rPr>
              <w:rFonts w:ascii="Arial" w:hAnsi="Arial" w:cs="Arial"/>
            </w:rPr>
          </w:rPrChange>
        </w:rPr>
        <w:t xml:space="preserve">Fls. </w:t>
      </w:r>
      <w:r w:rsidR="000819F7" w:rsidRPr="000C3311">
        <w:rPr>
          <w:rFonts w:ascii="Arial" w:hAnsi="Arial" w:cs="Arial"/>
          <w:rPrChange w:id="375" w:author="adriana.araujo" w:date="2016-10-14T12:00:00Z">
            <w:rPr>
              <w:rFonts w:ascii="Arial" w:hAnsi="Arial" w:cs="Arial"/>
            </w:rPr>
          </w:rPrChange>
        </w:rPr>
        <w:t xml:space="preserve">152 </w:t>
      </w:r>
      <w:r w:rsidRPr="000C3311">
        <w:rPr>
          <w:rFonts w:ascii="Arial" w:hAnsi="Arial" w:cs="Arial"/>
          <w:rPrChange w:id="376" w:author="adriana.araujo" w:date="2016-10-14T12:00:00Z">
            <w:rPr>
              <w:rFonts w:ascii="Arial" w:hAnsi="Arial" w:cs="Arial"/>
            </w:rPr>
          </w:rPrChange>
        </w:rPr>
        <w:t xml:space="preserve">consta </w:t>
      </w:r>
      <w:r w:rsidR="007E447B" w:rsidRPr="000C3311">
        <w:rPr>
          <w:rFonts w:ascii="Arial" w:hAnsi="Arial" w:cs="Arial"/>
          <w:rPrChange w:id="377" w:author="adriana.araujo" w:date="2016-10-14T12:00:00Z">
            <w:rPr>
              <w:rFonts w:ascii="Arial" w:hAnsi="Arial" w:cs="Arial"/>
            </w:rPr>
          </w:rPrChange>
        </w:rPr>
        <w:t>Despacho</w:t>
      </w:r>
      <w:r w:rsidR="00297D5C" w:rsidRPr="000C3311">
        <w:rPr>
          <w:rFonts w:ascii="Arial" w:hAnsi="Arial" w:cs="Arial"/>
          <w:rPrChange w:id="378" w:author="adriana.araujo" w:date="2016-10-14T12:00:00Z">
            <w:rPr>
              <w:rFonts w:ascii="Arial" w:hAnsi="Arial" w:cs="Arial"/>
            </w:rPr>
          </w:rPrChange>
        </w:rPr>
        <w:t xml:space="preserve"> </w:t>
      </w:r>
      <w:r w:rsidR="000819F7" w:rsidRPr="000C3311">
        <w:rPr>
          <w:rFonts w:ascii="Arial" w:hAnsi="Arial" w:cs="Arial"/>
          <w:rPrChange w:id="379" w:author="adriana.araujo" w:date="2016-10-14T12:00:00Z">
            <w:rPr>
              <w:rFonts w:ascii="Arial" w:hAnsi="Arial" w:cs="Arial"/>
            </w:rPr>
          </w:rPrChange>
        </w:rPr>
        <w:t xml:space="preserve">de </w:t>
      </w:r>
      <w:proofErr w:type="gramStart"/>
      <w:r w:rsidR="000819F7" w:rsidRPr="000C3311">
        <w:rPr>
          <w:rFonts w:ascii="Arial" w:hAnsi="Arial" w:cs="Arial"/>
          <w:rPrChange w:id="380" w:author="adriana.araujo" w:date="2016-10-14T12:00:00Z">
            <w:rPr>
              <w:rFonts w:ascii="Arial" w:hAnsi="Arial" w:cs="Arial"/>
            </w:rPr>
          </w:rPrChange>
        </w:rPr>
        <w:t>26</w:t>
      </w:r>
      <w:ins w:id="381" w:author="adriana.araujo" w:date="2016-10-14T10:48:00Z">
        <w:r w:rsidR="00326562" w:rsidRPr="000C3311">
          <w:rPr>
            <w:rFonts w:ascii="Arial" w:hAnsi="Arial" w:cs="Arial"/>
            <w:rPrChange w:id="382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proofErr w:type="gramEnd"/>
      <w:del w:id="383" w:author="adriana.araujo" w:date="2016-10-14T10:48:00Z">
        <w:r w:rsidR="000819F7" w:rsidRPr="000C3311" w:rsidDel="00326562">
          <w:rPr>
            <w:rFonts w:ascii="Arial" w:hAnsi="Arial" w:cs="Arial"/>
            <w:rPrChange w:id="384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0819F7" w:rsidRPr="000C3311">
        <w:rPr>
          <w:rFonts w:ascii="Arial" w:hAnsi="Arial" w:cs="Arial"/>
          <w:rPrChange w:id="385" w:author="adriana.araujo" w:date="2016-10-14T12:00:00Z">
            <w:rPr>
              <w:rFonts w:ascii="Arial" w:hAnsi="Arial" w:cs="Arial"/>
            </w:rPr>
          </w:rPrChange>
        </w:rPr>
        <w:t>09</w:t>
      </w:r>
      <w:ins w:id="386" w:author="adriana.araujo" w:date="2016-10-14T10:48:00Z">
        <w:r w:rsidR="00326562" w:rsidRPr="000C3311">
          <w:rPr>
            <w:rFonts w:ascii="Arial" w:hAnsi="Arial" w:cs="Arial"/>
            <w:rPrChange w:id="387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388" w:author="adriana.araujo" w:date="2016-10-14T10:48:00Z">
        <w:r w:rsidR="000819F7" w:rsidRPr="000C3311" w:rsidDel="00326562">
          <w:rPr>
            <w:rFonts w:ascii="Arial" w:hAnsi="Arial" w:cs="Arial"/>
            <w:rPrChange w:id="389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0819F7" w:rsidRPr="000C3311">
        <w:rPr>
          <w:rFonts w:ascii="Arial" w:hAnsi="Arial" w:cs="Arial"/>
          <w:rPrChange w:id="390" w:author="adriana.araujo" w:date="2016-10-14T12:00:00Z">
            <w:rPr>
              <w:rFonts w:ascii="Arial" w:hAnsi="Arial" w:cs="Arial"/>
            </w:rPr>
          </w:rPrChange>
        </w:rPr>
        <w:t>2016 do Superintendente de Planejamento, Orçamento, Finanças e Contabilidade, Geraldo de Figueiredo Barbosa, encaminhando a Assessoria de Financeira para verificação de cálculos de valores solicitados.</w:t>
      </w:r>
    </w:p>
    <w:p w:rsidR="00ED1CEF" w:rsidRPr="000C3311" w:rsidRDefault="00060209" w:rsidP="00AA1B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rPrChange w:id="391" w:author="adriana.araujo" w:date="2016-10-14T12:00:00Z">
            <w:rPr>
              <w:rFonts w:ascii="Arial" w:hAnsi="Arial" w:cs="Arial"/>
            </w:rPr>
          </w:rPrChange>
        </w:rPr>
      </w:pPr>
      <w:r w:rsidRPr="000C3311">
        <w:rPr>
          <w:rFonts w:ascii="Arial" w:hAnsi="Arial" w:cs="Arial"/>
          <w:rPrChange w:id="392" w:author="adriana.araujo" w:date="2016-10-14T12:00:00Z">
            <w:rPr>
              <w:rFonts w:ascii="Arial" w:hAnsi="Arial" w:cs="Arial"/>
            </w:rPr>
          </w:rPrChange>
        </w:rPr>
        <w:t xml:space="preserve">Fls. </w:t>
      </w:r>
      <w:r w:rsidR="000819F7" w:rsidRPr="000C3311">
        <w:rPr>
          <w:rFonts w:ascii="Arial" w:hAnsi="Arial" w:cs="Arial"/>
          <w:rPrChange w:id="393" w:author="adriana.araujo" w:date="2016-10-14T12:00:00Z">
            <w:rPr>
              <w:rFonts w:ascii="Arial" w:hAnsi="Arial" w:cs="Arial"/>
            </w:rPr>
          </w:rPrChange>
        </w:rPr>
        <w:t>153</w:t>
      </w:r>
      <w:r w:rsidR="0073240D" w:rsidRPr="000C3311">
        <w:rPr>
          <w:rFonts w:ascii="Arial" w:hAnsi="Arial" w:cs="Arial"/>
          <w:rPrChange w:id="394" w:author="adriana.araujo" w:date="2016-10-14T12:00:00Z">
            <w:rPr>
              <w:rFonts w:ascii="Arial" w:hAnsi="Arial" w:cs="Arial"/>
            </w:rPr>
          </w:rPrChange>
        </w:rPr>
        <w:t xml:space="preserve"> </w:t>
      </w:r>
      <w:r w:rsidR="009C1394" w:rsidRPr="000C3311">
        <w:rPr>
          <w:rFonts w:ascii="Arial" w:hAnsi="Arial" w:cs="Arial"/>
          <w:rPrChange w:id="395" w:author="adriana.araujo" w:date="2016-10-14T12:00:00Z">
            <w:rPr>
              <w:rFonts w:ascii="Arial" w:hAnsi="Arial" w:cs="Arial"/>
            </w:rPr>
          </w:rPrChange>
        </w:rPr>
        <w:t>consta</w:t>
      </w:r>
      <w:r w:rsidR="0073240D" w:rsidRPr="000C3311">
        <w:rPr>
          <w:rFonts w:ascii="Arial" w:hAnsi="Arial" w:cs="Arial"/>
          <w:rPrChange w:id="396" w:author="adriana.araujo" w:date="2016-10-14T12:00:00Z">
            <w:rPr>
              <w:rFonts w:ascii="Arial" w:hAnsi="Arial" w:cs="Arial"/>
            </w:rPr>
          </w:rPrChange>
        </w:rPr>
        <w:t xml:space="preserve"> despacho </w:t>
      </w:r>
      <w:ins w:id="397" w:author="adriana.araujo" w:date="2016-10-14T11:48:00Z">
        <w:r w:rsidR="00B3383A" w:rsidRPr="000C3311">
          <w:rPr>
            <w:rFonts w:ascii="Arial" w:hAnsi="Arial" w:cs="Arial"/>
            <w:rPrChange w:id="398" w:author="adriana.araujo" w:date="2016-10-14T12:00:00Z">
              <w:rPr>
                <w:rFonts w:ascii="Arial" w:hAnsi="Arial" w:cs="Arial"/>
              </w:rPr>
            </w:rPrChange>
          </w:rPr>
          <w:t xml:space="preserve">S/N, datado de 26.09.2016, </w:t>
        </w:r>
      </w:ins>
      <w:r w:rsidR="0073240D" w:rsidRPr="000C3311">
        <w:rPr>
          <w:rFonts w:ascii="Arial" w:hAnsi="Arial" w:cs="Arial"/>
          <w:rPrChange w:id="399" w:author="adriana.araujo" w:date="2016-10-14T12:00:00Z">
            <w:rPr>
              <w:rFonts w:ascii="Arial" w:hAnsi="Arial" w:cs="Arial"/>
            </w:rPr>
          </w:rPrChange>
        </w:rPr>
        <w:t xml:space="preserve">de </w:t>
      </w:r>
      <w:r w:rsidR="00AA1BE9" w:rsidRPr="000C3311">
        <w:rPr>
          <w:rFonts w:ascii="Arial" w:hAnsi="Arial" w:cs="Arial"/>
          <w:rPrChange w:id="400" w:author="adriana.araujo" w:date="2016-10-14T12:00:00Z">
            <w:rPr>
              <w:rFonts w:ascii="Arial" w:hAnsi="Arial" w:cs="Arial"/>
            </w:rPr>
          </w:rPrChange>
        </w:rPr>
        <w:t xml:space="preserve">lavra de Maria </w:t>
      </w:r>
      <w:proofErr w:type="spellStart"/>
      <w:r w:rsidR="00AA1BE9" w:rsidRPr="000C3311">
        <w:rPr>
          <w:rFonts w:ascii="Arial" w:hAnsi="Arial" w:cs="Arial"/>
          <w:rPrChange w:id="401" w:author="adriana.araujo" w:date="2016-10-14T12:00:00Z">
            <w:rPr>
              <w:rFonts w:ascii="Arial" w:hAnsi="Arial" w:cs="Arial"/>
            </w:rPr>
          </w:rPrChange>
        </w:rPr>
        <w:t>Elianai</w:t>
      </w:r>
      <w:proofErr w:type="spellEnd"/>
      <w:r w:rsidR="00AA1BE9" w:rsidRPr="000C3311">
        <w:rPr>
          <w:rFonts w:ascii="Arial" w:hAnsi="Arial" w:cs="Arial"/>
          <w:rPrChange w:id="402" w:author="adriana.araujo" w:date="2016-10-14T12:00:00Z">
            <w:rPr>
              <w:rFonts w:ascii="Arial" w:hAnsi="Arial" w:cs="Arial"/>
            </w:rPr>
          </w:rPrChange>
        </w:rPr>
        <w:t xml:space="preserve"> de Lima Silva, </w:t>
      </w:r>
      <w:r w:rsidR="00AA1BE9" w:rsidRPr="000C3311">
        <w:rPr>
          <w:rFonts w:ascii="Arial" w:hAnsi="Arial" w:cs="Arial"/>
          <w:b/>
          <w:rPrChange w:id="403" w:author="adriana.araujo" w:date="2016-10-14T12:00:00Z">
            <w:rPr>
              <w:rFonts w:ascii="Arial" w:hAnsi="Arial" w:cs="Arial"/>
              <w:b/>
            </w:rPr>
          </w:rPrChange>
        </w:rPr>
        <w:t>respondendo pela Assessoria Financeira</w:t>
      </w:r>
      <w:del w:id="404" w:author="adriana.araujo" w:date="2016-10-14T11:49:00Z">
        <w:r w:rsidR="00AA1BE9" w:rsidRPr="000C3311" w:rsidDel="00B3383A">
          <w:rPr>
            <w:rFonts w:ascii="Arial" w:hAnsi="Arial" w:cs="Arial"/>
            <w:rPrChange w:id="405" w:author="adriana.araujo" w:date="2016-10-14T12:00:00Z">
              <w:rPr>
                <w:rFonts w:ascii="Arial" w:hAnsi="Arial" w:cs="Arial"/>
              </w:rPr>
            </w:rPrChange>
          </w:rPr>
          <w:delText xml:space="preserve"> de 26</w:delText>
        </w:r>
      </w:del>
      <w:del w:id="406" w:author="adriana.araujo" w:date="2016-10-14T10:48:00Z">
        <w:r w:rsidR="00AA1BE9" w:rsidRPr="000C3311" w:rsidDel="00326562">
          <w:rPr>
            <w:rFonts w:ascii="Arial" w:hAnsi="Arial" w:cs="Arial"/>
            <w:rPrChange w:id="407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del w:id="408" w:author="adriana.araujo" w:date="2016-10-14T11:49:00Z">
        <w:r w:rsidR="00AA1BE9" w:rsidRPr="000C3311" w:rsidDel="00B3383A">
          <w:rPr>
            <w:rFonts w:ascii="Arial" w:hAnsi="Arial" w:cs="Arial"/>
            <w:rPrChange w:id="409" w:author="adriana.araujo" w:date="2016-10-14T12:00:00Z">
              <w:rPr>
                <w:rFonts w:ascii="Arial" w:hAnsi="Arial" w:cs="Arial"/>
              </w:rPr>
            </w:rPrChange>
          </w:rPr>
          <w:delText>09</w:delText>
        </w:r>
      </w:del>
      <w:del w:id="410" w:author="adriana.araujo" w:date="2016-10-14T10:48:00Z">
        <w:r w:rsidR="00AA1BE9" w:rsidRPr="000C3311" w:rsidDel="00326562">
          <w:rPr>
            <w:rFonts w:ascii="Arial" w:hAnsi="Arial" w:cs="Arial"/>
            <w:rPrChange w:id="411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del w:id="412" w:author="adriana.araujo" w:date="2016-10-14T11:49:00Z">
        <w:r w:rsidR="0073240D" w:rsidRPr="000C3311" w:rsidDel="00B3383A">
          <w:rPr>
            <w:rFonts w:ascii="Arial" w:hAnsi="Arial" w:cs="Arial"/>
            <w:rPrChange w:id="413" w:author="adriana.araujo" w:date="2016-10-14T12:00:00Z">
              <w:rPr>
                <w:rFonts w:ascii="Arial" w:hAnsi="Arial" w:cs="Arial"/>
              </w:rPr>
            </w:rPrChange>
          </w:rPr>
          <w:delText xml:space="preserve">2016, </w:delText>
        </w:r>
      </w:del>
      <w:ins w:id="414" w:author="adriana.araujo" w:date="2016-10-14T11:49:00Z">
        <w:r w:rsidR="00B3383A" w:rsidRPr="000C3311">
          <w:rPr>
            <w:rFonts w:ascii="Arial" w:hAnsi="Arial" w:cs="Arial"/>
            <w:rPrChange w:id="415" w:author="adriana.araujo" w:date="2016-10-14T12:00:00Z">
              <w:rPr>
                <w:rFonts w:ascii="Arial" w:hAnsi="Arial" w:cs="Arial"/>
              </w:rPr>
            </w:rPrChange>
          </w:rPr>
          <w:t xml:space="preserve">, informando </w:t>
        </w:r>
      </w:ins>
      <w:del w:id="416" w:author="adriana.araujo" w:date="2016-10-14T11:50:00Z">
        <w:r w:rsidR="00AA1BE9" w:rsidRPr="000C3311" w:rsidDel="00B3383A">
          <w:rPr>
            <w:rFonts w:ascii="Arial" w:hAnsi="Arial" w:cs="Arial"/>
            <w:rPrChange w:id="417" w:author="adriana.araujo" w:date="2016-10-14T12:00:00Z">
              <w:rPr>
                <w:rFonts w:ascii="Arial" w:hAnsi="Arial" w:cs="Arial"/>
              </w:rPr>
            </w:rPrChange>
          </w:rPr>
          <w:delText xml:space="preserve">justificando </w:delText>
        </w:r>
      </w:del>
      <w:r w:rsidR="00AA1BE9" w:rsidRPr="000C3311">
        <w:rPr>
          <w:rFonts w:ascii="Arial" w:hAnsi="Arial" w:cs="Arial"/>
          <w:rPrChange w:id="418" w:author="adriana.araujo" w:date="2016-10-14T12:00:00Z">
            <w:rPr>
              <w:rFonts w:ascii="Arial" w:hAnsi="Arial" w:cs="Arial"/>
            </w:rPr>
          </w:rPrChange>
        </w:rPr>
        <w:t xml:space="preserve">que a Empresa ficou sem receber pelos serviços durante </w:t>
      </w:r>
      <w:r w:rsidR="00AA1BE9" w:rsidRPr="000C3311">
        <w:rPr>
          <w:rFonts w:ascii="Arial" w:hAnsi="Arial" w:cs="Arial"/>
          <w:b/>
          <w:rPrChange w:id="419" w:author="adriana.araujo" w:date="2016-10-14T12:00:00Z">
            <w:rPr>
              <w:rFonts w:ascii="Arial" w:hAnsi="Arial" w:cs="Arial"/>
              <w:b/>
            </w:rPr>
          </w:rPrChange>
        </w:rPr>
        <w:t>44</w:t>
      </w:r>
      <w:r w:rsidR="00AA1BE9" w:rsidRPr="000C3311">
        <w:rPr>
          <w:rFonts w:ascii="Arial" w:hAnsi="Arial" w:cs="Arial"/>
          <w:rPrChange w:id="420" w:author="adriana.araujo" w:date="2016-10-14T12:00:00Z">
            <w:rPr>
              <w:rFonts w:ascii="Arial" w:hAnsi="Arial" w:cs="Arial"/>
            </w:rPr>
          </w:rPrChange>
        </w:rPr>
        <w:t xml:space="preserve"> (quarenta e quatro) dias com um valor diário de </w:t>
      </w:r>
      <w:r w:rsidR="00AA1BE9" w:rsidRPr="000C3311">
        <w:rPr>
          <w:rFonts w:ascii="Arial" w:hAnsi="Arial" w:cs="Arial"/>
          <w:b/>
          <w:rPrChange w:id="421" w:author="adriana.araujo" w:date="2016-10-14T12:00:00Z">
            <w:rPr>
              <w:rFonts w:ascii="Arial" w:hAnsi="Arial" w:cs="Arial"/>
              <w:b/>
            </w:rPr>
          </w:rPrChange>
        </w:rPr>
        <w:t>R$ 2.038,09</w:t>
      </w:r>
      <w:r w:rsidR="00AA1BE9" w:rsidRPr="000C3311">
        <w:rPr>
          <w:rFonts w:ascii="Arial" w:hAnsi="Arial" w:cs="Arial"/>
          <w:rPrChange w:id="422" w:author="adriana.araujo" w:date="2016-10-14T12:00:00Z">
            <w:rPr>
              <w:rFonts w:ascii="Arial" w:hAnsi="Arial" w:cs="Arial"/>
            </w:rPr>
          </w:rPrChange>
        </w:rPr>
        <w:t xml:space="preserve"> (dois mil, trinta e oito reais e nove centavos) perfazendo um valor de </w:t>
      </w:r>
      <w:r w:rsidR="00AA1BE9" w:rsidRPr="000C3311">
        <w:rPr>
          <w:rFonts w:ascii="Arial" w:hAnsi="Arial" w:cs="Arial"/>
          <w:b/>
          <w:rPrChange w:id="423" w:author="adriana.araujo" w:date="2016-10-14T12:00:00Z">
            <w:rPr>
              <w:rFonts w:ascii="Arial" w:hAnsi="Arial" w:cs="Arial"/>
              <w:b/>
            </w:rPr>
          </w:rPrChange>
        </w:rPr>
        <w:t>R$ 89.675,96</w:t>
      </w:r>
      <w:r w:rsidR="00AA1BE9" w:rsidRPr="000C3311">
        <w:rPr>
          <w:rFonts w:ascii="Arial" w:hAnsi="Arial" w:cs="Arial"/>
          <w:rPrChange w:id="424" w:author="adriana.araujo" w:date="2016-10-14T12:00:00Z">
            <w:rPr>
              <w:rFonts w:ascii="Arial" w:hAnsi="Arial" w:cs="Arial"/>
            </w:rPr>
          </w:rPrChange>
        </w:rPr>
        <w:t xml:space="preserve"> (</w:t>
      </w:r>
      <w:proofErr w:type="gramStart"/>
      <w:r w:rsidR="00AA1BE9" w:rsidRPr="000C3311">
        <w:rPr>
          <w:rFonts w:ascii="Arial" w:hAnsi="Arial" w:cs="Arial"/>
          <w:rPrChange w:id="425" w:author="adriana.araujo" w:date="2016-10-14T12:00:00Z">
            <w:rPr>
              <w:rFonts w:ascii="Arial" w:hAnsi="Arial" w:cs="Arial"/>
            </w:rPr>
          </w:rPrChange>
        </w:rPr>
        <w:t>oitenta e nove mil, seiscentos e setenta e</w:t>
      </w:r>
      <w:proofErr w:type="gramEnd"/>
      <w:r w:rsidR="00AA1BE9" w:rsidRPr="000C3311">
        <w:rPr>
          <w:rFonts w:ascii="Arial" w:hAnsi="Arial" w:cs="Arial"/>
          <w:rPrChange w:id="426" w:author="adriana.araujo" w:date="2016-10-14T12:00:00Z">
            <w:rPr>
              <w:rFonts w:ascii="Arial" w:hAnsi="Arial" w:cs="Arial"/>
            </w:rPr>
          </w:rPrChange>
        </w:rPr>
        <w:t xml:space="preserve"> cinco reais e noventa e seis centavos)</w:t>
      </w:r>
      <w:ins w:id="427" w:author="adriana.araujo" w:date="2016-10-14T11:50:00Z">
        <w:r w:rsidR="00B3383A" w:rsidRPr="000C3311">
          <w:rPr>
            <w:rFonts w:ascii="Arial" w:hAnsi="Arial" w:cs="Arial"/>
            <w:rPrChange w:id="428" w:author="adriana.araujo" w:date="2016-10-14T12:00:00Z">
              <w:rPr>
                <w:rFonts w:ascii="Arial" w:hAnsi="Arial" w:cs="Arial"/>
              </w:rPr>
            </w:rPrChange>
          </w:rPr>
          <w:t xml:space="preserve">. Ao final, retorna </w:t>
        </w:r>
      </w:ins>
      <w:del w:id="429" w:author="adriana.araujo" w:date="2016-10-14T11:50:00Z">
        <w:r w:rsidR="00AA1BE9" w:rsidRPr="000C3311" w:rsidDel="00B3383A">
          <w:rPr>
            <w:rFonts w:ascii="Arial" w:hAnsi="Arial" w:cs="Arial"/>
            <w:rPrChange w:id="430" w:author="adriana.araujo" w:date="2016-10-14T12:00:00Z">
              <w:rPr>
                <w:rFonts w:ascii="Arial" w:hAnsi="Arial" w:cs="Arial"/>
              </w:rPr>
            </w:rPrChange>
          </w:rPr>
          <w:delText xml:space="preserve">, retornando a </w:delText>
        </w:r>
      </w:del>
      <w:ins w:id="431" w:author="adriana.araujo" w:date="2016-10-14T11:50:00Z">
        <w:r w:rsidR="00B3383A" w:rsidRPr="000C3311">
          <w:rPr>
            <w:rFonts w:ascii="Arial" w:hAnsi="Arial" w:cs="Arial"/>
            <w:rPrChange w:id="432" w:author="adriana.araujo" w:date="2016-10-14T12:00:00Z">
              <w:rPr>
                <w:rFonts w:ascii="Arial" w:hAnsi="Arial" w:cs="Arial"/>
              </w:rPr>
            </w:rPrChange>
          </w:rPr>
          <w:t>os autos a SUPOFC</w:t>
        </w:r>
      </w:ins>
      <w:del w:id="433" w:author="adriana.araujo" w:date="2016-10-14T11:50:00Z">
        <w:r w:rsidR="00AA1BE9" w:rsidRPr="000C3311" w:rsidDel="00B3383A">
          <w:rPr>
            <w:rFonts w:ascii="Arial" w:hAnsi="Arial" w:cs="Arial"/>
            <w:rPrChange w:id="434" w:author="adriana.araujo" w:date="2016-10-14T12:00:00Z">
              <w:rPr>
                <w:rFonts w:ascii="Arial" w:hAnsi="Arial" w:cs="Arial"/>
              </w:rPr>
            </w:rPrChange>
          </w:rPr>
          <w:delText>Superintendência</w:delText>
        </w:r>
        <w:r w:rsidR="00B05B9F" w:rsidRPr="000C3311" w:rsidDel="00B3383A">
          <w:rPr>
            <w:rFonts w:ascii="Arial" w:hAnsi="Arial" w:cs="Arial"/>
            <w:rPrChange w:id="435" w:author="adriana.araujo" w:date="2016-10-14T12:00:00Z">
              <w:rPr>
                <w:rFonts w:ascii="Arial" w:hAnsi="Arial" w:cs="Arial"/>
              </w:rPr>
            </w:rPrChange>
          </w:rPr>
          <w:delText>.</w:delText>
        </w:r>
      </w:del>
      <w:ins w:id="436" w:author="adriana.araujo" w:date="2016-10-14T11:50:00Z">
        <w:r w:rsidR="00B3383A" w:rsidRPr="000C3311">
          <w:rPr>
            <w:rFonts w:ascii="Arial" w:hAnsi="Arial" w:cs="Arial"/>
            <w:rPrChange w:id="437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</w:p>
    <w:p w:rsidR="009B7369" w:rsidRPr="000C3311" w:rsidRDefault="009C139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rPrChange w:id="438" w:author="adriana.araujo" w:date="2016-10-14T12:00:00Z">
            <w:rPr>
              <w:rFonts w:ascii="Arial" w:hAnsi="Arial" w:cs="Arial"/>
            </w:rPr>
          </w:rPrChange>
        </w:rPr>
      </w:pPr>
      <w:r w:rsidRPr="000C3311">
        <w:rPr>
          <w:rFonts w:ascii="Arial" w:hAnsi="Arial" w:cs="Arial"/>
          <w:rPrChange w:id="439" w:author="adriana.araujo" w:date="2016-10-14T12:00:00Z">
            <w:rPr>
              <w:rFonts w:ascii="Arial" w:hAnsi="Arial" w:cs="Arial"/>
            </w:rPr>
          </w:rPrChange>
        </w:rPr>
        <w:lastRenderedPageBreak/>
        <w:t xml:space="preserve">Fls. </w:t>
      </w:r>
      <w:r w:rsidR="00AA1BE9" w:rsidRPr="000C3311">
        <w:rPr>
          <w:rFonts w:ascii="Arial" w:hAnsi="Arial" w:cs="Arial"/>
          <w:rPrChange w:id="440" w:author="adriana.araujo" w:date="2016-10-14T12:00:00Z">
            <w:rPr>
              <w:rFonts w:ascii="Arial" w:hAnsi="Arial" w:cs="Arial"/>
            </w:rPr>
          </w:rPrChange>
        </w:rPr>
        <w:t>154</w:t>
      </w:r>
      <w:r w:rsidR="009B7369" w:rsidRPr="000C3311">
        <w:rPr>
          <w:rFonts w:ascii="Arial" w:hAnsi="Arial" w:cs="Arial"/>
          <w:rPrChange w:id="441" w:author="adriana.araujo" w:date="2016-10-14T12:00:00Z">
            <w:rPr>
              <w:rFonts w:ascii="Arial" w:hAnsi="Arial" w:cs="Arial"/>
            </w:rPr>
          </w:rPrChange>
        </w:rPr>
        <w:t xml:space="preserve"> Consta </w:t>
      </w:r>
      <w:r w:rsidR="00B12E19" w:rsidRPr="000C3311">
        <w:rPr>
          <w:rFonts w:ascii="Arial" w:hAnsi="Arial" w:cs="Arial"/>
          <w:rPrChange w:id="442" w:author="adriana.araujo" w:date="2016-10-14T12:00:00Z">
            <w:rPr>
              <w:rFonts w:ascii="Arial" w:hAnsi="Arial" w:cs="Arial"/>
            </w:rPr>
          </w:rPrChange>
        </w:rPr>
        <w:t xml:space="preserve">despacho de </w:t>
      </w:r>
      <w:proofErr w:type="gramStart"/>
      <w:r w:rsidR="00B12E19" w:rsidRPr="000C3311">
        <w:rPr>
          <w:rFonts w:ascii="Arial" w:hAnsi="Arial" w:cs="Arial"/>
          <w:rPrChange w:id="443" w:author="adriana.araujo" w:date="2016-10-14T12:00:00Z">
            <w:rPr>
              <w:rFonts w:ascii="Arial" w:hAnsi="Arial" w:cs="Arial"/>
            </w:rPr>
          </w:rPrChange>
        </w:rPr>
        <w:t>26</w:t>
      </w:r>
      <w:ins w:id="444" w:author="adriana.araujo" w:date="2016-10-14T10:48:00Z">
        <w:r w:rsidR="00326562" w:rsidRPr="000C3311">
          <w:rPr>
            <w:rFonts w:ascii="Arial" w:hAnsi="Arial" w:cs="Arial"/>
            <w:rPrChange w:id="445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proofErr w:type="gramEnd"/>
      <w:del w:id="446" w:author="adriana.araujo" w:date="2016-10-14T10:48:00Z">
        <w:r w:rsidR="00B12E19" w:rsidRPr="000C3311" w:rsidDel="00326562">
          <w:rPr>
            <w:rFonts w:ascii="Arial" w:hAnsi="Arial" w:cs="Arial"/>
            <w:rPrChange w:id="447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B12E19" w:rsidRPr="000C3311">
        <w:rPr>
          <w:rFonts w:ascii="Arial" w:hAnsi="Arial" w:cs="Arial"/>
          <w:rPrChange w:id="448" w:author="adriana.araujo" w:date="2016-10-14T12:00:00Z">
            <w:rPr>
              <w:rFonts w:ascii="Arial" w:hAnsi="Arial" w:cs="Arial"/>
            </w:rPr>
          </w:rPrChange>
        </w:rPr>
        <w:t>09</w:t>
      </w:r>
      <w:ins w:id="449" w:author="adriana.araujo" w:date="2016-10-14T10:48:00Z">
        <w:r w:rsidR="00326562" w:rsidRPr="000C3311">
          <w:rPr>
            <w:rFonts w:ascii="Arial" w:hAnsi="Arial" w:cs="Arial"/>
            <w:rPrChange w:id="450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451" w:author="adriana.araujo" w:date="2016-10-14T10:48:00Z">
        <w:r w:rsidR="00A15E51" w:rsidRPr="000C3311" w:rsidDel="00326562">
          <w:rPr>
            <w:rFonts w:ascii="Arial" w:hAnsi="Arial" w:cs="Arial"/>
            <w:rPrChange w:id="452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A15E51" w:rsidRPr="000C3311">
        <w:rPr>
          <w:rFonts w:ascii="Arial" w:hAnsi="Arial" w:cs="Arial"/>
          <w:rPrChange w:id="453" w:author="adriana.araujo" w:date="2016-10-14T12:00:00Z">
            <w:rPr>
              <w:rFonts w:ascii="Arial" w:hAnsi="Arial" w:cs="Arial"/>
            </w:rPr>
          </w:rPrChange>
        </w:rPr>
        <w:t xml:space="preserve">2016, </w:t>
      </w:r>
      <w:r w:rsidR="00B12E19" w:rsidRPr="000C3311">
        <w:rPr>
          <w:rFonts w:ascii="Arial" w:hAnsi="Arial" w:cs="Arial"/>
          <w:rPrChange w:id="454" w:author="adriana.araujo" w:date="2016-10-14T12:00:00Z">
            <w:rPr>
              <w:rFonts w:ascii="Arial" w:hAnsi="Arial" w:cs="Arial"/>
            </w:rPr>
          </w:rPrChange>
        </w:rPr>
        <w:t>do Superintendente de Planejamento, Orçamento, Finanças e Contabilidade, Geraldo de Figueiredo Barbosa, encaminhando a Chefia de Orçamento</w:t>
      </w:r>
      <w:r w:rsidR="009B7369" w:rsidRPr="000C3311">
        <w:rPr>
          <w:rFonts w:ascii="Arial" w:hAnsi="Arial" w:cs="Arial"/>
          <w:rPrChange w:id="455" w:author="adriana.araujo" w:date="2016-10-14T12:00:00Z">
            <w:rPr>
              <w:rFonts w:ascii="Arial" w:hAnsi="Arial" w:cs="Arial"/>
            </w:rPr>
          </w:rPrChange>
        </w:rPr>
        <w:t>.</w:t>
      </w:r>
    </w:p>
    <w:p w:rsidR="00D11243" w:rsidRPr="000C3311" w:rsidRDefault="008C2FA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rPrChange w:id="456" w:author="adriana.araujo" w:date="2016-10-14T12:00:00Z">
            <w:rPr>
              <w:rFonts w:ascii="Arial" w:hAnsi="Arial" w:cs="Arial"/>
            </w:rPr>
          </w:rPrChange>
        </w:rPr>
      </w:pPr>
      <w:r w:rsidRPr="000C3311">
        <w:rPr>
          <w:rFonts w:ascii="Arial" w:hAnsi="Arial" w:cs="Arial"/>
          <w:rPrChange w:id="457" w:author="adriana.araujo" w:date="2016-10-14T12:00:00Z">
            <w:rPr>
              <w:rFonts w:ascii="Arial" w:hAnsi="Arial" w:cs="Arial"/>
            </w:rPr>
          </w:rPrChange>
        </w:rPr>
        <w:t xml:space="preserve">Fls. </w:t>
      </w:r>
      <w:r w:rsidR="00B12E19" w:rsidRPr="000C3311">
        <w:rPr>
          <w:rFonts w:ascii="Arial" w:hAnsi="Arial" w:cs="Arial"/>
          <w:rPrChange w:id="458" w:author="adriana.araujo" w:date="2016-10-14T12:00:00Z">
            <w:rPr>
              <w:rFonts w:ascii="Arial" w:hAnsi="Arial" w:cs="Arial"/>
            </w:rPr>
          </w:rPrChange>
        </w:rPr>
        <w:t>155</w:t>
      </w:r>
      <w:r w:rsidR="00207E72" w:rsidRPr="000C3311">
        <w:rPr>
          <w:rFonts w:ascii="Arial" w:hAnsi="Arial" w:cs="Arial"/>
          <w:rPrChange w:id="459" w:author="adriana.araujo" w:date="2016-10-14T12:00:00Z">
            <w:rPr>
              <w:rFonts w:ascii="Arial" w:hAnsi="Arial" w:cs="Arial"/>
            </w:rPr>
          </w:rPrChange>
        </w:rPr>
        <w:t xml:space="preserve"> c</w:t>
      </w:r>
      <w:r w:rsidR="008D01B8" w:rsidRPr="000C3311">
        <w:rPr>
          <w:rFonts w:ascii="Arial" w:hAnsi="Arial" w:cs="Arial"/>
          <w:rPrChange w:id="460" w:author="adriana.araujo" w:date="2016-10-14T12:00:00Z">
            <w:rPr>
              <w:rFonts w:ascii="Arial" w:hAnsi="Arial" w:cs="Arial"/>
            </w:rPr>
          </w:rPrChange>
        </w:rPr>
        <w:t xml:space="preserve">onsta </w:t>
      </w:r>
      <w:r w:rsidR="00143061" w:rsidRPr="000C3311">
        <w:rPr>
          <w:rFonts w:ascii="Arial" w:hAnsi="Arial" w:cs="Arial"/>
          <w:rPrChange w:id="461" w:author="adriana.araujo" w:date="2016-10-14T12:00:00Z">
            <w:rPr>
              <w:rFonts w:ascii="Arial" w:hAnsi="Arial" w:cs="Arial"/>
            </w:rPr>
          </w:rPrChange>
        </w:rPr>
        <w:t xml:space="preserve">despacho </w:t>
      </w:r>
      <w:r w:rsidR="00B12E19" w:rsidRPr="000C3311">
        <w:rPr>
          <w:rFonts w:ascii="Arial" w:hAnsi="Arial" w:cs="Arial"/>
          <w:rPrChange w:id="462" w:author="adriana.araujo" w:date="2016-10-14T12:00:00Z">
            <w:rPr>
              <w:rFonts w:ascii="Arial" w:hAnsi="Arial" w:cs="Arial"/>
            </w:rPr>
          </w:rPrChange>
        </w:rPr>
        <w:t xml:space="preserve">de </w:t>
      </w:r>
      <w:proofErr w:type="gramStart"/>
      <w:r w:rsidR="00B12E19" w:rsidRPr="000C3311">
        <w:rPr>
          <w:rFonts w:ascii="Arial" w:hAnsi="Arial" w:cs="Arial"/>
          <w:rPrChange w:id="463" w:author="adriana.araujo" w:date="2016-10-14T12:00:00Z">
            <w:rPr>
              <w:rFonts w:ascii="Arial" w:hAnsi="Arial" w:cs="Arial"/>
            </w:rPr>
          </w:rPrChange>
        </w:rPr>
        <w:t>26</w:t>
      </w:r>
      <w:ins w:id="464" w:author="adriana.araujo" w:date="2016-10-14T10:48:00Z">
        <w:r w:rsidR="00326562" w:rsidRPr="000C3311">
          <w:rPr>
            <w:rFonts w:ascii="Arial" w:hAnsi="Arial" w:cs="Arial"/>
            <w:rPrChange w:id="465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proofErr w:type="gramEnd"/>
      <w:del w:id="466" w:author="adriana.araujo" w:date="2016-10-14T10:48:00Z">
        <w:r w:rsidR="00B12E19" w:rsidRPr="000C3311" w:rsidDel="00326562">
          <w:rPr>
            <w:rFonts w:ascii="Arial" w:hAnsi="Arial" w:cs="Arial"/>
            <w:rPrChange w:id="467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B12E19" w:rsidRPr="000C3311">
        <w:rPr>
          <w:rFonts w:ascii="Arial" w:hAnsi="Arial" w:cs="Arial"/>
          <w:rPrChange w:id="468" w:author="adriana.araujo" w:date="2016-10-14T12:00:00Z">
            <w:rPr>
              <w:rFonts w:ascii="Arial" w:hAnsi="Arial" w:cs="Arial"/>
            </w:rPr>
          </w:rPrChange>
        </w:rPr>
        <w:t>09</w:t>
      </w:r>
      <w:ins w:id="469" w:author="adriana.araujo" w:date="2016-10-14T10:48:00Z">
        <w:r w:rsidR="00326562" w:rsidRPr="000C3311">
          <w:rPr>
            <w:rFonts w:ascii="Arial" w:hAnsi="Arial" w:cs="Arial"/>
            <w:rPrChange w:id="470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471" w:author="adriana.araujo" w:date="2016-10-14T10:48:00Z">
        <w:r w:rsidR="00B12E19" w:rsidRPr="000C3311" w:rsidDel="00326562">
          <w:rPr>
            <w:rFonts w:ascii="Arial" w:hAnsi="Arial" w:cs="Arial"/>
            <w:rPrChange w:id="472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B12E19" w:rsidRPr="000C3311">
        <w:rPr>
          <w:rFonts w:ascii="Arial" w:hAnsi="Arial" w:cs="Arial"/>
          <w:rPrChange w:id="473" w:author="adriana.araujo" w:date="2016-10-14T12:00:00Z">
            <w:rPr>
              <w:rFonts w:ascii="Arial" w:hAnsi="Arial" w:cs="Arial"/>
            </w:rPr>
          </w:rPrChange>
        </w:rPr>
        <w:t>2016, de Maria de Fátima Sarmento Costa – Função Especial, informa</w:t>
      </w:r>
      <w:r w:rsidR="00143061" w:rsidRPr="000C3311">
        <w:rPr>
          <w:rFonts w:ascii="Arial" w:hAnsi="Arial" w:cs="Arial"/>
          <w:rPrChange w:id="474" w:author="adriana.araujo" w:date="2016-10-14T12:00:00Z">
            <w:rPr>
              <w:rFonts w:ascii="Arial" w:hAnsi="Arial" w:cs="Arial"/>
            </w:rPr>
          </w:rPrChange>
        </w:rPr>
        <w:t>n</w:t>
      </w:r>
      <w:r w:rsidR="00B12E19" w:rsidRPr="000C3311">
        <w:rPr>
          <w:rFonts w:ascii="Arial" w:hAnsi="Arial" w:cs="Arial"/>
          <w:rPrChange w:id="475" w:author="adriana.araujo" w:date="2016-10-14T12:00:00Z">
            <w:rPr>
              <w:rFonts w:ascii="Arial" w:hAnsi="Arial" w:cs="Arial"/>
            </w:rPr>
          </w:rPrChange>
        </w:rPr>
        <w:t>do a dotação Orçamentária, retornando a Superintendência</w:t>
      </w:r>
      <w:r w:rsidR="00FA7ABC" w:rsidRPr="000C3311">
        <w:rPr>
          <w:rFonts w:ascii="Arial" w:hAnsi="Arial" w:cs="Arial"/>
          <w:rPrChange w:id="476" w:author="adriana.araujo" w:date="2016-10-14T12:00:00Z">
            <w:rPr>
              <w:rFonts w:ascii="Arial" w:hAnsi="Arial" w:cs="Arial"/>
            </w:rPr>
          </w:rPrChange>
        </w:rPr>
        <w:t>.</w:t>
      </w:r>
    </w:p>
    <w:p w:rsidR="008C2FA4" w:rsidRPr="000C3311" w:rsidRDefault="008C2FA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rPrChange w:id="477" w:author="adriana.araujo" w:date="2016-10-14T12:00:00Z">
            <w:rPr>
              <w:rFonts w:ascii="Arial" w:hAnsi="Arial" w:cs="Arial"/>
            </w:rPr>
          </w:rPrChange>
        </w:rPr>
      </w:pPr>
      <w:r w:rsidRPr="000C3311">
        <w:rPr>
          <w:rFonts w:ascii="Arial" w:hAnsi="Arial" w:cs="Arial"/>
          <w:rPrChange w:id="478" w:author="adriana.araujo" w:date="2016-10-14T12:00:00Z">
            <w:rPr>
              <w:rFonts w:ascii="Arial" w:hAnsi="Arial" w:cs="Arial"/>
            </w:rPr>
          </w:rPrChange>
        </w:rPr>
        <w:t xml:space="preserve">Fls. </w:t>
      </w:r>
      <w:r w:rsidR="00B12E19" w:rsidRPr="000C3311">
        <w:rPr>
          <w:rFonts w:ascii="Arial" w:hAnsi="Arial" w:cs="Arial"/>
          <w:rPrChange w:id="479" w:author="adriana.araujo" w:date="2016-10-14T12:00:00Z">
            <w:rPr>
              <w:rFonts w:ascii="Arial" w:hAnsi="Arial" w:cs="Arial"/>
            </w:rPr>
          </w:rPrChange>
        </w:rPr>
        <w:t>156 c</w:t>
      </w:r>
      <w:r w:rsidR="00FA7ABC" w:rsidRPr="000C3311">
        <w:rPr>
          <w:rFonts w:ascii="Arial" w:hAnsi="Arial" w:cs="Arial"/>
          <w:rPrChange w:id="480" w:author="adriana.araujo" w:date="2016-10-14T12:00:00Z">
            <w:rPr>
              <w:rFonts w:ascii="Arial" w:hAnsi="Arial" w:cs="Arial"/>
            </w:rPr>
          </w:rPrChange>
        </w:rPr>
        <w:t xml:space="preserve">onsta </w:t>
      </w:r>
      <w:r w:rsidR="00582E11" w:rsidRPr="000C3311">
        <w:rPr>
          <w:rFonts w:ascii="Arial" w:hAnsi="Arial" w:cs="Arial"/>
          <w:rPrChange w:id="481" w:author="adriana.araujo" w:date="2016-10-14T12:00:00Z">
            <w:rPr>
              <w:rFonts w:ascii="Arial" w:hAnsi="Arial" w:cs="Arial"/>
            </w:rPr>
          </w:rPrChange>
        </w:rPr>
        <w:t xml:space="preserve">despacho </w:t>
      </w:r>
      <w:r w:rsidR="00B12E19" w:rsidRPr="000C3311">
        <w:rPr>
          <w:rFonts w:ascii="Arial" w:hAnsi="Arial" w:cs="Arial"/>
          <w:rPrChange w:id="482" w:author="adriana.araujo" w:date="2016-10-14T12:00:00Z">
            <w:rPr>
              <w:rFonts w:ascii="Arial" w:hAnsi="Arial" w:cs="Arial"/>
            </w:rPr>
          </w:rPrChange>
        </w:rPr>
        <w:t xml:space="preserve">de </w:t>
      </w:r>
      <w:proofErr w:type="gramStart"/>
      <w:r w:rsidR="00B12E19" w:rsidRPr="000C3311">
        <w:rPr>
          <w:rFonts w:ascii="Arial" w:hAnsi="Arial" w:cs="Arial"/>
          <w:rPrChange w:id="483" w:author="adriana.araujo" w:date="2016-10-14T12:00:00Z">
            <w:rPr>
              <w:rFonts w:ascii="Arial" w:hAnsi="Arial" w:cs="Arial"/>
            </w:rPr>
          </w:rPrChange>
        </w:rPr>
        <w:t>26</w:t>
      </w:r>
      <w:ins w:id="484" w:author="adriana.araujo" w:date="2016-10-14T10:49:00Z">
        <w:r w:rsidR="00326562" w:rsidRPr="000C3311">
          <w:rPr>
            <w:rFonts w:ascii="Arial" w:hAnsi="Arial" w:cs="Arial"/>
            <w:rPrChange w:id="485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proofErr w:type="gramEnd"/>
      <w:del w:id="486" w:author="adriana.araujo" w:date="2016-10-14T10:49:00Z">
        <w:r w:rsidR="00B12E19" w:rsidRPr="000C3311" w:rsidDel="00326562">
          <w:rPr>
            <w:rFonts w:ascii="Arial" w:hAnsi="Arial" w:cs="Arial"/>
            <w:rPrChange w:id="487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B12E19" w:rsidRPr="000C3311">
        <w:rPr>
          <w:rFonts w:ascii="Arial" w:hAnsi="Arial" w:cs="Arial"/>
          <w:rPrChange w:id="488" w:author="adriana.araujo" w:date="2016-10-14T12:00:00Z">
            <w:rPr>
              <w:rFonts w:ascii="Arial" w:hAnsi="Arial" w:cs="Arial"/>
            </w:rPr>
          </w:rPrChange>
        </w:rPr>
        <w:t>09</w:t>
      </w:r>
      <w:ins w:id="489" w:author="adriana.araujo" w:date="2016-10-14T10:49:00Z">
        <w:r w:rsidR="00326562" w:rsidRPr="000C3311">
          <w:rPr>
            <w:rFonts w:ascii="Arial" w:hAnsi="Arial" w:cs="Arial"/>
            <w:rPrChange w:id="490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491" w:author="adriana.araujo" w:date="2016-10-14T10:49:00Z">
        <w:r w:rsidR="00B12E19" w:rsidRPr="000C3311" w:rsidDel="00326562">
          <w:rPr>
            <w:rFonts w:ascii="Arial" w:hAnsi="Arial" w:cs="Arial"/>
            <w:rPrChange w:id="492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B12E19" w:rsidRPr="000C3311">
        <w:rPr>
          <w:rFonts w:ascii="Arial" w:hAnsi="Arial" w:cs="Arial"/>
          <w:rPrChange w:id="493" w:author="adriana.araujo" w:date="2016-10-14T12:00:00Z">
            <w:rPr>
              <w:rFonts w:ascii="Arial" w:hAnsi="Arial" w:cs="Arial"/>
            </w:rPr>
          </w:rPrChange>
        </w:rPr>
        <w:t>2016, do Superintendente de Planejamento, Orçamento, Finanças e Contabilidade, Geraldo de Figueiredo Barbosa, encaminhando à Secretaria Executiva de Gestão Interna, para as providências</w:t>
      </w:r>
      <w:r w:rsidR="00D87FD4" w:rsidRPr="000C3311">
        <w:rPr>
          <w:rFonts w:ascii="Arial" w:hAnsi="Arial" w:cs="Arial"/>
          <w:rPrChange w:id="494" w:author="adriana.araujo" w:date="2016-10-14T12:00:00Z">
            <w:rPr>
              <w:rFonts w:ascii="Arial" w:hAnsi="Arial" w:cs="Arial"/>
            </w:rPr>
          </w:rPrChange>
        </w:rPr>
        <w:t>.</w:t>
      </w:r>
    </w:p>
    <w:p w:rsidR="003E30C4" w:rsidRPr="000C3311" w:rsidRDefault="008218EF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b/>
          <w:rPrChange w:id="495" w:author="adriana.araujo" w:date="2016-10-14T12:00:00Z">
            <w:rPr>
              <w:rFonts w:ascii="Arial" w:hAnsi="Arial" w:cs="Arial"/>
              <w:b/>
            </w:rPr>
          </w:rPrChange>
        </w:rPr>
      </w:pPr>
      <w:r w:rsidRPr="000C3311">
        <w:rPr>
          <w:rFonts w:ascii="Arial" w:hAnsi="Arial" w:cs="Arial"/>
          <w:rPrChange w:id="496" w:author="adriana.araujo" w:date="2016-10-14T12:00:00Z">
            <w:rPr>
              <w:rFonts w:ascii="Arial" w:hAnsi="Arial" w:cs="Arial"/>
            </w:rPr>
          </w:rPrChange>
        </w:rPr>
        <w:t xml:space="preserve">Fls. </w:t>
      </w:r>
      <w:r w:rsidR="00B12E19" w:rsidRPr="000C3311">
        <w:rPr>
          <w:rFonts w:ascii="Arial" w:hAnsi="Arial" w:cs="Arial"/>
          <w:rPrChange w:id="497" w:author="adriana.araujo" w:date="2016-10-14T12:00:00Z">
            <w:rPr>
              <w:rFonts w:ascii="Arial" w:hAnsi="Arial" w:cs="Arial"/>
            </w:rPr>
          </w:rPrChange>
        </w:rPr>
        <w:t>157 c</w:t>
      </w:r>
      <w:r w:rsidR="004108DA" w:rsidRPr="000C3311">
        <w:rPr>
          <w:rFonts w:ascii="Arial" w:hAnsi="Arial" w:cs="Arial"/>
          <w:rPrChange w:id="498" w:author="adriana.araujo" w:date="2016-10-14T12:00:00Z">
            <w:rPr>
              <w:rFonts w:ascii="Arial" w:hAnsi="Arial" w:cs="Arial"/>
            </w:rPr>
          </w:rPrChange>
        </w:rPr>
        <w:t xml:space="preserve">onsta </w:t>
      </w:r>
      <w:r w:rsidR="00C96003" w:rsidRPr="000C3311">
        <w:rPr>
          <w:rFonts w:ascii="Arial" w:hAnsi="Arial" w:cs="Arial"/>
          <w:rPrChange w:id="499" w:author="adriana.araujo" w:date="2016-10-14T12:00:00Z">
            <w:rPr>
              <w:rFonts w:ascii="Arial" w:hAnsi="Arial" w:cs="Arial"/>
            </w:rPr>
          </w:rPrChange>
        </w:rPr>
        <w:t xml:space="preserve">despacho </w:t>
      </w:r>
      <w:r w:rsidR="00B12E19" w:rsidRPr="000C3311">
        <w:rPr>
          <w:rFonts w:ascii="Arial" w:hAnsi="Arial" w:cs="Arial"/>
          <w:rPrChange w:id="500" w:author="adriana.araujo" w:date="2016-10-14T12:00:00Z">
            <w:rPr>
              <w:rFonts w:ascii="Arial" w:hAnsi="Arial" w:cs="Arial"/>
            </w:rPr>
          </w:rPrChange>
        </w:rPr>
        <w:t xml:space="preserve">de </w:t>
      </w:r>
      <w:proofErr w:type="gramStart"/>
      <w:r w:rsidR="00B12E19" w:rsidRPr="000C3311">
        <w:rPr>
          <w:rFonts w:ascii="Arial" w:hAnsi="Arial" w:cs="Arial"/>
          <w:rPrChange w:id="501" w:author="adriana.araujo" w:date="2016-10-14T12:00:00Z">
            <w:rPr>
              <w:rFonts w:ascii="Arial" w:hAnsi="Arial" w:cs="Arial"/>
            </w:rPr>
          </w:rPrChange>
        </w:rPr>
        <w:t>26</w:t>
      </w:r>
      <w:ins w:id="502" w:author="adriana.araujo" w:date="2016-10-14T10:49:00Z">
        <w:r w:rsidR="00326562" w:rsidRPr="000C3311">
          <w:rPr>
            <w:rFonts w:ascii="Arial" w:hAnsi="Arial" w:cs="Arial"/>
            <w:rPrChange w:id="503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proofErr w:type="gramEnd"/>
      <w:del w:id="504" w:author="adriana.araujo" w:date="2016-10-14T10:49:00Z">
        <w:r w:rsidR="00B12E19" w:rsidRPr="000C3311" w:rsidDel="00326562">
          <w:rPr>
            <w:rFonts w:ascii="Arial" w:hAnsi="Arial" w:cs="Arial"/>
            <w:rPrChange w:id="505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B12E19" w:rsidRPr="000C3311">
        <w:rPr>
          <w:rFonts w:ascii="Arial" w:hAnsi="Arial" w:cs="Arial"/>
          <w:rPrChange w:id="506" w:author="adriana.araujo" w:date="2016-10-14T12:00:00Z">
            <w:rPr>
              <w:rFonts w:ascii="Arial" w:hAnsi="Arial" w:cs="Arial"/>
            </w:rPr>
          </w:rPrChange>
        </w:rPr>
        <w:t>09</w:t>
      </w:r>
      <w:ins w:id="507" w:author="adriana.araujo" w:date="2016-10-14T10:49:00Z">
        <w:r w:rsidR="00326562" w:rsidRPr="000C3311">
          <w:rPr>
            <w:rFonts w:ascii="Arial" w:hAnsi="Arial" w:cs="Arial"/>
            <w:rPrChange w:id="508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509" w:author="adriana.araujo" w:date="2016-10-14T10:49:00Z">
        <w:r w:rsidR="00B12E19" w:rsidRPr="000C3311" w:rsidDel="00326562">
          <w:rPr>
            <w:rFonts w:ascii="Arial" w:hAnsi="Arial" w:cs="Arial"/>
            <w:rPrChange w:id="510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B12E19" w:rsidRPr="000C3311">
        <w:rPr>
          <w:rFonts w:ascii="Arial" w:hAnsi="Arial" w:cs="Arial"/>
          <w:rPrChange w:id="511" w:author="adriana.araujo" w:date="2016-10-14T12:00:00Z">
            <w:rPr>
              <w:rFonts w:ascii="Arial" w:hAnsi="Arial" w:cs="Arial"/>
            </w:rPr>
          </w:rPrChange>
        </w:rPr>
        <w:t>2016, do Secretário Executivo de Gestão Interna encaminhando à Procuradoria Geral do Estado – PGE para análise e parecer</w:t>
      </w:r>
      <w:r w:rsidR="00C96003" w:rsidRPr="000C3311">
        <w:rPr>
          <w:rFonts w:ascii="Arial" w:hAnsi="Arial" w:cs="Arial"/>
          <w:rPrChange w:id="512" w:author="adriana.araujo" w:date="2016-10-14T12:00:00Z">
            <w:rPr>
              <w:rFonts w:ascii="Arial" w:hAnsi="Arial" w:cs="Arial"/>
            </w:rPr>
          </w:rPrChange>
        </w:rPr>
        <w:t>.</w:t>
      </w:r>
    </w:p>
    <w:p w:rsidR="00253855" w:rsidRPr="000C3311" w:rsidRDefault="00D87FD4" w:rsidP="00253855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rPrChange w:id="513" w:author="adriana.araujo" w:date="2016-10-14T12:00:00Z">
            <w:rPr>
              <w:rFonts w:ascii="Arial" w:hAnsi="Arial" w:cs="Arial"/>
            </w:rPr>
          </w:rPrChange>
        </w:rPr>
      </w:pPr>
      <w:r w:rsidRPr="000C3311">
        <w:rPr>
          <w:rFonts w:ascii="Arial" w:hAnsi="Arial" w:cs="Arial"/>
          <w:rPrChange w:id="514" w:author="adriana.araujo" w:date="2016-10-14T12:00:00Z">
            <w:rPr>
              <w:rFonts w:ascii="Arial" w:hAnsi="Arial" w:cs="Arial"/>
            </w:rPr>
          </w:rPrChange>
        </w:rPr>
        <w:t>Fls.</w:t>
      </w:r>
      <w:r w:rsidR="005372CA" w:rsidRPr="000C3311">
        <w:rPr>
          <w:rFonts w:ascii="Arial" w:hAnsi="Arial" w:cs="Arial"/>
          <w:rPrChange w:id="515" w:author="adriana.araujo" w:date="2016-10-14T12:00:00Z">
            <w:rPr>
              <w:rFonts w:ascii="Arial" w:hAnsi="Arial" w:cs="Arial"/>
            </w:rPr>
          </w:rPrChange>
        </w:rPr>
        <w:t xml:space="preserve"> </w:t>
      </w:r>
      <w:r w:rsidR="00B12E19" w:rsidRPr="000C3311">
        <w:rPr>
          <w:rFonts w:ascii="Arial" w:hAnsi="Arial" w:cs="Arial"/>
          <w:rPrChange w:id="516" w:author="adriana.araujo" w:date="2016-10-14T12:00:00Z">
            <w:rPr>
              <w:rFonts w:ascii="Arial" w:hAnsi="Arial" w:cs="Arial"/>
            </w:rPr>
          </w:rPrChange>
        </w:rPr>
        <w:t>158</w:t>
      </w:r>
      <w:r w:rsidR="00253855" w:rsidRPr="000C3311">
        <w:rPr>
          <w:rFonts w:ascii="Arial" w:hAnsi="Arial" w:cs="Arial"/>
          <w:rPrChange w:id="517" w:author="adriana.araujo" w:date="2016-10-14T12:00:00Z">
            <w:rPr>
              <w:rFonts w:ascii="Arial" w:hAnsi="Arial" w:cs="Arial"/>
            </w:rPr>
          </w:rPrChange>
        </w:rPr>
        <w:t>/164</w:t>
      </w:r>
      <w:r w:rsidR="004108DA" w:rsidRPr="000C3311">
        <w:rPr>
          <w:rFonts w:ascii="Arial" w:hAnsi="Arial" w:cs="Arial"/>
          <w:rPrChange w:id="518" w:author="adriana.araujo" w:date="2016-10-14T12:00:00Z">
            <w:rPr>
              <w:rFonts w:ascii="Arial" w:hAnsi="Arial" w:cs="Arial"/>
            </w:rPr>
          </w:rPrChange>
        </w:rPr>
        <w:t xml:space="preserve"> consta </w:t>
      </w:r>
      <w:r w:rsidR="00362BF4" w:rsidRPr="000C3311">
        <w:rPr>
          <w:rFonts w:ascii="Arial" w:hAnsi="Arial" w:cs="Arial"/>
          <w:rPrChange w:id="519" w:author="adriana.araujo" w:date="2016-10-14T12:00:00Z">
            <w:rPr>
              <w:rFonts w:ascii="Arial" w:hAnsi="Arial" w:cs="Arial"/>
            </w:rPr>
          </w:rPrChange>
        </w:rPr>
        <w:t xml:space="preserve">Despacho PGE-PLIC nº </w:t>
      </w:r>
      <w:r w:rsidR="00253855" w:rsidRPr="000C3311">
        <w:rPr>
          <w:rFonts w:ascii="Arial" w:hAnsi="Arial" w:cs="Arial"/>
          <w:rPrChange w:id="520" w:author="adriana.araujo" w:date="2016-10-14T12:00:00Z">
            <w:rPr>
              <w:rFonts w:ascii="Arial" w:hAnsi="Arial" w:cs="Arial"/>
            </w:rPr>
          </w:rPrChange>
        </w:rPr>
        <w:t>2.251</w:t>
      </w:r>
      <w:r w:rsidR="00362BF4" w:rsidRPr="000C3311">
        <w:rPr>
          <w:rFonts w:ascii="Arial" w:hAnsi="Arial" w:cs="Arial"/>
          <w:rPrChange w:id="521" w:author="adriana.araujo" w:date="2016-10-14T12:00:00Z">
            <w:rPr>
              <w:rFonts w:ascii="Arial" w:hAnsi="Arial" w:cs="Arial"/>
            </w:rPr>
          </w:rPrChange>
        </w:rPr>
        <w:t xml:space="preserve">/2016, de </w:t>
      </w:r>
      <w:proofErr w:type="gramStart"/>
      <w:r w:rsidR="00253855" w:rsidRPr="000C3311">
        <w:rPr>
          <w:rFonts w:ascii="Arial" w:hAnsi="Arial" w:cs="Arial"/>
          <w:rPrChange w:id="522" w:author="adriana.araujo" w:date="2016-10-14T12:00:00Z">
            <w:rPr>
              <w:rFonts w:ascii="Arial" w:hAnsi="Arial" w:cs="Arial"/>
            </w:rPr>
          </w:rPrChange>
        </w:rPr>
        <w:t>30</w:t>
      </w:r>
      <w:ins w:id="523" w:author="adriana.araujo" w:date="2016-10-14T10:49:00Z">
        <w:r w:rsidR="00326562" w:rsidRPr="000C3311">
          <w:rPr>
            <w:rFonts w:ascii="Arial" w:hAnsi="Arial" w:cs="Arial"/>
            <w:rPrChange w:id="524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proofErr w:type="gramEnd"/>
      <w:del w:id="525" w:author="adriana.araujo" w:date="2016-10-14T10:49:00Z">
        <w:r w:rsidR="00253855" w:rsidRPr="000C3311" w:rsidDel="00326562">
          <w:rPr>
            <w:rFonts w:ascii="Arial" w:hAnsi="Arial" w:cs="Arial"/>
            <w:rPrChange w:id="526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253855" w:rsidRPr="000C3311">
        <w:rPr>
          <w:rFonts w:ascii="Arial" w:hAnsi="Arial" w:cs="Arial"/>
          <w:rPrChange w:id="527" w:author="adriana.araujo" w:date="2016-10-14T12:00:00Z">
            <w:rPr>
              <w:rFonts w:ascii="Arial" w:hAnsi="Arial" w:cs="Arial"/>
            </w:rPr>
          </w:rPrChange>
        </w:rPr>
        <w:t>09</w:t>
      </w:r>
      <w:ins w:id="528" w:author="adriana.araujo" w:date="2016-10-14T10:49:00Z">
        <w:r w:rsidR="00326562" w:rsidRPr="000C3311">
          <w:rPr>
            <w:rFonts w:ascii="Arial" w:hAnsi="Arial" w:cs="Arial"/>
            <w:rPrChange w:id="529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530" w:author="adriana.araujo" w:date="2016-10-14T10:49:00Z">
        <w:r w:rsidR="00253855" w:rsidRPr="000C3311" w:rsidDel="00326562">
          <w:rPr>
            <w:rFonts w:ascii="Arial" w:hAnsi="Arial" w:cs="Arial"/>
            <w:rPrChange w:id="531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253855" w:rsidRPr="000C3311">
        <w:rPr>
          <w:rFonts w:ascii="Arial" w:hAnsi="Arial" w:cs="Arial"/>
          <w:rPrChange w:id="532" w:author="adriana.araujo" w:date="2016-10-14T12:00:00Z">
            <w:rPr>
              <w:rFonts w:ascii="Arial" w:hAnsi="Arial" w:cs="Arial"/>
            </w:rPr>
          </w:rPrChange>
        </w:rPr>
        <w:t>2016</w:t>
      </w:r>
      <w:r w:rsidR="00362BF4" w:rsidRPr="000C3311">
        <w:rPr>
          <w:rFonts w:ascii="Arial" w:hAnsi="Arial" w:cs="Arial"/>
          <w:rPrChange w:id="533" w:author="adriana.araujo" w:date="2016-10-14T12:00:00Z">
            <w:rPr>
              <w:rFonts w:ascii="Arial" w:hAnsi="Arial" w:cs="Arial"/>
            </w:rPr>
          </w:rPrChange>
        </w:rPr>
        <w:t xml:space="preserve">, de lavra da Procuradora de Estado </w:t>
      </w:r>
      <w:proofErr w:type="spellStart"/>
      <w:r w:rsidR="00253855" w:rsidRPr="000C3311">
        <w:rPr>
          <w:rFonts w:ascii="Arial" w:hAnsi="Arial" w:cs="Arial"/>
          <w:rPrChange w:id="534" w:author="adriana.araujo" w:date="2016-10-14T12:00:00Z">
            <w:rPr>
              <w:rFonts w:ascii="Arial" w:hAnsi="Arial" w:cs="Arial"/>
            </w:rPr>
          </w:rPrChange>
        </w:rPr>
        <w:t>Samya</w:t>
      </w:r>
      <w:proofErr w:type="spellEnd"/>
      <w:r w:rsidR="00253855" w:rsidRPr="000C3311">
        <w:rPr>
          <w:rFonts w:ascii="Arial" w:hAnsi="Arial" w:cs="Arial"/>
          <w:rPrChange w:id="535" w:author="adriana.araujo" w:date="2016-10-14T12:00:00Z">
            <w:rPr>
              <w:rFonts w:ascii="Arial" w:hAnsi="Arial" w:cs="Arial"/>
            </w:rPr>
          </w:rPrChange>
        </w:rPr>
        <w:t xml:space="preserve"> </w:t>
      </w:r>
      <w:proofErr w:type="spellStart"/>
      <w:r w:rsidR="00253855" w:rsidRPr="000C3311">
        <w:rPr>
          <w:rFonts w:ascii="Arial" w:hAnsi="Arial" w:cs="Arial"/>
          <w:rPrChange w:id="536" w:author="adriana.araujo" w:date="2016-10-14T12:00:00Z">
            <w:rPr>
              <w:rFonts w:ascii="Arial" w:hAnsi="Arial" w:cs="Arial"/>
            </w:rPr>
          </w:rPrChange>
        </w:rPr>
        <w:t>Suruagy</w:t>
      </w:r>
      <w:proofErr w:type="spellEnd"/>
      <w:r w:rsidR="00253855" w:rsidRPr="000C3311">
        <w:rPr>
          <w:rFonts w:ascii="Arial" w:hAnsi="Arial" w:cs="Arial"/>
          <w:rPrChange w:id="537" w:author="adriana.araujo" w:date="2016-10-14T12:00:00Z">
            <w:rPr>
              <w:rFonts w:ascii="Arial" w:hAnsi="Arial" w:cs="Arial"/>
            </w:rPr>
          </w:rPrChange>
        </w:rPr>
        <w:t xml:space="preserve"> do Amaral, depois de</w:t>
      </w:r>
      <w:del w:id="538" w:author="adriana.araujo" w:date="2016-10-14T10:49:00Z">
        <w:r w:rsidR="00253855" w:rsidRPr="000C3311" w:rsidDel="00326562">
          <w:rPr>
            <w:rFonts w:ascii="Arial" w:hAnsi="Arial" w:cs="Arial"/>
            <w:rPrChange w:id="539" w:author="adriana.araujo" w:date="2016-10-14T12:00:00Z">
              <w:rPr>
                <w:rFonts w:ascii="Arial" w:hAnsi="Arial" w:cs="Arial"/>
              </w:rPr>
            </w:rPrChange>
          </w:rPr>
          <w:delText>d</w:delText>
        </w:r>
      </w:del>
      <w:r w:rsidR="00253855" w:rsidRPr="000C3311">
        <w:rPr>
          <w:rFonts w:ascii="Arial" w:hAnsi="Arial" w:cs="Arial"/>
          <w:rPrChange w:id="540" w:author="adriana.araujo" w:date="2016-10-14T12:00:00Z">
            <w:rPr>
              <w:rFonts w:ascii="Arial" w:hAnsi="Arial" w:cs="Arial"/>
            </w:rPr>
          </w:rPrChange>
        </w:rPr>
        <w:t xml:space="preserve"> vasta narrativa, opinando pelo não pagamento do valor pleiteado até que a Controladoria Geral do Estado realize a auditoria da prestação dos serviços executados</w:t>
      </w:r>
      <w:ins w:id="541" w:author="adriana.araujo" w:date="2016-10-14T10:50:00Z">
        <w:r w:rsidR="00326562" w:rsidRPr="000C3311">
          <w:rPr>
            <w:rFonts w:ascii="Arial" w:hAnsi="Arial" w:cs="Arial"/>
            <w:rPrChange w:id="542" w:author="adriana.araujo" w:date="2016-10-14T12:00:00Z">
              <w:rPr>
                <w:rFonts w:ascii="Arial" w:hAnsi="Arial" w:cs="Arial"/>
              </w:rPr>
            </w:rPrChange>
          </w:rPr>
          <w:t>, levando em consideração o atestado nos autos. Salienta, ainda</w:t>
        </w:r>
      </w:ins>
      <w:ins w:id="543" w:author="adriana.araujo" w:date="2016-10-14T10:51:00Z">
        <w:r w:rsidR="00127C24" w:rsidRPr="000C3311">
          <w:rPr>
            <w:rFonts w:ascii="Arial" w:hAnsi="Arial" w:cs="Arial"/>
            <w:rPrChange w:id="544" w:author="adriana.araujo" w:date="2016-10-14T12:00:00Z">
              <w:rPr>
                <w:rFonts w:ascii="Arial" w:hAnsi="Arial" w:cs="Arial"/>
              </w:rPr>
            </w:rPrChange>
          </w:rPr>
          <w:t xml:space="preserve"> que seja </w:t>
        </w:r>
      </w:ins>
      <w:del w:id="545" w:author="adriana.araujo" w:date="2016-10-14T10:51:00Z">
        <w:r w:rsidR="00253855" w:rsidRPr="000C3311" w:rsidDel="00127C24">
          <w:rPr>
            <w:rFonts w:ascii="Arial" w:hAnsi="Arial" w:cs="Arial"/>
            <w:rPrChange w:id="546" w:author="adriana.araujo" w:date="2016-10-14T12:00:00Z">
              <w:rPr>
                <w:rFonts w:ascii="Arial" w:hAnsi="Arial" w:cs="Arial"/>
              </w:rPr>
            </w:rPrChange>
          </w:rPr>
          <w:delText xml:space="preserve"> e </w:delText>
        </w:r>
      </w:del>
      <w:r w:rsidR="00253855" w:rsidRPr="000C3311">
        <w:rPr>
          <w:rFonts w:ascii="Arial" w:hAnsi="Arial" w:cs="Arial"/>
          <w:rPrChange w:id="547" w:author="adriana.araujo" w:date="2016-10-14T12:00:00Z">
            <w:rPr>
              <w:rFonts w:ascii="Arial" w:hAnsi="Arial" w:cs="Arial"/>
            </w:rPr>
          </w:rPrChange>
        </w:rPr>
        <w:t>apura</w:t>
      </w:r>
      <w:ins w:id="548" w:author="adriana.araujo" w:date="2016-10-14T10:51:00Z">
        <w:r w:rsidR="00127C24" w:rsidRPr="000C3311">
          <w:rPr>
            <w:rFonts w:ascii="Arial" w:hAnsi="Arial" w:cs="Arial"/>
            <w:rPrChange w:id="549" w:author="adriana.araujo" w:date="2016-10-14T12:00:00Z">
              <w:rPr>
                <w:rFonts w:ascii="Arial" w:hAnsi="Arial" w:cs="Arial"/>
              </w:rPr>
            </w:rPrChange>
          </w:rPr>
          <w:t>da</w:t>
        </w:r>
      </w:ins>
      <w:del w:id="550" w:author="adriana.araujo" w:date="2016-10-14T10:51:00Z">
        <w:r w:rsidR="00253855" w:rsidRPr="000C3311" w:rsidDel="00127C24">
          <w:rPr>
            <w:rFonts w:ascii="Arial" w:hAnsi="Arial" w:cs="Arial"/>
            <w:rPrChange w:id="551" w:author="adriana.araujo" w:date="2016-10-14T12:00:00Z">
              <w:rPr>
                <w:rFonts w:ascii="Arial" w:hAnsi="Arial" w:cs="Arial"/>
              </w:rPr>
            </w:rPrChange>
          </w:rPr>
          <w:delText>ndo</w:delText>
        </w:r>
      </w:del>
      <w:ins w:id="552" w:author="adriana.araujo" w:date="2016-10-14T10:51:00Z">
        <w:r w:rsidR="00127C24" w:rsidRPr="000C3311">
          <w:rPr>
            <w:rFonts w:ascii="Arial" w:hAnsi="Arial" w:cs="Arial"/>
            <w:rPrChange w:id="553" w:author="adriana.araujo" w:date="2016-10-14T12:00:00Z">
              <w:rPr>
                <w:rFonts w:ascii="Arial" w:hAnsi="Arial" w:cs="Arial"/>
              </w:rPr>
            </w:rPrChange>
          </w:rPr>
          <w:t xml:space="preserve"> a</w:t>
        </w:r>
      </w:ins>
      <w:r w:rsidR="00253855" w:rsidRPr="000C3311">
        <w:rPr>
          <w:rFonts w:ascii="Arial" w:hAnsi="Arial" w:cs="Arial"/>
          <w:rPrChange w:id="554" w:author="adriana.araujo" w:date="2016-10-14T12:00:00Z">
            <w:rPr>
              <w:rFonts w:ascii="Arial" w:hAnsi="Arial" w:cs="Arial"/>
            </w:rPr>
          </w:rPrChange>
        </w:rPr>
        <w:t xml:space="preserve"> responsabilidade dos envolvidos</w:t>
      </w:r>
      <w:ins w:id="555" w:author="adriana.araujo" w:date="2016-10-14T10:51:00Z">
        <w:r w:rsidR="00127C24" w:rsidRPr="000C3311">
          <w:rPr>
            <w:rFonts w:ascii="Arial" w:hAnsi="Arial" w:cs="Arial"/>
            <w:rPrChange w:id="556" w:author="adriana.araujo" w:date="2016-10-14T12:00:00Z">
              <w:rPr>
                <w:rFonts w:ascii="Arial" w:hAnsi="Arial" w:cs="Arial"/>
              </w:rPr>
            </w:rPrChange>
          </w:rPr>
          <w:t xml:space="preserve"> e a comprovação da boa fé da contratada</w:t>
        </w:r>
      </w:ins>
      <w:r w:rsidR="00253855" w:rsidRPr="000C3311">
        <w:rPr>
          <w:rFonts w:ascii="Arial" w:hAnsi="Arial" w:cs="Arial"/>
          <w:rPrChange w:id="557" w:author="adriana.araujo" w:date="2016-10-14T12:00:00Z">
            <w:rPr>
              <w:rFonts w:ascii="Arial" w:hAnsi="Arial" w:cs="Arial"/>
            </w:rPr>
          </w:rPrChange>
        </w:rPr>
        <w:t xml:space="preserve">. </w:t>
      </w:r>
    </w:p>
    <w:p w:rsidR="00597886" w:rsidRPr="000C3311" w:rsidRDefault="00EF719C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rPrChange w:id="558" w:author="adriana.araujo" w:date="2016-10-14T12:00:00Z">
            <w:rPr>
              <w:rFonts w:ascii="Arial" w:hAnsi="Arial" w:cs="Arial"/>
            </w:rPr>
          </w:rPrChange>
        </w:rPr>
      </w:pPr>
      <w:r w:rsidRPr="000C3311">
        <w:rPr>
          <w:rFonts w:ascii="Arial" w:hAnsi="Arial" w:cs="Arial"/>
          <w:rPrChange w:id="559" w:author="adriana.araujo" w:date="2016-10-14T12:00:00Z">
            <w:rPr>
              <w:rFonts w:ascii="Arial" w:hAnsi="Arial" w:cs="Arial"/>
            </w:rPr>
          </w:rPrChange>
        </w:rPr>
        <w:t xml:space="preserve"> </w:t>
      </w:r>
      <w:r w:rsidR="00CF3D0C" w:rsidRPr="000C3311">
        <w:rPr>
          <w:rFonts w:ascii="Arial" w:hAnsi="Arial" w:cs="Arial"/>
          <w:rPrChange w:id="560" w:author="adriana.araujo" w:date="2016-10-14T12:00:00Z">
            <w:rPr>
              <w:rFonts w:ascii="Arial" w:hAnsi="Arial" w:cs="Arial"/>
            </w:rPr>
          </w:rPrChange>
        </w:rPr>
        <w:t xml:space="preserve">Fls. </w:t>
      </w:r>
      <w:r w:rsidR="00253855" w:rsidRPr="000C3311">
        <w:rPr>
          <w:rFonts w:ascii="Arial" w:hAnsi="Arial" w:cs="Arial"/>
          <w:rPrChange w:id="561" w:author="adriana.araujo" w:date="2016-10-14T12:00:00Z">
            <w:rPr>
              <w:rFonts w:ascii="Arial" w:hAnsi="Arial" w:cs="Arial"/>
            </w:rPr>
          </w:rPrChange>
        </w:rPr>
        <w:t>165</w:t>
      </w:r>
      <w:r w:rsidR="00CF3D0C" w:rsidRPr="000C3311">
        <w:rPr>
          <w:rFonts w:ascii="Arial" w:hAnsi="Arial" w:cs="Arial"/>
          <w:rPrChange w:id="562" w:author="adriana.araujo" w:date="2016-10-14T12:00:00Z">
            <w:rPr>
              <w:rFonts w:ascii="Arial" w:hAnsi="Arial" w:cs="Arial"/>
            </w:rPr>
          </w:rPrChange>
        </w:rPr>
        <w:t>/</w:t>
      </w:r>
      <w:r w:rsidR="00253855" w:rsidRPr="000C3311">
        <w:rPr>
          <w:rFonts w:ascii="Arial" w:hAnsi="Arial" w:cs="Arial"/>
          <w:rPrChange w:id="563" w:author="adriana.araujo" w:date="2016-10-14T12:00:00Z">
            <w:rPr>
              <w:rFonts w:ascii="Arial" w:hAnsi="Arial" w:cs="Arial"/>
            </w:rPr>
          </w:rPrChange>
        </w:rPr>
        <w:t>166</w:t>
      </w:r>
      <w:r w:rsidR="00597886" w:rsidRPr="000C3311">
        <w:rPr>
          <w:rFonts w:ascii="Arial" w:hAnsi="Arial" w:cs="Arial"/>
          <w:rPrChange w:id="564" w:author="adriana.araujo" w:date="2016-10-14T12:00:00Z">
            <w:rPr>
              <w:rFonts w:ascii="Arial" w:hAnsi="Arial" w:cs="Arial"/>
            </w:rPr>
          </w:rPrChange>
        </w:rPr>
        <w:t xml:space="preserve"> observa-se despacho da </w:t>
      </w:r>
      <w:r w:rsidR="00CF3D0C" w:rsidRPr="000C3311">
        <w:rPr>
          <w:rFonts w:ascii="Arial" w:hAnsi="Arial" w:cs="Arial"/>
          <w:rPrChange w:id="565" w:author="adriana.araujo" w:date="2016-10-14T12:00:00Z">
            <w:rPr>
              <w:rFonts w:ascii="Arial" w:hAnsi="Arial" w:cs="Arial"/>
            </w:rPr>
          </w:rPrChange>
        </w:rPr>
        <w:t xml:space="preserve">Chefia de Gabinete e da </w:t>
      </w:r>
      <w:r w:rsidR="00597886" w:rsidRPr="000C3311">
        <w:rPr>
          <w:rFonts w:ascii="Arial" w:hAnsi="Arial" w:cs="Arial"/>
          <w:rPrChange w:id="566" w:author="adriana.araujo" w:date="2016-10-14T12:00:00Z">
            <w:rPr>
              <w:rFonts w:ascii="Arial" w:hAnsi="Arial" w:cs="Arial"/>
            </w:rPr>
          </w:rPrChange>
        </w:rPr>
        <w:t>Superintendência de Auditagem, encaminhando os autos para análise e emissão de parecer.</w:t>
      </w:r>
    </w:p>
    <w:p w:rsidR="00253855" w:rsidRPr="000C3311" w:rsidRDefault="00253855" w:rsidP="00253855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rPrChange w:id="567" w:author="adriana.araujo" w:date="2016-10-14T12:00:00Z">
            <w:rPr>
              <w:rFonts w:ascii="Arial" w:hAnsi="Arial" w:cs="Arial"/>
            </w:rPr>
          </w:rPrChange>
        </w:rPr>
      </w:pPr>
      <w:r w:rsidRPr="000C3311">
        <w:rPr>
          <w:rFonts w:ascii="Arial" w:hAnsi="Arial" w:cs="Arial"/>
          <w:rPrChange w:id="568" w:author="adriana.araujo" w:date="2016-10-14T12:00:00Z">
            <w:rPr>
              <w:rFonts w:ascii="Arial" w:hAnsi="Arial" w:cs="Arial"/>
            </w:rPr>
          </w:rPrChange>
        </w:rPr>
        <w:t xml:space="preserve">Das fls. 120 até as fls. 157, houve um equivoco por parte do Protocolo do Gabinete Civil, anotando a numeração como 220 a 257, sendo corrigido pelo Protocolo da Procuradoria </w:t>
      </w:r>
      <w:del w:id="569" w:author="adriana.araujo" w:date="2016-10-14T10:52:00Z">
        <w:r w:rsidRPr="000C3311" w:rsidDel="00E338B5">
          <w:rPr>
            <w:rFonts w:ascii="Arial" w:hAnsi="Arial" w:cs="Arial"/>
            <w:rPrChange w:id="570" w:author="adriana.araujo" w:date="2016-10-14T12:00:00Z">
              <w:rPr>
                <w:rFonts w:ascii="Arial" w:hAnsi="Arial" w:cs="Arial"/>
              </w:rPr>
            </w:rPrChange>
          </w:rPr>
          <w:delText xml:space="preserve">– </w:delText>
        </w:r>
      </w:del>
      <w:r w:rsidRPr="000C3311">
        <w:rPr>
          <w:rFonts w:ascii="Arial" w:hAnsi="Arial" w:cs="Arial"/>
          <w:rPrChange w:id="571" w:author="adriana.araujo" w:date="2016-10-14T12:00:00Z">
            <w:rPr>
              <w:rFonts w:ascii="Arial" w:hAnsi="Arial" w:cs="Arial"/>
            </w:rPr>
          </w:rPrChange>
        </w:rPr>
        <w:t>Geral do Estado</w:t>
      </w:r>
      <w:ins w:id="572" w:author="adriana.araujo" w:date="2016-10-14T10:52:00Z">
        <w:r w:rsidR="00E338B5" w:rsidRPr="000C3311">
          <w:rPr>
            <w:rFonts w:ascii="Arial" w:hAnsi="Arial" w:cs="Arial"/>
            <w:rPrChange w:id="573" w:author="adriana.araujo" w:date="2016-10-14T12:00:00Z">
              <w:rPr>
                <w:rFonts w:ascii="Arial" w:hAnsi="Arial" w:cs="Arial"/>
              </w:rPr>
            </w:rPrChange>
          </w:rPr>
          <w:t xml:space="preserve"> - PGE</w:t>
        </w:r>
      </w:ins>
      <w:r w:rsidRPr="000C3311">
        <w:rPr>
          <w:rFonts w:ascii="Arial" w:hAnsi="Arial" w:cs="Arial"/>
          <w:rPrChange w:id="574" w:author="adriana.araujo" w:date="2016-10-14T12:00:00Z">
            <w:rPr>
              <w:rFonts w:ascii="Arial" w:hAnsi="Arial" w:cs="Arial"/>
            </w:rPr>
          </w:rPrChange>
        </w:rPr>
        <w:t xml:space="preserve">. </w:t>
      </w:r>
    </w:p>
    <w:p w:rsidR="0011446A" w:rsidRPr="000C3311" w:rsidRDefault="00553455" w:rsidP="007729E1">
      <w:pPr>
        <w:spacing w:after="0" w:line="360" w:lineRule="auto"/>
        <w:ind w:firstLine="708"/>
        <w:jc w:val="both"/>
        <w:rPr>
          <w:rFonts w:ascii="Arial" w:hAnsi="Arial" w:cs="Arial"/>
          <w:color w:val="FF0000"/>
          <w:rPrChange w:id="575" w:author="adriana.araujo" w:date="2016-10-14T12:00:00Z">
            <w:rPr>
              <w:rFonts w:ascii="Arial" w:hAnsi="Arial" w:cs="Arial"/>
              <w:color w:val="FF0000"/>
            </w:rPr>
          </w:rPrChange>
        </w:rPr>
      </w:pPr>
      <w:r w:rsidRPr="000C3311">
        <w:rPr>
          <w:rFonts w:ascii="Arial" w:hAnsi="Arial" w:cs="Arial"/>
          <w:color w:val="FF0000"/>
          <w:rPrChange w:id="576" w:author="adriana.araujo" w:date="2016-10-14T12:00:00Z">
            <w:rPr>
              <w:rFonts w:ascii="Arial" w:hAnsi="Arial" w:cs="Arial"/>
              <w:color w:val="FF0000"/>
            </w:rPr>
          </w:rPrChange>
        </w:rPr>
        <w:t>.</w:t>
      </w:r>
    </w:p>
    <w:p w:rsidR="001D3764" w:rsidRPr="000C3311" w:rsidRDefault="001D3764" w:rsidP="00CF3D0C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rPrChange w:id="577" w:author="adriana.araujo" w:date="2016-10-14T12:00:00Z">
            <w:rPr>
              <w:rFonts w:ascii="Arial" w:hAnsi="Arial" w:cs="Arial"/>
              <w:b/>
            </w:rPr>
          </w:rPrChange>
        </w:rPr>
      </w:pPr>
      <w:r w:rsidRPr="000C3311">
        <w:rPr>
          <w:rFonts w:ascii="Arial" w:hAnsi="Arial" w:cs="Arial"/>
          <w:b/>
          <w:rPrChange w:id="578" w:author="adriana.araujo" w:date="2016-10-14T12:00:00Z">
            <w:rPr>
              <w:rFonts w:ascii="Arial" w:hAnsi="Arial" w:cs="Arial"/>
              <w:b/>
            </w:rPr>
          </w:rPrChange>
        </w:rPr>
        <w:t xml:space="preserve">2 – DO EXAME DOS AUTOS </w:t>
      </w:r>
    </w:p>
    <w:p w:rsidR="001D3764" w:rsidRPr="000C3311" w:rsidRDefault="001D3764" w:rsidP="007729E1">
      <w:pPr>
        <w:pStyle w:val="SemEspaamento"/>
        <w:spacing w:line="360" w:lineRule="auto"/>
        <w:jc w:val="both"/>
        <w:rPr>
          <w:rFonts w:ascii="Arial" w:hAnsi="Arial" w:cs="Arial"/>
          <w:rPrChange w:id="579" w:author="adriana.araujo" w:date="2016-10-14T12:00:00Z">
            <w:rPr>
              <w:rFonts w:ascii="Arial" w:hAnsi="Arial" w:cs="Arial"/>
            </w:rPr>
          </w:rPrChange>
        </w:rPr>
      </w:pPr>
    </w:p>
    <w:p w:rsidR="00FD6622" w:rsidRPr="000C3311" w:rsidRDefault="004F6786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  <w:rPrChange w:id="580" w:author="adriana.araujo" w:date="2016-10-14T12:00:00Z">
            <w:rPr>
              <w:rFonts w:ascii="Arial" w:hAnsi="Arial" w:cs="Arial"/>
              <w:b/>
              <w:u w:val="single"/>
            </w:rPr>
          </w:rPrChange>
        </w:rPr>
      </w:pPr>
      <w:r w:rsidRPr="000C3311">
        <w:rPr>
          <w:rFonts w:ascii="Arial" w:hAnsi="Arial" w:cs="Arial"/>
          <w:b/>
          <w:u w:val="single"/>
          <w:rPrChange w:id="581" w:author="adriana.araujo" w:date="2016-10-14T12:00:00Z">
            <w:rPr>
              <w:rFonts w:ascii="Arial" w:hAnsi="Arial" w:cs="Arial"/>
              <w:b/>
              <w:u w:val="single"/>
            </w:rPr>
          </w:rPrChange>
        </w:rPr>
        <w:t>I</w:t>
      </w:r>
      <w:r w:rsidR="00CF3D0C" w:rsidRPr="000C3311">
        <w:rPr>
          <w:rFonts w:ascii="Arial" w:hAnsi="Arial" w:cs="Arial"/>
          <w:b/>
          <w:u w:val="single"/>
          <w:rPrChange w:id="582" w:author="adriana.araujo" w:date="2016-10-14T12:00:00Z">
            <w:rPr>
              <w:rFonts w:ascii="Arial" w:hAnsi="Arial" w:cs="Arial"/>
              <w:b/>
              <w:u w:val="single"/>
            </w:rPr>
          </w:rPrChange>
        </w:rPr>
        <w:t xml:space="preserve"> </w:t>
      </w:r>
      <w:r w:rsidR="00FD6622" w:rsidRPr="000C3311">
        <w:rPr>
          <w:rFonts w:ascii="Arial" w:hAnsi="Arial" w:cs="Arial"/>
          <w:b/>
          <w:u w:val="single"/>
          <w:rPrChange w:id="583" w:author="adriana.araujo" w:date="2016-10-14T12:00:00Z">
            <w:rPr>
              <w:rFonts w:ascii="Arial" w:hAnsi="Arial" w:cs="Arial"/>
              <w:b/>
              <w:u w:val="single"/>
            </w:rPr>
          </w:rPrChange>
        </w:rPr>
        <w:t>– PRELIMINARMENTE</w:t>
      </w:r>
    </w:p>
    <w:p w:rsidR="00FD6622" w:rsidRPr="000C3311" w:rsidRDefault="00FD6622" w:rsidP="00FD6622">
      <w:pPr>
        <w:spacing w:after="0" w:line="360" w:lineRule="auto"/>
        <w:ind w:firstLine="851"/>
        <w:jc w:val="both"/>
        <w:rPr>
          <w:rFonts w:ascii="Arial" w:hAnsi="Arial" w:cs="Arial"/>
          <w:rPrChange w:id="584" w:author="adriana.araujo" w:date="2016-10-14T12:00:00Z">
            <w:rPr>
              <w:rFonts w:ascii="Arial" w:hAnsi="Arial" w:cs="Arial"/>
            </w:rPr>
          </w:rPrChange>
        </w:rPr>
      </w:pPr>
    </w:p>
    <w:p w:rsidR="00FD6622" w:rsidRPr="000C3311" w:rsidRDefault="00FD6622" w:rsidP="004F6786">
      <w:pPr>
        <w:spacing w:after="0" w:line="360" w:lineRule="auto"/>
        <w:ind w:firstLine="708"/>
        <w:jc w:val="both"/>
        <w:rPr>
          <w:rFonts w:ascii="Arial" w:hAnsi="Arial" w:cs="Arial"/>
          <w:rPrChange w:id="585" w:author="adriana.araujo" w:date="2016-10-14T12:00:00Z">
            <w:rPr>
              <w:rFonts w:ascii="Arial" w:hAnsi="Arial" w:cs="Arial"/>
            </w:rPr>
          </w:rPrChange>
        </w:rPr>
      </w:pPr>
      <w:r w:rsidRPr="000C3311">
        <w:rPr>
          <w:rFonts w:ascii="Arial" w:hAnsi="Arial" w:cs="Arial"/>
          <w:rPrChange w:id="586" w:author="adriana.araujo" w:date="2016-10-14T12:00:00Z">
            <w:rPr>
              <w:rFonts w:ascii="Arial" w:hAnsi="Arial" w:cs="Arial"/>
            </w:rPr>
          </w:rPrChange>
        </w:rPr>
        <w:t xml:space="preserve">Observa-se que </w:t>
      </w:r>
      <w:r w:rsidR="00CF3D0C" w:rsidRPr="000C3311">
        <w:rPr>
          <w:rFonts w:ascii="Arial" w:hAnsi="Arial" w:cs="Arial"/>
          <w:rPrChange w:id="587" w:author="adriana.araujo" w:date="2016-10-14T12:00:00Z">
            <w:rPr>
              <w:rFonts w:ascii="Arial" w:hAnsi="Arial" w:cs="Arial"/>
            </w:rPr>
          </w:rPrChange>
        </w:rPr>
        <w:t>o</w:t>
      </w:r>
      <w:r w:rsidRPr="000C3311">
        <w:rPr>
          <w:rFonts w:ascii="Arial" w:hAnsi="Arial" w:cs="Arial"/>
          <w:rPrChange w:id="588" w:author="adriana.araujo" w:date="2016-10-14T12:00:00Z">
            <w:rPr>
              <w:rFonts w:ascii="Arial" w:hAnsi="Arial" w:cs="Arial"/>
            </w:rPr>
          </w:rPrChange>
        </w:rPr>
        <w:t xml:space="preserve"> Proc</w:t>
      </w:r>
      <w:r w:rsidR="00CF3D0C" w:rsidRPr="000C3311">
        <w:rPr>
          <w:rFonts w:ascii="Arial" w:hAnsi="Arial" w:cs="Arial"/>
          <w:rPrChange w:id="589" w:author="adriana.araujo" w:date="2016-10-14T12:00:00Z">
            <w:rPr>
              <w:rFonts w:ascii="Arial" w:hAnsi="Arial" w:cs="Arial"/>
            </w:rPr>
          </w:rPrChange>
        </w:rPr>
        <w:t>esso de pagamento</w:t>
      </w:r>
      <w:ins w:id="590" w:author="adriana.araujo" w:date="2016-10-14T10:58:00Z">
        <w:r w:rsidR="00285D78" w:rsidRPr="000C3311">
          <w:rPr>
            <w:rFonts w:ascii="Arial" w:hAnsi="Arial" w:cs="Arial"/>
            <w:rPrChange w:id="591" w:author="adriana.araujo" w:date="2016-10-14T12:00:00Z">
              <w:rPr>
                <w:rFonts w:ascii="Arial" w:hAnsi="Arial" w:cs="Arial"/>
              </w:rPr>
            </w:rPrChange>
          </w:rPr>
          <w:t xml:space="preserve"> da ROSAN VIGIL</w:t>
        </w:r>
      </w:ins>
      <w:ins w:id="592" w:author="adriana.araujo" w:date="2016-10-14T10:59:00Z">
        <w:r w:rsidR="00285D78" w:rsidRPr="000C3311">
          <w:rPr>
            <w:rFonts w:ascii="Arial" w:hAnsi="Arial" w:cs="Arial"/>
            <w:rPrChange w:id="593" w:author="adriana.araujo" w:date="2016-10-14T12:00:00Z">
              <w:rPr>
                <w:rFonts w:ascii="Arial" w:hAnsi="Arial" w:cs="Arial"/>
              </w:rPr>
            </w:rPrChange>
          </w:rPr>
          <w:t xml:space="preserve">ÂNCIA E SEGURANÇA LTDA, referente ao pagamento da prestação dos serviços de </w:t>
        </w:r>
        <w:proofErr w:type="spellStart"/>
        <w:r w:rsidR="00285D78" w:rsidRPr="000C3311">
          <w:rPr>
            <w:rFonts w:ascii="Arial" w:hAnsi="Arial" w:cs="Arial"/>
            <w:rPrChange w:id="594" w:author="adriana.araujo" w:date="2016-10-14T12:00:00Z">
              <w:rPr>
                <w:rFonts w:ascii="Arial" w:hAnsi="Arial" w:cs="Arial"/>
              </w:rPr>
            </w:rPrChange>
          </w:rPr>
          <w:t>copieragem</w:t>
        </w:r>
      </w:ins>
      <w:proofErr w:type="spellEnd"/>
      <w:ins w:id="595" w:author="adriana.araujo" w:date="2016-10-14T11:00:00Z">
        <w:r w:rsidR="00285D78" w:rsidRPr="000C3311">
          <w:rPr>
            <w:rFonts w:ascii="Arial" w:hAnsi="Arial" w:cs="Arial"/>
            <w:rPrChange w:id="596" w:author="adriana.araujo" w:date="2016-10-14T12:00:00Z">
              <w:rPr>
                <w:rFonts w:ascii="Arial" w:hAnsi="Arial" w:cs="Arial"/>
              </w:rPr>
            </w:rPrChange>
          </w:rPr>
          <w:t xml:space="preserve"> e garçons</w:t>
        </w:r>
      </w:ins>
      <w:r w:rsidR="00CF3D0C" w:rsidRPr="000C3311">
        <w:rPr>
          <w:rFonts w:ascii="Arial" w:hAnsi="Arial" w:cs="Arial"/>
          <w:rPrChange w:id="597" w:author="adriana.araujo" w:date="2016-10-14T12:00:00Z">
            <w:rPr>
              <w:rFonts w:ascii="Arial" w:hAnsi="Arial" w:cs="Arial"/>
            </w:rPr>
          </w:rPrChange>
        </w:rPr>
        <w:t xml:space="preserve">, </w:t>
      </w:r>
      <w:proofErr w:type="gramStart"/>
      <w:ins w:id="598" w:author="adriana.araujo" w:date="2016-10-14T11:00:00Z">
        <w:r w:rsidR="00285D78" w:rsidRPr="000C3311">
          <w:rPr>
            <w:rFonts w:ascii="Arial" w:hAnsi="Arial" w:cs="Arial"/>
            <w:rPrChange w:id="599" w:author="adriana.araujo" w:date="2016-10-14T12:00:00Z">
              <w:rPr>
                <w:rFonts w:ascii="Arial" w:hAnsi="Arial" w:cs="Arial"/>
              </w:rPr>
            </w:rPrChange>
          </w:rPr>
          <w:t>sob exame</w:t>
        </w:r>
        <w:proofErr w:type="gramEnd"/>
        <w:r w:rsidR="00285D78" w:rsidRPr="000C3311">
          <w:rPr>
            <w:rFonts w:ascii="Arial" w:hAnsi="Arial" w:cs="Arial"/>
            <w:rPrChange w:id="600" w:author="adriana.araujo" w:date="2016-10-14T12:00:00Z">
              <w:rPr>
                <w:rFonts w:ascii="Arial" w:hAnsi="Arial" w:cs="Arial"/>
              </w:rPr>
            </w:rPrChange>
          </w:rPr>
          <w:t xml:space="preserve">, </w:t>
        </w:r>
      </w:ins>
      <w:r w:rsidR="00CF3D0C" w:rsidRPr="000C3311">
        <w:rPr>
          <w:rFonts w:ascii="Arial" w:hAnsi="Arial" w:cs="Arial"/>
          <w:rPrChange w:id="601" w:author="adriana.araujo" w:date="2016-10-14T12:00:00Z">
            <w:rPr>
              <w:rFonts w:ascii="Arial" w:hAnsi="Arial" w:cs="Arial"/>
            </w:rPr>
          </w:rPrChange>
        </w:rPr>
        <w:t>foi conferido</w:t>
      </w:r>
      <w:r w:rsidRPr="000C3311">
        <w:rPr>
          <w:rFonts w:ascii="Arial" w:hAnsi="Arial" w:cs="Arial"/>
          <w:rPrChange w:id="602" w:author="adriana.araujo" w:date="2016-10-14T12:00:00Z">
            <w:rPr>
              <w:rFonts w:ascii="Arial" w:hAnsi="Arial" w:cs="Arial"/>
            </w:rPr>
          </w:rPrChange>
        </w:rPr>
        <w:t xml:space="preserve"> e encontra-se em obediência ao Art. 63 da Lei Federal nº 4.320/64.</w:t>
      </w:r>
    </w:p>
    <w:p w:rsidR="00FD6622" w:rsidRPr="000C3311" w:rsidRDefault="00FD6622" w:rsidP="00FD6622">
      <w:pPr>
        <w:pStyle w:val="SemEspaamento"/>
        <w:spacing w:line="360" w:lineRule="auto"/>
        <w:ind w:firstLine="851"/>
        <w:jc w:val="both"/>
        <w:rPr>
          <w:ins w:id="603" w:author="adriana.araujo" w:date="2016-10-14T10:58:00Z"/>
          <w:rFonts w:ascii="Arial" w:hAnsi="Arial" w:cs="Arial"/>
          <w:b/>
          <w:u w:val="single"/>
          <w:rPrChange w:id="604" w:author="adriana.araujo" w:date="2016-10-14T12:00:00Z">
            <w:rPr>
              <w:ins w:id="605" w:author="adriana.araujo" w:date="2016-10-14T10:58:00Z"/>
              <w:rFonts w:ascii="Arial" w:hAnsi="Arial" w:cs="Arial"/>
              <w:b/>
              <w:u w:val="single"/>
            </w:rPr>
          </w:rPrChange>
        </w:rPr>
      </w:pPr>
    </w:p>
    <w:p w:rsidR="00285D78" w:rsidRPr="000C3311" w:rsidRDefault="00285D78" w:rsidP="00FD6622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u w:val="single"/>
          <w:rPrChange w:id="606" w:author="adriana.araujo" w:date="2016-10-14T12:00:00Z">
            <w:rPr>
              <w:rFonts w:ascii="Arial" w:hAnsi="Arial" w:cs="Arial"/>
              <w:b/>
              <w:u w:val="single"/>
            </w:rPr>
          </w:rPrChange>
        </w:rPr>
      </w:pPr>
    </w:p>
    <w:p w:rsidR="00FD6622" w:rsidRPr="000C3311" w:rsidRDefault="004F6786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  <w:rPrChange w:id="607" w:author="adriana.araujo" w:date="2016-10-14T12:00:00Z">
            <w:rPr>
              <w:rFonts w:ascii="Arial" w:hAnsi="Arial" w:cs="Arial"/>
              <w:b/>
              <w:u w:val="single"/>
            </w:rPr>
          </w:rPrChange>
        </w:rPr>
      </w:pPr>
      <w:r w:rsidRPr="000C3311">
        <w:rPr>
          <w:rFonts w:ascii="Arial" w:hAnsi="Arial" w:cs="Arial"/>
          <w:b/>
          <w:u w:val="single"/>
          <w:rPrChange w:id="608" w:author="adriana.araujo" w:date="2016-10-14T12:00:00Z">
            <w:rPr>
              <w:rFonts w:ascii="Arial" w:hAnsi="Arial" w:cs="Arial"/>
              <w:b/>
              <w:u w:val="single"/>
            </w:rPr>
          </w:rPrChange>
        </w:rPr>
        <w:lastRenderedPageBreak/>
        <w:t>II</w:t>
      </w:r>
      <w:r w:rsidR="00CF3D0C" w:rsidRPr="000C3311">
        <w:rPr>
          <w:rFonts w:ascii="Arial" w:hAnsi="Arial" w:cs="Arial"/>
          <w:b/>
          <w:u w:val="single"/>
          <w:rPrChange w:id="609" w:author="adriana.araujo" w:date="2016-10-14T12:00:00Z">
            <w:rPr>
              <w:rFonts w:ascii="Arial" w:hAnsi="Arial" w:cs="Arial"/>
              <w:b/>
              <w:u w:val="single"/>
            </w:rPr>
          </w:rPrChange>
        </w:rPr>
        <w:t xml:space="preserve"> </w:t>
      </w:r>
      <w:r w:rsidR="00FD6622" w:rsidRPr="000C3311">
        <w:rPr>
          <w:rFonts w:ascii="Arial" w:hAnsi="Arial" w:cs="Arial"/>
          <w:b/>
          <w:u w:val="single"/>
          <w:rPrChange w:id="610" w:author="adriana.araujo" w:date="2016-10-14T12:00:00Z">
            <w:rPr>
              <w:rFonts w:ascii="Arial" w:hAnsi="Arial" w:cs="Arial"/>
              <w:b/>
              <w:u w:val="single"/>
            </w:rPr>
          </w:rPrChange>
        </w:rPr>
        <w:t xml:space="preserve">– </w:t>
      </w:r>
      <w:r w:rsidRPr="000C3311">
        <w:rPr>
          <w:rFonts w:ascii="Arial" w:hAnsi="Arial" w:cs="Arial"/>
          <w:b/>
          <w:u w:val="single"/>
          <w:rPrChange w:id="611" w:author="adriana.araujo" w:date="2016-10-14T12:00:00Z">
            <w:rPr>
              <w:rFonts w:ascii="Arial" w:hAnsi="Arial" w:cs="Arial"/>
              <w:b/>
              <w:u w:val="single"/>
            </w:rPr>
          </w:rPrChange>
        </w:rPr>
        <w:t xml:space="preserve">ANÁLISE DOS AUTOS </w:t>
      </w:r>
    </w:p>
    <w:p w:rsidR="00FD6622" w:rsidRPr="000C3311" w:rsidRDefault="00FD6622" w:rsidP="007729E1">
      <w:pPr>
        <w:pStyle w:val="SemEspaamento"/>
        <w:spacing w:line="360" w:lineRule="auto"/>
        <w:ind w:firstLine="851"/>
        <w:jc w:val="both"/>
        <w:rPr>
          <w:ins w:id="612" w:author="adriana.araujo" w:date="2016-10-14T11:01:00Z"/>
          <w:rFonts w:ascii="Arial" w:hAnsi="Arial" w:cs="Arial"/>
          <w:rPrChange w:id="613" w:author="adriana.araujo" w:date="2016-10-14T12:00:00Z">
            <w:rPr>
              <w:ins w:id="614" w:author="adriana.araujo" w:date="2016-10-14T11:01:00Z"/>
              <w:rFonts w:ascii="Arial" w:hAnsi="Arial" w:cs="Arial"/>
            </w:rPr>
          </w:rPrChange>
        </w:rPr>
      </w:pPr>
    </w:p>
    <w:p w:rsidR="007E6D16" w:rsidRPr="000C3311" w:rsidRDefault="007E6D16" w:rsidP="007E6D16">
      <w:pPr>
        <w:pStyle w:val="SemEspaamento"/>
        <w:spacing w:line="360" w:lineRule="auto"/>
        <w:ind w:firstLine="708"/>
        <w:jc w:val="both"/>
        <w:rPr>
          <w:ins w:id="615" w:author="adriana.araujo" w:date="2016-10-14T11:01:00Z"/>
          <w:rFonts w:ascii="Arial" w:hAnsi="Arial" w:cs="Arial"/>
          <w:color w:val="FF0000"/>
          <w:rPrChange w:id="616" w:author="adriana.araujo" w:date="2016-10-14T12:00:00Z">
            <w:rPr>
              <w:ins w:id="617" w:author="adriana.araujo" w:date="2016-10-14T11:01:00Z"/>
              <w:rFonts w:ascii="Arial" w:hAnsi="Arial" w:cs="Arial"/>
              <w:color w:val="FF0000"/>
              <w:sz w:val="20"/>
              <w:szCs w:val="20"/>
            </w:rPr>
          </w:rPrChange>
        </w:rPr>
      </w:pPr>
      <w:ins w:id="618" w:author="adriana.araujo" w:date="2016-10-14T11:01:00Z">
        <w:r w:rsidRPr="000C3311">
          <w:rPr>
            <w:rFonts w:ascii="Arial" w:hAnsi="Arial" w:cs="Arial"/>
            <w:color w:val="FF0000"/>
            <w:rPrChange w:id="619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 xml:space="preserve">Feitas as considerações PRELIMINARES acima expostas, passamos a analisar os aspectos que merecem relevo na aferição da </w:t>
        </w:r>
        <w:r w:rsidRPr="000C3311">
          <w:rPr>
            <w:rFonts w:ascii="Arial" w:hAnsi="Arial" w:cs="Arial"/>
            <w:b/>
            <w:i/>
            <w:color w:val="FF0000"/>
            <w:rPrChange w:id="620" w:author="adriana.araujo" w:date="2016-10-14T12:00:00Z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</w:rPrChange>
          </w:rPr>
          <w:t>“análise e emissão de parecer técnico”</w:t>
        </w:r>
        <w:r w:rsidRPr="000C3311">
          <w:rPr>
            <w:rFonts w:ascii="Arial" w:hAnsi="Arial" w:cs="Arial"/>
            <w:b/>
            <w:color w:val="FF0000"/>
            <w:rPrChange w:id="621" w:author="adriana.araujo" w:date="2016-10-14T12:00:00Z">
              <w:rPr>
                <w:rFonts w:ascii="Arial" w:hAnsi="Arial" w:cs="Arial"/>
                <w:b/>
                <w:color w:val="FF0000"/>
                <w:sz w:val="20"/>
                <w:szCs w:val="20"/>
              </w:rPr>
            </w:rPrChange>
          </w:rPr>
          <w:t>,</w:t>
        </w:r>
        <w:r w:rsidRPr="000C3311">
          <w:rPr>
            <w:rFonts w:ascii="Arial" w:hAnsi="Arial" w:cs="Arial"/>
            <w:color w:val="FF0000"/>
            <w:rPrChange w:id="622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 xml:space="preserve"> sobre a possibilidade ou não de pagamento decorrente d</w:t>
        </w:r>
        <w:r w:rsidRPr="000C3311">
          <w:rPr>
            <w:rFonts w:ascii="Arial" w:hAnsi="Arial" w:cs="Arial"/>
            <w:bCs/>
            <w:color w:val="FF0000"/>
            <w:rPrChange w:id="623" w:author="adriana.araujo" w:date="2016-10-14T12:0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>o</w:t>
        </w:r>
      </w:ins>
      <w:ins w:id="624" w:author="adriana.araujo" w:date="2016-10-14T11:02:00Z">
        <w:r w:rsidRPr="000C3311">
          <w:rPr>
            <w:rFonts w:ascii="Arial" w:hAnsi="Arial" w:cs="Arial"/>
            <w:bCs/>
            <w:color w:val="FF0000"/>
            <w:rPrChange w:id="625" w:author="adriana.araujo" w:date="2016-10-14T12:0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 xml:space="preserve">s Serviços de Limpeza, </w:t>
        </w:r>
        <w:proofErr w:type="spellStart"/>
        <w:r w:rsidRPr="000C3311">
          <w:rPr>
            <w:rFonts w:ascii="Arial" w:hAnsi="Arial" w:cs="Arial"/>
            <w:bCs/>
            <w:color w:val="FF0000"/>
            <w:rPrChange w:id="626" w:author="adriana.araujo" w:date="2016-10-14T12:0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>Copeiragem</w:t>
        </w:r>
        <w:proofErr w:type="spellEnd"/>
        <w:r w:rsidRPr="000C3311">
          <w:rPr>
            <w:rFonts w:ascii="Arial" w:hAnsi="Arial" w:cs="Arial"/>
            <w:bCs/>
            <w:color w:val="FF0000"/>
            <w:rPrChange w:id="627" w:author="adriana.araujo" w:date="2016-10-14T12:0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 xml:space="preserve"> e Garçons</w:t>
        </w:r>
      </w:ins>
      <w:ins w:id="628" w:author="adriana.araujo" w:date="2016-10-14T11:01:00Z">
        <w:r w:rsidRPr="000C3311">
          <w:rPr>
            <w:rFonts w:ascii="Arial" w:hAnsi="Arial" w:cs="Arial"/>
            <w:bCs/>
            <w:color w:val="FF0000"/>
            <w:rPrChange w:id="629" w:author="adriana.araujo" w:date="2016-10-14T12:0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 xml:space="preserve"> a</w:t>
        </w:r>
      </w:ins>
      <w:ins w:id="630" w:author="adriana.araujo" w:date="2016-10-14T11:04:00Z">
        <w:r w:rsidRPr="000C3311">
          <w:rPr>
            <w:rFonts w:ascii="Arial" w:hAnsi="Arial" w:cs="Arial"/>
            <w:bCs/>
            <w:color w:val="FF0000"/>
            <w:rPrChange w:id="631" w:author="adriana.araujo" w:date="2016-10-14T12:0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>o Gabinete Civil</w:t>
        </w:r>
      </w:ins>
      <w:ins w:id="632" w:author="adriana.araujo" w:date="2016-10-14T11:01:00Z">
        <w:r w:rsidRPr="000C3311">
          <w:rPr>
            <w:rFonts w:ascii="Arial" w:hAnsi="Arial" w:cs="Arial"/>
            <w:bCs/>
            <w:color w:val="FF0000"/>
            <w:rPrChange w:id="633" w:author="adriana.araujo" w:date="2016-10-14T12:0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 xml:space="preserve">, no valor de </w:t>
        </w:r>
        <w:r w:rsidRPr="000C3311">
          <w:rPr>
            <w:rFonts w:ascii="Arial" w:hAnsi="Arial" w:cs="Arial"/>
            <w:color w:val="FF0000"/>
            <w:rPrChange w:id="634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R$</w:t>
        </w:r>
      </w:ins>
      <w:ins w:id="635" w:author="adriana.araujo" w:date="2016-10-14T11:05:00Z">
        <w:r w:rsidRPr="000C3311">
          <w:rPr>
            <w:rFonts w:ascii="Arial" w:hAnsi="Arial" w:cs="Arial"/>
            <w:color w:val="FF0000"/>
            <w:rPrChange w:id="636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89.675,91</w:t>
        </w:r>
      </w:ins>
      <w:ins w:id="637" w:author="adriana.araujo" w:date="2016-10-14T11:01:00Z">
        <w:r w:rsidRPr="000C3311">
          <w:rPr>
            <w:rFonts w:ascii="Arial" w:hAnsi="Arial" w:cs="Arial"/>
            <w:color w:val="FF0000"/>
            <w:rPrChange w:id="638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 xml:space="preserve"> (</w:t>
        </w:r>
      </w:ins>
      <w:ins w:id="639" w:author="adriana.araujo" w:date="2016-10-14T11:05:00Z">
        <w:r w:rsidRPr="000C3311">
          <w:rPr>
            <w:rFonts w:ascii="Arial" w:hAnsi="Arial" w:cs="Arial"/>
            <w:color w:val="FF0000"/>
            <w:rPrChange w:id="640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oitenta e nove mil, seiscentos e setenta e cinco reais e noventa e um centavos</w:t>
        </w:r>
      </w:ins>
      <w:ins w:id="641" w:author="adriana.araujo" w:date="2016-10-14T11:01:00Z">
        <w:r w:rsidRPr="000C3311">
          <w:rPr>
            <w:rFonts w:ascii="Arial" w:hAnsi="Arial" w:cs="Arial"/>
            <w:color w:val="FF0000"/>
            <w:rPrChange w:id="642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), conforme requerido pelo Gabinete e</w:t>
        </w:r>
        <w:proofErr w:type="gramStart"/>
        <w:r w:rsidRPr="000C3311">
          <w:rPr>
            <w:rFonts w:ascii="Arial" w:hAnsi="Arial" w:cs="Arial"/>
            <w:color w:val="FF0000"/>
            <w:rPrChange w:id="643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 xml:space="preserve">  </w:t>
        </w:r>
        <w:proofErr w:type="gramEnd"/>
        <w:r w:rsidRPr="000C3311">
          <w:rPr>
            <w:rFonts w:ascii="Arial" w:hAnsi="Arial" w:cs="Arial"/>
            <w:color w:val="FF0000"/>
            <w:rPrChange w:id="644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 xml:space="preserve">Superintendência de auditagem desta CGE/AL (fls. </w:t>
        </w:r>
      </w:ins>
      <w:ins w:id="645" w:author="adriana.araujo" w:date="2016-10-14T11:07:00Z">
        <w:r w:rsidRPr="000C3311">
          <w:rPr>
            <w:rFonts w:ascii="Arial" w:hAnsi="Arial" w:cs="Arial"/>
            <w:color w:val="FF0000"/>
            <w:rPrChange w:id="646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165</w:t>
        </w:r>
      </w:ins>
      <w:ins w:id="647" w:author="adriana.araujo" w:date="2016-10-14T11:01:00Z">
        <w:r w:rsidRPr="000C3311">
          <w:rPr>
            <w:rFonts w:ascii="Arial" w:hAnsi="Arial" w:cs="Arial"/>
            <w:color w:val="FF0000"/>
            <w:rPrChange w:id="648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/</w:t>
        </w:r>
      </w:ins>
      <w:ins w:id="649" w:author="adriana.araujo" w:date="2016-10-14T11:07:00Z">
        <w:r w:rsidRPr="000C3311">
          <w:rPr>
            <w:rFonts w:ascii="Arial" w:hAnsi="Arial" w:cs="Arial"/>
            <w:color w:val="FF0000"/>
            <w:rPrChange w:id="650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166</w:t>
        </w:r>
      </w:ins>
      <w:ins w:id="651" w:author="adriana.araujo" w:date="2016-10-14T11:01:00Z">
        <w:r w:rsidRPr="000C3311">
          <w:rPr>
            <w:rFonts w:ascii="Arial" w:hAnsi="Arial" w:cs="Arial"/>
            <w:color w:val="FF0000"/>
            <w:rPrChange w:id="652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), como segue:</w:t>
        </w:r>
      </w:ins>
    </w:p>
    <w:p w:rsidR="007E6D16" w:rsidRPr="000C3311" w:rsidDel="007E6D16" w:rsidRDefault="007E6D16" w:rsidP="007729E1">
      <w:pPr>
        <w:pStyle w:val="SemEspaamento"/>
        <w:spacing w:line="360" w:lineRule="auto"/>
        <w:ind w:firstLine="851"/>
        <w:jc w:val="both"/>
        <w:rPr>
          <w:del w:id="653" w:author="adriana.araujo" w:date="2016-10-14T11:07:00Z"/>
          <w:rFonts w:ascii="Arial" w:hAnsi="Arial" w:cs="Arial"/>
        </w:rPr>
      </w:pPr>
    </w:p>
    <w:p w:rsidR="00475450" w:rsidRPr="000C3311" w:rsidDel="007E6D16" w:rsidRDefault="001D3764" w:rsidP="00AA4FF6">
      <w:pPr>
        <w:pStyle w:val="SemEspaamento"/>
        <w:spacing w:line="360" w:lineRule="auto"/>
        <w:ind w:firstLine="708"/>
        <w:jc w:val="both"/>
        <w:rPr>
          <w:del w:id="654" w:author="adriana.araujo" w:date="2016-10-14T11:07:00Z"/>
          <w:rFonts w:ascii="Arial" w:hAnsi="Arial" w:cs="Arial"/>
          <w:rPrChange w:id="655" w:author="adriana.araujo" w:date="2016-10-14T12:00:00Z">
            <w:rPr>
              <w:del w:id="656" w:author="adriana.araujo" w:date="2016-10-14T11:07:00Z"/>
              <w:rFonts w:ascii="Arial" w:hAnsi="Arial" w:cs="Arial"/>
            </w:rPr>
          </w:rPrChange>
        </w:rPr>
      </w:pPr>
      <w:del w:id="657" w:author="adriana.araujo" w:date="2016-10-14T11:07:00Z">
        <w:r w:rsidRPr="000C3311" w:rsidDel="007E6D16">
          <w:rPr>
            <w:rFonts w:ascii="Arial" w:hAnsi="Arial" w:cs="Arial"/>
          </w:rPr>
          <w:delText xml:space="preserve">Feitas as considerações PRELIMINARES acima expostas, passamos a analisar os aspectos que merecem relevo na aferição da </w:delText>
        </w:r>
        <w:r w:rsidRPr="000C3311" w:rsidDel="007E6D16">
          <w:rPr>
            <w:rFonts w:ascii="Arial" w:hAnsi="Arial" w:cs="Arial"/>
            <w:i/>
            <w:rPrChange w:id="658" w:author="adriana.araujo" w:date="2016-10-14T12:00:00Z">
              <w:rPr>
                <w:rFonts w:ascii="Arial" w:hAnsi="Arial" w:cs="Arial"/>
                <w:i/>
              </w:rPr>
            </w:rPrChange>
          </w:rPr>
          <w:delText>“análise e emissão de parecer técnico”</w:delText>
        </w:r>
        <w:r w:rsidR="00A343D4" w:rsidRPr="000C3311" w:rsidDel="007E6D16">
          <w:rPr>
            <w:rFonts w:ascii="Arial" w:hAnsi="Arial" w:cs="Arial"/>
            <w:i/>
            <w:rPrChange w:id="659" w:author="adriana.araujo" w:date="2016-10-14T12:00:00Z">
              <w:rPr>
                <w:rFonts w:ascii="Arial" w:hAnsi="Arial" w:cs="Arial"/>
                <w:i/>
              </w:rPr>
            </w:rPrChange>
          </w:rPr>
          <w:delText xml:space="preserve">, </w:delText>
        </w:r>
        <w:r w:rsidR="00A343D4" w:rsidRPr="000C3311" w:rsidDel="007E6D16">
          <w:rPr>
            <w:rFonts w:ascii="Arial" w:hAnsi="Arial" w:cs="Arial"/>
            <w:rPrChange w:id="660" w:author="adriana.araujo" w:date="2016-10-14T12:00:00Z">
              <w:rPr>
                <w:rFonts w:ascii="Arial" w:hAnsi="Arial" w:cs="Arial"/>
              </w:rPr>
            </w:rPrChange>
          </w:rPr>
          <w:delText>conforme requerido pela Superintendência de Auditagem (fls.</w:delText>
        </w:r>
        <w:r w:rsidR="00064315" w:rsidRPr="000C3311" w:rsidDel="007E6D16">
          <w:rPr>
            <w:rFonts w:ascii="Arial" w:hAnsi="Arial" w:cs="Arial"/>
            <w:rPrChange w:id="661" w:author="adriana.araujo" w:date="2016-10-14T12:00:00Z">
              <w:rPr>
                <w:rFonts w:ascii="Arial" w:hAnsi="Arial" w:cs="Arial"/>
              </w:rPr>
            </w:rPrChange>
          </w:rPr>
          <w:delText>166</w:delText>
        </w:r>
        <w:r w:rsidR="00A343D4" w:rsidRPr="000C3311" w:rsidDel="007E6D16">
          <w:rPr>
            <w:rFonts w:ascii="Arial" w:hAnsi="Arial" w:cs="Arial"/>
            <w:rPrChange w:id="662" w:author="adriana.araujo" w:date="2016-10-14T12:00:00Z">
              <w:rPr>
                <w:rFonts w:ascii="Arial" w:hAnsi="Arial" w:cs="Arial"/>
              </w:rPr>
            </w:rPrChange>
          </w:rPr>
          <w:delText>)</w:delText>
        </w:r>
        <w:r w:rsidR="00004D84" w:rsidRPr="000C3311" w:rsidDel="007E6D16">
          <w:rPr>
            <w:rFonts w:ascii="Arial" w:hAnsi="Arial" w:cs="Arial"/>
            <w:rPrChange w:id="663" w:author="adriana.araujo" w:date="2016-10-14T12:00:00Z">
              <w:rPr>
                <w:rFonts w:ascii="Arial" w:hAnsi="Arial" w:cs="Arial"/>
              </w:rPr>
            </w:rPrChange>
          </w:rPr>
          <w:delText>.</w:delText>
        </w:r>
      </w:del>
    </w:p>
    <w:p w:rsidR="00064315" w:rsidRPr="000C3311" w:rsidRDefault="006A1957" w:rsidP="00AA4FF6">
      <w:pPr>
        <w:suppressAutoHyphens/>
        <w:spacing w:after="0" w:line="360" w:lineRule="auto"/>
        <w:ind w:firstLine="708"/>
        <w:jc w:val="both"/>
        <w:rPr>
          <w:rFonts w:ascii="Arial" w:hAnsi="Arial" w:cs="Arial"/>
          <w:rPrChange w:id="664" w:author="adriana.araujo" w:date="2016-10-14T12:00:00Z">
            <w:rPr>
              <w:rFonts w:ascii="Arial" w:hAnsi="Arial" w:cs="Arial"/>
            </w:rPr>
          </w:rPrChange>
        </w:rPr>
      </w:pPr>
      <w:r w:rsidRPr="000C3311">
        <w:rPr>
          <w:rFonts w:ascii="Arial" w:hAnsi="Arial" w:cs="Arial"/>
          <w:rPrChange w:id="665" w:author="adriana.araujo" w:date="2016-10-14T12:00:00Z">
            <w:rPr>
              <w:rFonts w:ascii="Arial" w:hAnsi="Arial" w:cs="Arial"/>
            </w:rPr>
          </w:rPrChange>
        </w:rPr>
        <w:t>2.1.</w:t>
      </w:r>
      <w:r w:rsidR="00CF3D0C" w:rsidRPr="000C3311">
        <w:rPr>
          <w:rFonts w:ascii="Arial" w:hAnsi="Arial" w:cs="Arial"/>
          <w:rPrChange w:id="666" w:author="adriana.araujo" w:date="2016-10-14T12:00:00Z">
            <w:rPr>
              <w:rFonts w:ascii="Arial" w:hAnsi="Arial" w:cs="Arial"/>
            </w:rPr>
          </w:rPrChange>
        </w:rPr>
        <w:t xml:space="preserve"> </w:t>
      </w:r>
      <w:ins w:id="667" w:author="adriana.araujo" w:date="2016-10-14T11:07:00Z">
        <w:r w:rsidR="007E6D16" w:rsidRPr="000C3311">
          <w:rPr>
            <w:rFonts w:ascii="Arial" w:hAnsi="Arial" w:cs="Arial"/>
            <w:rPrChange w:id="668" w:author="adriana.araujo" w:date="2016-10-14T12:00:00Z">
              <w:rPr>
                <w:rFonts w:ascii="Arial" w:hAnsi="Arial" w:cs="Arial"/>
              </w:rPr>
            </w:rPrChange>
          </w:rPr>
          <w:t>Constata-se que a d</w:t>
        </w:r>
      </w:ins>
      <w:del w:id="669" w:author="adriana.araujo" w:date="2016-10-14T11:07:00Z">
        <w:r w:rsidR="00064315" w:rsidRPr="000C3311" w:rsidDel="007E6D16">
          <w:rPr>
            <w:rFonts w:ascii="Arial" w:hAnsi="Arial" w:cs="Arial"/>
            <w:rPrChange w:id="670" w:author="adriana.araujo" w:date="2016-10-14T12:00:00Z">
              <w:rPr>
                <w:rFonts w:ascii="Arial" w:hAnsi="Arial" w:cs="Arial"/>
              </w:rPr>
            </w:rPrChange>
          </w:rPr>
          <w:delText>D</w:delText>
        </w:r>
      </w:del>
      <w:r w:rsidR="00064315" w:rsidRPr="000C3311">
        <w:rPr>
          <w:rFonts w:ascii="Arial" w:hAnsi="Arial" w:cs="Arial"/>
          <w:rPrChange w:id="671" w:author="adriana.araujo" w:date="2016-10-14T12:00:00Z">
            <w:rPr>
              <w:rFonts w:ascii="Arial" w:hAnsi="Arial" w:cs="Arial"/>
            </w:rPr>
          </w:rPrChange>
        </w:rPr>
        <w:t xml:space="preserve">espesa </w:t>
      </w:r>
      <w:ins w:id="672" w:author="adriana.araujo" w:date="2016-10-14T11:18:00Z">
        <w:r w:rsidR="002D57F2" w:rsidRPr="000C3311">
          <w:rPr>
            <w:rFonts w:ascii="Arial" w:hAnsi="Arial" w:cs="Arial"/>
            <w:rPrChange w:id="673" w:author="adriana.araujo" w:date="2016-10-14T12:00:00Z">
              <w:rPr>
                <w:rFonts w:ascii="Arial" w:hAnsi="Arial" w:cs="Arial"/>
              </w:rPr>
            </w:rPrChange>
          </w:rPr>
          <w:t xml:space="preserve">foi </w:t>
        </w:r>
      </w:ins>
      <w:r w:rsidR="00064315" w:rsidRPr="000C3311">
        <w:rPr>
          <w:rFonts w:ascii="Arial" w:hAnsi="Arial" w:cs="Arial"/>
          <w:rPrChange w:id="674" w:author="adriana.araujo" w:date="2016-10-14T12:00:00Z">
            <w:rPr>
              <w:rFonts w:ascii="Arial" w:hAnsi="Arial" w:cs="Arial"/>
            </w:rPr>
          </w:rPrChange>
        </w:rPr>
        <w:t>efetuada sem Contrato, pois o mesmo expirou 44 (quarenta e quatro) dias, antes do encerramento da prestação dos serviços</w:t>
      </w:r>
      <w:del w:id="675" w:author="adriana.araujo" w:date="2016-10-14T11:18:00Z">
        <w:r w:rsidR="00064315" w:rsidRPr="000C3311" w:rsidDel="002D57F2">
          <w:rPr>
            <w:rFonts w:ascii="Arial" w:hAnsi="Arial" w:cs="Arial"/>
            <w:rPrChange w:id="676" w:author="adriana.araujo" w:date="2016-10-14T12:00:00Z">
              <w:rPr>
                <w:rFonts w:ascii="Arial" w:hAnsi="Arial" w:cs="Arial"/>
              </w:rPr>
            </w:rPrChange>
          </w:rPr>
          <w:delText xml:space="preserve">, que foi </w:delText>
        </w:r>
        <w:r w:rsidR="001F3E05" w:rsidRPr="000C3311" w:rsidDel="002D57F2">
          <w:rPr>
            <w:rFonts w:ascii="Arial" w:hAnsi="Arial" w:cs="Arial"/>
            <w:rPrChange w:id="677" w:author="adriana.araujo" w:date="2016-10-14T12:00:00Z">
              <w:rPr>
                <w:rFonts w:ascii="Arial" w:hAnsi="Arial" w:cs="Arial"/>
              </w:rPr>
            </w:rPrChange>
          </w:rPr>
          <w:delText xml:space="preserve">encerrado no </w:delText>
        </w:r>
        <w:r w:rsidR="00064315" w:rsidRPr="000C3311" w:rsidDel="002D57F2">
          <w:rPr>
            <w:rFonts w:ascii="Arial" w:hAnsi="Arial" w:cs="Arial"/>
            <w:rPrChange w:id="678" w:author="adriana.araujo" w:date="2016-10-14T12:00:00Z">
              <w:rPr>
                <w:rFonts w:ascii="Arial" w:hAnsi="Arial" w:cs="Arial"/>
              </w:rPr>
            </w:rPrChange>
          </w:rPr>
          <w:delText>dia</w:delText>
        </w:r>
      </w:del>
      <w:ins w:id="679" w:author="adriana.araujo" w:date="2016-10-14T11:18:00Z">
        <w:r w:rsidR="002D57F2" w:rsidRPr="000C3311">
          <w:rPr>
            <w:rFonts w:ascii="Arial" w:hAnsi="Arial" w:cs="Arial"/>
            <w:rPrChange w:id="680" w:author="adriana.araujo" w:date="2016-10-14T12:00:00Z">
              <w:rPr>
                <w:rFonts w:ascii="Arial" w:hAnsi="Arial" w:cs="Arial"/>
              </w:rPr>
            </w:rPrChange>
          </w:rPr>
          <w:t xml:space="preserve"> em </w:t>
        </w:r>
      </w:ins>
      <w:del w:id="681" w:author="adriana.araujo" w:date="2016-10-14T11:19:00Z">
        <w:r w:rsidR="00064315" w:rsidRPr="000C3311" w:rsidDel="002D57F2">
          <w:rPr>
            <w:rFonts w:ascii="Arial" w:hAnsi="Arial" w:cs="Arial"/>
            <w:rPrChange w:id="682" w:author="adriana.araujo" w:date="2016-10-14T12:00:00Z">
              <w:rPr>
                <w:rFonts w:ascii="Arial" w:hAnsi="Arial" w:cs="Arial"/>
              </w:rPr>
            </w:rPrChange>
          </w:rPr>
          <w:delText xml:space="preserve"> </w:delText>
        </w:r>
      </w:del>
      <w:proofErr w:type="gramStart"/>
      <w:r w:rsidR="00064315" w:rsidRPr="000C3311">
        <w:rPr>
          <w:rFonts w:ascii="Arial" w:hAnsi="Arial" w:cs="Arial"/>
          <w:rPrChange w:id="683" w:author="adriana.araujo" w:date="2016-10-14T12:00:00Z">
            <w:rPr>
              <w:rFonts w:ascii="Arial" w:hAnsi="Arial" w:cs="Arial"/>
            </w:rPr>
          </w:rPrChange>
        </w:rPr>
        <w:t>31</w:t>
      </w:r>
      <w:ins w:id="684" w:author="adriana.araujo" w:date="2016-10-14T11:07:00Z">
        <w:r w:rsidR="007E6D16" w:rsidRPr="000C3311">
          <w:rPr>
            <w:rFonts w:ascii="Arial" w:hAnsi="Arial" w:cs="Arial"/>
            <w:rPrChange w:id="685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proofErr w:type="gramEnd"/>
      <w:del w:id="686" w:author="adriana.araujo" w:date="2016-10-14T11:07:00Z">
        <w:r w:rsidR="00064315" w:rsidRPr="000C3311" w:rsidDel="007E6D16">
          <w:rPr>
            <w:rFonts w:ascii="Arial" w:hAnsi="Arial" w:cs="Arial"/>
            <w:rPrChange w:id="687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064315" w:rsidRPr="000C3311">
        <w:rPr>
          <w:rFonts w:ascii="Arial" w:hAnsi="Arial" w:cs="Arial"/>
          <w:rPrChange w:id="688" w:author="adriana.araujo" w:date="2016-10-14T12:00:00Z">
            <w:rPr>
              <w:rFonts w:ascii="Arial" w:hAnsi="Arial" w:cs="Arial"/>
            </w:rPr>
          </w:rPrChange>
        </w:rPr>
        <w:t>07</w:t>
      </w:r>
      <w:ins w:id="689" w:author="adriana.araujo" w:date="2016-10-14T11:07:00Z">
        <w:r w:rsidR="007E6D16" w:rsidRPr="000C3311">
          <w:rPr>
            <w:rFonts w:ascii="Arial" w:hAnsi="Arial" w:cs="Arial"/>
            <w:rPrChange w:id="690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del w:id="691" w:author="adriana.araujo" w:date="2016-10-14T11:07:00Z">
        <w:r w:rsidR="00064315" w:rsidRPr="000C3311" w:rsidDel="007E6D16">
          <w:rPr>
            <w:rFonts w:ascii="Arial" w:hAnsi="Arial" w:cs="Arial"/>
            <w:rPrChange w:id="692" w:author="adriana.araujo" w:date="2016-10-14T12:00:00Z">
              <w:rPr>
                <w:rFonts w:ascii="Arial" w:hAnsi="Arial" w:cs="Arial"/>
              </w:rPr>
            </w:rPrChange>
          </w:rPr>
          <w:delText>/</w:delText>
        </w:r>
      </w:del>
      <w:r w:rsidR="00064315" w:rsidRPr="000C3311">
        <w:rPr>
          <w:rFonts w:ascii="Arial" w:hAnsi="Arial" w:cs="Arial"/>
          <w:rPrChange w:id="693" w:author="adriana.araujo" w:date="2016-10-14T12:00:00Z">
            <w:rPr>
              <w:rFonts w:ascii="Arial" w:hAnsi="Arial" w:cs="Arial"/>
            </w:rPr>
          </w:rPrChange>
        </w:rPr>
        <w:t xml:space="preserve">2016. </w:t>
      </w:r>
    </w:p>
    <w:p w:rsidR="005333BE" w:rsidRPr="000C3311" w:rsidRDefault="00AA4FF6" w:rsidP="00CB36FC">
      <w:pPr>
        <w:suppressAutoHyphens/>
        <w:spacing w:after="0" w:line="360" w:lineRule="auto"/>
        <w:ind w:firstLine="708"/>
        <w:jc w:val="both"/>
        <w:rPr>
          <w:ins w:id="694" w:author="adriana.araujo" w:date="2016-10-14T11:47:00Z"/>
          <w:rFonts w:ascii="Arial" w:hAnsi="Arial" w:cs="Arial"/>
          <w:b/>
          <w:i/>
        </w:rPr>
      </w:pPr>
      <w:r w:rsidRPr="000C3311">
        <w:rPr>
          <w:rFonts w:ascii="Arial" w:hAnsi="Arial" w:cs="Arial"/>
          <w:rPrChange w:id="695" w:author="adriana.araujo" w:date="2016-10-14T12:00:00Z">
            <w:rPr>
              <w:rFonts w:ascii="Arial" w:hAnsi="Arial" w:cs="Arial"/>
            </w:rPr>
          </w:rPrChange>
        </w:rPr>
        <w:t>2.2</w:t>
      </w:r>
      <w:r w:rsidR="001F3E05" w:rsidRPr="000C3311">
        <w:rPr>
          <w:rFonts w:ascii="Arial" w:hAnsi="Arial" w:cs="Arial"/>
          <w:rPrChange w:id="696" w:author="adriana.araujo" w:date="2016-10-14T12:00:00Z">
            <w:rPr>
              <w:rFonts w:ascii="Arial" w:hAnsi="Arial" w:cs="Arial"/>
            </w:rPr>
          </w:rPrChange>
        </w:rPr>
        <w:t>.</w:t>
      </w:r>
      <w:r w:rsidR="001E193D" w:rsidRPr="000C3311">
        <w:rPr>
          <w:rFonts w:ascii="Arial" w:hAnsi="Arial" w:cs="Arial"/>
          <w:rPrChange w:id="697" w:author="adriana.araujo" w:date="2016-10-14T12:00:00Z">
            <w:rPr>
              <w:rFonts w:ascii="Arial" w:hAnsi="Arial" w:cs="Arial"/>
            </w:rPr>
          </w:rPrChange>
        </w:rPr>
        <w:t xml:space="preserve"> </w:t>
      </w:r>
      <w:ins w:id="698" w:author="adriana.araujo" w:date="2016-10-14T11:19:00Z">
        <w:r w:rsidR="002D57F2" w:rsidRPr="000C3311">
          <w:rPr>
            <w:rFonts w:ascii="Arial" w:hAnsi="Arial" w:cs="Arial"/>
            <w:rPrChange w:id="699" w:author="adriana.araujo" w:date="2016-10-14T12:00:00Z">
              <w:rPr>
                <w:rFonts w:ascii="Arial" w:hAnsi="Arial" w:cs="Arial"/>
              </w:rPr>
            </w:rPrChange>
          </w:rPr>
          <w:t xml:space="preserve">As folhas </w:t>
        </w:r>
      </w:ins>
      <w:ins w:id="700" w:author="adriana.araujo" w:date="2016-10-14T11:21:00Z">
        <w:r w:rsidR="002D57F2" w:rsidRPr="000C3311">
          <w:rPr>
            <w:rFonts w:ascii="Arial" w:hAnsi="Arial" w:cs="Arial"/>
            <w:rPrChange w:id="701" w:author="adriana.araujo" w:date="2016-10-14T12:00:00Z">
              <w:rPr>
                <w:rFonts w:ascii="Arial" w:hAnsi="Arial" w:cs="Arial"/>
              </w:rPr>
            </w:rPrChange>
          </w:rPr>
          <w:t xml:space="preserve">151 constata-se despacho S/N, </w:t>
        </w:r>
      </w:ins>
      <w:ins w:id="702" w:author="adriana.araujo" w:date="2016-10-14T11:28:00Z">
        <w:r w:rsidR="005333BE" w:rsidRPr="000C3311">
          <w:rPr>
            <w:rFonts w:ascii="Arial" w:hAnsi="Arial" w:cs="Arial"/>
            <w:rPrChange w:id="703" w:author="adriana.araujo" w:date="2016-10-14T12:00:00Z">
              <w:rPr>
                <w:rFonts w:ascii="Arial" w:hAnsi="Arial" w:cs="Arial"/>
              </w:rPr>
            </w:rPrChange>
          </w:rPr>
          <w:t xml:space="preserve">datado de 21.09.2016, </w:t>
        </w:r>
      </w:ins>
      <w:ins w:id="704" w:author="adriana.araujo" w:date="2016-10-14T11:21:00Z">
        <w:r w:rsidR="002D57F2" w:rsidRPr="000C3311">
          <w:rPr>
            <w:rFonts w:ascii="Arial" w:hAnsi="Arial" w:cs="Arial"/>
            <w:rPrChange w:id="705" w:author="adriana.araujo" w:date="2016-10-14T12:00:00Z">
              <w:rPr>
                <w:rFonts w:ascii="Arial" w:hAnsi="Arial" w:cs="Arial"/>
              </w:rPr>
            </w:rPrChange>
          </w:rPr>
          <w:t xml:space="preserve">de lavra do </w:t>
        </w:r>
        <w:r w:rsidR="005333BE" w:rsidRPr="000C3311">
          <w:rPr>
            <w:rFonts w:ascii="Arial" w:hAnsi="Arial" w:cs="Arial"/>
            <w:rPrChange w:id="706" w:author="adriana.araujo" w:date="2016-10-14T12:00:00Z">
              <w:rPr>
                <w:rFonts w:ascii="Arial" w:hAnsi="Arial" w:cs="Arial"/>
              </w:rPr>
            </w:rPrChange>
          </w:rPr>
          <w:t xml:space="preserve">Gerente Ricardo Alexandre da Silva Santos, </w:t>
        </w:r>
      </w:ins>
      <w:ins w:id="707" w:author="adriana.araujo" w:date="2016-10-14T11:26:00Z">
        <w:r w:rsidR="005333BE" w:rsidRPr="000C3311">
          <w:rPr>
            <w:rFonts w:ascii="Arial" w:hAnsi="Arial" w:cs="Arial"/>
            <w:rPrChange w:id="708" w:author="adriana.araujo" w:date="2016-10-14T12:00:00Z">
              <w:rPr>
                <w:rFonts w:ascii="Arial" w:hAnsi="Arial" w:cs="Arial"/>
              </w:rPr>
            </w:rPrChange>
          </w:rPr>
          <w:t xml:space="preserve">explicando </w:t>
        </w:r>
      </w:ins>
      <w:ins w:id="709" w:author="adriana.araujo" w:date="2016-10-14T11:29:00Z">
        <w:r w:rsidR="005333BE" w:rsidRPr="000C3311">
          <w:rPr>
            <w:rFonts w:ascii="Arial" w:hAnsi="Arial" w:cs="Arial"/>
            <w:rPrChange w:id="710" w:author="adriana.araujo" w:date="2016-10-14T12:00:00Z">
              <w:rPr>
                <w:rFonts w:ascii="Arial" w:hAnsi="Arial" w:cs="Arial"/>
              </w:rPr>
            </w:rPrChange>
          </w:rPr>
          <w:t xml:space="preserve">que </w:t>
        </w:r>
      </w:ins>
      <w:del w:id="711" w:author="adriana.araujo" w:date="2016-10-14T11:21:00Z">
        <w:r w:rsidR="00064315" w:rsidRPr="000C3311" w:rsidDel="002D57F2">
          <w:rPr>
            <w:rFonts w:ascii="Arial" w:hAnsi="Arial" w:cs="Arial"/>
            <w:strike/>
            <w:rPrChange w:id="712" w:author="adriana.araujo" w:date="2016-10-14T12:00:00Z">
              <w:rPr>
                <w:rFonts w:ascii="Arial" w:hAnsi="Arial" w:cs="Arial"/>
              </w:rPr>
            </w:rPrChange>
          </w:rPr>
          <w:delText>N</w:delText>
        </w:r>
      </w:del>
      <w:del w:id="713" w:author="adriana.araujo" w:date="2016-10-14T11:26:00Z">
        <w:r w:rsidR="00064315" w:rsidRPr="000C3311" w:rsidDel="005333BE">
          <w:rPr>
            <w:rFonts w:ascii="Arial" w:hAnsi="Arial" w:cs="Arial"/>
            <w:strike/>
            <w:rPrChange w:id="714" w:author="adriana.araujo" w:date="2016-10-14T12:00:00Z">
              <w:rPr>
                <w:rFonts w:ascii="Arial" w:hAnsi="Arial" w:cs="Arial"/>
              </w:rPr>
            </w:rPrChange>
          </w:rPr>
          <w:delText xml:space="preserve">ão </w:delText>
        </w:r>
      </w:del>
      <w:del w:id="715" w:author="adriana.araujo" w:date="2016-10-14T11:07:00Z">
        <w:r w:rsidR="00064315" w:rsidRPr="000C3311" w:rsidDel="007E6D16">
          <w:rPr>
            <w:rFonts w:ascii="Arial" w:hAnsi="Arial" w:cs="Arial"/>
            <w:strike/>
            <w:rPrChange w:id="716" w:author="adriana.araujo" w:date="2016-10-14T12:00:00Z">
              <w:rPr>
                <w:rFonts w:ascii="Arial" w:hAnsi="Arial" w:cs="Arial"/>
              </w:rPr>
            </w:rPrChange>
          </w:rPr>
          <w:delText>c</w:delText>
        </w:r>
        <w:r w:rsidR="00D46C3C" w:rsidRPr="000C3311" w:rsidDel="007E6D16">
          <w:rPr>
            <w:rFonts w:ascii="Arial" w:hAnsi="Arial" w:cs="Arial"/>
            <w:strike/>
            <w:rPrChange w:id="717" w:author="adriana.araujo" w:date="2016-10-14T12:00:00Z">
              <w:rPr>
                <w:rFonts w:ascii="Arial" w:hAnsi="Arial" w:cs="Arial"/>
              </w:rPr>
            </w:rPrChange>
          </w:rPr>
          <w:delText xml:space="preserve">onsta </w:delText>
        </w:r>
      </w:del>
      <w:del w:id="718" w:author="adriana.araujo" w:date="2016-10-14T11:26:00Z">
        <w:r w:rsidR="00D46C3C" w:rsidRPr="000C3311" w:rsidDel="005333BE">
          <w:rPr>
            <w:rFonts w:ascii="Arial" w:hAnsi="Arial" w:cs="Arial"/>
            <w:strike/>
            <w:rPrChange w:id="719" w:author="adriana.araujo" w:date="2016-10-14T12:00:00Z">
              <w:rPr>
                <w:rFonts w:ascii="Arial" w:hAnsi="Arial" w:cs="Arial"/>
              </w:rPr>
            </w:rPrChange>
          </w:rPr>
          <w:delText xml:space="preserve">o </w:delText>
        </w:r>
        <w:r w:rsidR="002E5DFC" w:rsidRPr="000C3311" w:rsidDel="005333BE">
          <w:rPr>
            <w:rFonts w:ascii="Arial" w:hAnsi="Arial" w:cs="Arial"/>
            <w:b/>
            <w:strike/>
            <w:rPrChange w:id="720" w:author="adriana.araujo" w:date="2016-10-14T12:00:00Z">
              <w:rPr>
                <w:rFonts w:ascii="Arial" w:hAnsi="Arial" w:cs="Arial"/>
                <w:b/>
              </w:rPr>
            </w:rPrChange>
          </w:rPr>
          <w:delText>“</w:delText>
        </w:r>
        <w:r w:rsidR="00D46C3C" w:rsidRPr="000C3311" w:rsidDel="005333BE">
          <w:rPr>
            <w:rFonts w:ascii="Arial" w:hAnsi="Arial" w:cs="Arial"/>
            <w:b/>
            <w:strike/>
            <w:rPrChange w:id="721" w:author="adriana.araujo" w:date="2016-10-14T12:00:00Z">
              <w:rPr>
                <w:rFonts w:ascii="Arial" w:hAnsi="Arial" w:cs="Arial"/>
                <w:b/>
              </w:rPr>
            </w:rPrChange>
          </w:rPr>
          <w:delText>Atesto</w:delText>
        </w:r>
        <w:r w:rsidR="00A426CC" w:rsidRPr="000C3311" w:rsidDel="005333BE">
          <w:rPr>
            <w:rFonts w:ascii="Arial" w:hAnsi="Arial" w:cs="Arial"/>
            <w:b/>
            <w:strike/>
            <w:rPrChange w:id="722" w:author="adriana.araujo" w:date="2016-10-14T12:00:00Z">
              <w:rPr>
                <w:rFonts w:ascii="Arial" w:hAnsi="Arial" w:cs="Arial"/>
                <w:b/>
              </w:rPr>
            </w:rPrChange>
          </w:rPr>
          <w:delText>”</w:delText>
        </w:r>
        <w:r w:rsidR="001A75BF" w:rsidRPr="000C3311" w:rsidDel="005333BE">
          <w:rPr>
            <w:rFonts w:ascii="Arial" w:hAnsi="Arial" w:cs="Arial"/>
            <w:b/>
            <w:strike/>
            <w:rPrChange w:id="723" w:author="adriana.araujo" w:date="2016-10-14T12:00:00Z">
              <w:rPr>
                <w:rFonts w:ascii="Arial" w:hAnsi="Arial" w:cs="Arial"/>
                <w:b/>
              </w:rPr>
            </w:rPrChange>
          </w:rPr>
          <w:delText xml:space="preserve"> </w:delText>
        </w:r>
        <w:r w:rsidR="0064662F" w:rsidRPr="000C3311" w:rsidDel="005333BE">
          <w:rPr>
            <w:rFonts w:ascii="Arial" w:hAnsi="Arial" w:cs="Arial"/>
            <w:strike/>
            <w:rPrChange w:id="724" w:author="adriana.araujo" w:date="2016-10-14T12:00:00Z">
              <w:rPr>
                <w:rFonts w:ascii="Arial" w:hAnsi="Arial" w:cs="Arial"/>
              </w:rPr>
            </w:rPrChange>
          </w:rPr>
          <w:delText>emitido p</w:delText>
        </w:r>
        <w:r w:rsidR="00A426CC" w:rsidRPr="000C3311" w:rsidDel="005333BE">
          <w:rPr>
            <w:rFonts w:ascii="Arial" w:hAnsi="Arial" w:cs="Arial"/>
            <w:strike/>
            <w:rPrChange w:id="725" w:author="adriana.araujo" w:date="2016-10-14T12:00:00Z">
              <w:rPr>
                <w:rFonts w:ascii="Arial" w:hAnsi="Arial" w:cs="Arial"/>
              </w:rPr>
            </w:rPrChange>
          </w:rPr>
          <w:delText>elo Gestor do Contrato</w:delText>
        </w:r>
        <w:r w:rsidR="00064315" w:rsidRPr="000C3311" w:rsidDel="005333BE">
          <w:rPr>
            <w:rFonts w:ascii="Arial" w:hAnsi="Arial" w:cs="Arial"/>
            <w:strike/>
            <w:rPrChange w:id="726" w:author="adriana.araujo" w:date="2016-10-14T12:00:00Z">
              <w:rPr>
                <w:rFonts w:ascii="Arial" w:hAnsi="Arial" w:cs="Arial"/>
              </w:rPr>
            </w:rPrChange>
          </w:rPr>
          <w:delText xml:space="preserve"> nº 02/2016</w:delText>
        </w:r>
        <w:r w:rsidR="002E5DFC" w:rsidRPr="000C3311" w:rsidDel="005333BE">
          <w:rPr>
            <w:rFonts w:ascii="Arial" w:hAnsi="Arial" w:cs="Arial"/>
            <w:strike/>
            <w:rPrChange w:id="727" w:author="adriana.araujo" w:date="2016-10-14T12:00:00Z">
              <w:rPr>
                <w:rFonts w:ascii="Arial" w:hAnsi="Arial" w:cs="Arial"/>
              </w:rPr>
            </w:rPrChange>
          </w:rPr>
          <w:delText xml:space="preserve">, </w:delText>
        </w:r>
        <w:r w:rsidR="00D46C3C" w:rsidRPr="000C3311" w:rsidDel="005333BE">
          <w:rPr>
            <w:rFonts w:ascii="Arial" w:hAnsi="Arial" w:cs="Arial"/>
            <w:strike/>
            <w:rPrChange w:id="728" w:author="adriana.araujo" w:date="2016-10-14T12:00:00Z">
              <w:rPr>
                <w:rFonts w:ascii="Arial" w:hAnsi="Arial" w:cs="Arial"/>
              </w:rPr>
            </w:rPrChange>
          </w:rPr>
          <w:delText xml:space="preserve">de que </w:delText>
        </w:r>
        <w:r w:rsidR="0064662F" w:rsidRPr="000C3311" w:rsidDel="005333BE">
          <w:rPr>
            <w:rFonts w:ascii="Arial" w:hAnsi="Arial" w:cs="Arial"/>
            <w:strike/>
            <w:rPrChange w:id="729" w:author="adriana.araujo" w:date="2016-10-14T12:00:00Z">
              <w:rPr>
                <w:rFonts w:ascii="Arial" w:hAnsi="Arial" w:cs="Arial"/>
              </w:rPr>
            </w:rPrChange>
          </w:rPr>
          <w:delText xml:space="preserve">os </w:delText>
        </w:r>
        <w:r w:rsidR="00CB36FC" w:rsidRPr="000C3311" w:rsidDel="005333BE">
          <w:rPr>
            <w:rFonts w:ascii="Arial" w:hAnsi="Arial" w:cs="Arial"/>
            <w:strike/>
            <w:rPrChange w:id="730" w:author="adriana.araujo" w:date="2016-10-14T12:00:00Z">
              <w:rPr>
                <w:rFonts w:ascii="Arial" w:hAnsi="Arial" w:cs="Arial"/>
              </w:rPr>
            </w:rPrChange>
          </w:rPr>
          <w:delText>serviços foram efetivamente realizados</w:delText>
        </w:r>
        <w:r w:rsidR="00A426CC" w:rsidRPr="000C3311" w:rsidDel="005333BE">
          <w:rPr>
            <w:rFonts w:ascii="Arial" w:hAnsi="Arial" w:cs="Arial"/>
            <w:strike/>
            <w:rPrChange w:id="731" w:author="adriana.araujo" w:date="2016-10-14T12:00:00Z">
              <w:rPr>
                <w:rFonts w:ascii="Arial" w:hAnsi="Arial" w:cs="Arial"/>
              </w:rPr>
            </w:rPrChange>
          </w:rPr>
          <w:delText xml:space="preserve">, </w:delText>
        </w:r>
        <w:r w:rsidR="00064315" w:rsidRPr="000C3311" w:rsidDel="005333BE">
          <w:rPr>
            <w:rFonts w:ascii="Arial" w:hAnsi="Arial" w:cs="Arial"/>
            <w:strike/>
            <w:rPrChange w:id="732" w:author="adriana.araujo" w:date="2016-10-14T12:00:00Z">
              <w:rPr>
                <w:rFonts w:ascii="Arial" w:hAnsi="Arial" w:cs="Arial"/>
              </w:rPr>
            </w:rPrChange>
          </w:rPr>
          <w:delText>uma vez que o Gestor do Contrato há época, alegou</w:delText>
        </w:r>
      </w:del>
      <w:del w:id="733" w:author="adriana.araujo" w:date="2016-10-14T10:53:00Z">
        <w:r w:rsidR="00064315" w:rsidRPr="000C3311" w:rsidDel="00505DB9">
          <w:rPr>
            <w:rFonts w:ascii="Arial" w:hAnsi="Arial" w:cs="Arial"/>
            <w:strike/>
            <w:rPrChange w:id="734" w:author="adriana.araujo" w:date="2016-10-14T12:00:00Z">
              <w:rPr>
                <w:rFonts w:ascii="Arial" w:hAnsi="Arial" w:cs="Arial"/>
              </w:rPr>
            </w:rPrChange>
          </w:rPr>
          <w:delText xml:space="preserve"> </w:delText>
        </w:r>
      </w:del>
      <w:del w:id="735" w:author="adriana.araujo" w:date="2016-10-14T11:26:00Z">
        <w:r w:rsidR="00064315" w:rsidRPr="000C3311" w:rsidDel="005333BE">
          <w:rPr>
            <w:rFonts w:ascii="Arial" w:hAnsi="Arial" w:cs="Arial"/>
            <w:strike/>
            <w:rPrChange w:id="736" w:author="adriana.araujo" w:date="2016-10-14T12:00:00Z">
              <w:rPr>
                <w:rFonts w:ascii="Arial" w:hAnsi="Arial" w:cs="Arial"/>
              </w:rPr>
            </w:rPrChange>
          </w:rPr>
          <w:delText xml:space="preserve"> que</w:delText>
        </w:r>
        <w:r w:rsidR="00064315" w:rsidRPr="000C3311" w:rsidDel="005333BE">
          <w:rPr>
            <w:rFonts w:ascii="Arial" w:hAnsi="Arial" w:cs="Arial"/>
          </w:rPr>
          <w:delText xml:space="preserve"> </w:delText>
        </w:r>
      </w:del>
      <w:ins w:id="737" w:author="adriana.araujo" w:date="2016-10-14T11:24:00Z">
        <w:r w:rsidR="005333BE" w:rsidRPr="000C3311">
          <w:rPr>
            <w:rFonts w:ascii="Arial" w:hAnsi="Arial" w:cs="Arial"/>
          </w:rPr>
          <w:t xml:space="preserve">em </w:t>
        </w:r>
        <w:r w:rsidR="005333BE" w:rsidRPr="000C3311">
          <w:rPr>
            <w:rFonts w:ascii="Arial" w:hAnsi="Arial" w:cs="Arial"/>
            <w:rPrChange w:id="738" w:author="adriana.araujo" w:date="2016-10-14T12:00:00Z">
              <w:rPr>
                <w:rFonts w:ascii="Arial" w:hAnsi="Arial" w:cs="Arial"/>
              </w:rPr>
            </w:rPrChange>
          </w:rPr>
          <w:t>29.07.2016 o Contrato nº CG 002-2016 finalizou a sua vigência, s</w:t>
        </w:r>
      </w:ins>
      <w:ins w:id="739" w:author="adriana.araujo" w:date="2016-10-14T11:25:00Z">
        <w:r w:rsidR="005333BE" w:rsidRPr="000C3311">
          <w:rPr>
            <w:rFonts w:ascii="Arial" w:hAnsi="Arial" w:cs="Arial"/>
            <w:rPrChange w:id="740" w:author="adriana.araujo" w:date="2016-10-14T12:00:00Z">
              <w:rPr>
                <w:rFonts w:ascii="Arial" w:hAnsi="Arial" w:cs="Arial"/>
              </w:rPr>
            </w:rPrChange>
          </w:rPr>
          <w:t>endo o novo contrato CG nº 014-2016 publicado em 15.09.2016</w:t>
        </w:r>
      </w:ins>
      <w:ins w:id="741" w:author="adriana.araujo" w:date="2016-10-14T11:26:00Z">
        <w:r w:rsidR="005333BE" w:rsidRPr="000C3311">
          <w:rPr>
            <w:rFonts w:ascii="Arial" w:hAnsi="Arial" w:cs="Arial"/>
            <w:rPrChange w:id="742" w:author="adriana.araujo" w:date="2016-10-14T12:00:00Z">
              <w:rPr>
                <w:rFonts w:ascii="Arial" w:hAnsi="Arial" w:cs="Arial"/>
              </w:rPr>
            </w:rPrChange>
          </w:rPr>
          <w:t xml:space="preserve">, ficando </w:t>
        </w:r>
      </w:ins>
      <w:ins w:id="743" w:author="adriana.araujo" w:date="2016-10-14T11:27:00Z">
        <w:r w:rsidR="005333BE" w:rsidRPr="000C3311">
          <w:rPr>
            <w:rFonts w:ascii="Arial" w:hAnsi="Arial" w:cs="Arial"/>
            <w:rPrChange w:id="744" w:author="adriana.araujo" w:date="2016-10-14T12:00:00Z">
              <w:rPr>
                <w:rFonts w:ascii="Arial" w:hAnsi="Arial" w:cs="Arial"/>
              </w:rPr>
            </w:rPrChange>
          </w:rPr>
          <w:t>n</w:t>
        </w:r>
      </w:ins>
      <w:ins w:id="745" w:author="adriana.araujo" w:date="2016-10-14T11:26:00Z">
        <w:r w:rsidR="005333BE" w:rsidRPr="000C3311">
          <w:rPr>
            <w:rFonts w:ascii="Arial" w:hAnsi="Arial" w:cs="Arial"/>
            <w:rPrChange w:id="746" w:author="adriana.araujo" w:date="2016-10-14T12:00:00Z">
              <w:rPr>
                <w:rFonts w:ascii="Arial" w:hAnsi="Arial" w:cs="Arial"/>
              </w:rPr>
            </w:rPrChange>
          </w:rPr>
          <w:t>esse período sem gestor</w:t>
        </w:r>
      </w:ins>
      <w:ins w:id="747" w:author="adriana.araujo" w:date="2016-10-14T11:25:00Z">
        <w:r w:rsidR="005333BE" w:rsidRPr="000C3311">
          <w:rPr>
            <w:rFonts w:ascii="Arial" w:hAnsi="Arial" w:cs="Arial"/>
            <w:rPrChange w:id="748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ins w:id="749" w:author="adriana.araujo" w:date="2016-10-14T11:27:00Z">
        <w:r w:rsidR="005333BE" w:rsidRPr="000C3311">
          <w:rPr>
            <w:rFonts w:ascii="Arial" w:hAnsi="Arial" w:cs="Arial"/>
            <w:rPrChange w:id="750" w:author="adriana.araujo" w:date="2016-10-14T12:00:00Z">
              <w:rPr>
                <w:rFonts w:ascii="Arial" w:hAnsi="Arial" w:cs="Arial"/>
              </w:rPr>
            </w:rPrChange>
          </w:rPr>
          <w:t xml:space="preserve"> Salienta, ainda, que </w:t>
        </w:r>
        <w:proofErr w:type="gramStart"/>
        <w:r w:rsidR="005333BE" w:rsidRPr="000C3311">
          <w:rPr>
            <w:rFonts w:ascii="Arial" w:hAnsi="Arial" w:cs="Arial"/>
            <w:b/>
            <w:i/>
            <w:rPrChange w:id="751" w:author="adriana.araujo" w:date="2016-10-14T12:00:00Z">
              <w:rPr>
                <w:rFonts w:ascii="Arial" w:hAnsi="Arial" w:cs="Arial"/>
              </w:rPr>
            </w:rPrChange>
          </w:rPr>
          <w:t>“</w:t>
        </w:r>
        <w:r w:rsidR="005333BE" w:rsidRPr="000C3311">
          <w:rPr>
            <w:rFonts w:ascii="Arial" w:hAnsi="Arial" w:cs="Arial"/>
            <w:b/>
            <w:i/>
            <w:rPrChange w:id="752" w:author="adriana.araujo" w:date="2016-10-14T12:00:00Z">
              <w:rPr>
                <w:rFonts w:ascii="Arial" w:hAnsi="Arial" w:cs="Arial"/>
              </w:rPr>
            </w:rPrChange>
          </w:rPr>
          <w:t>...</w:t>
        </w:r>
        <w:proofErr w:type="gramEnd"/>
        <w:r w:rsidR="005333BE" w:rsidRPr="000C3311">
          <w:rPr>
            <w:rFonts w:ascii="Arial" w:hAnsi="Arial" w:cs="Arial"/>
            <w:b/>
            <w:i/>
            <w:rPrChange w:id="753" w:author="adriana.araujo" w:date="2016-10-14T12:00:00Z">
              <w:rPr>
                <w:rFonts w:ascii="Arial" w:hAnsi="Arial" w:cs="Arial"/>
              </w:rPr>
            </w:rPrChange>
          </w:rPr>
          <w:t>houve a prestação de serviços no período solicitado (agosto/2016 e 14.09.2016), tendo em vista o</w:t>
        </w:r>
      </w:ins>
      <w:ins w:id="754" w:author="adriana.araujo" w:date="2016-10-14T11:28:00Z">
        <w:r w:rsidR="005333BE" w:rsidRPr="000C3311">
          <w:rPr>
            <w:rFonts w:ascii="Arial" w:hAnsi="Arial" w:cs="Arial"/>
            <w:b/>
            <w:i/>
            <w:rPrChange w:id="755" w:author="adriana.araujo" w:date="2016-10-14T12:00:00Z">
              <w:rPr>
                <w:rFonts w:ascii="Arial" w:hAnsi="Arial" w:cs="Arial"/>
              </w:rPr>
            </w:rPrChange>
          </w:rPr>
          <w:t xml:space="preserve"> </w:t>
        </w:r>
      </w:ins>
      <w:ins w:id="756" w:author="adriana.araujo" w:date="2016-10-14T11:27:00Z">
        <w:r w:rsidR="005333BE" w:rsidRPr="000C3311">
          <w:rPr>
            <w:rFonts w:ascii="Arial" w:hAnsi="Arial" w:cs="Arial"/>
            <w:b/>
            <w:i/>
            <w:rPrChange w:id="757" w:author="adriana.araujo" w:date="2016-10-14T12:00:00Z">
              <w:rPr>
                <w:rFonts w:ascii="Arial" w:hAnsi="Arial" w:cs="Arial"/>
              </w:rPr>
            </w:rPrChange>
          </w:rPr>
          <w:t>acompanhamento di</w:t>
        </w:r>
      </w:ins>
      <w:ins w:id="758" w:author="adriana.araujo" w:date="2016-10-14T11:28:00Z">
        <w:r w:rsidR="005333BE" w:rsidRPr="000C3311">
          <w:rPr>
            <w:rFonts w:ascii="Arial" w:hAnsi="Arial" w:cs="Arial"/>
            <w:b/>
            <w:i/>
            <w:rPrChange w:id="759" w:author="adriana.araujo" w:date="2016-10-14T12:00:00Z">
              <w:rPr>
                <w:rFonts w:ascii="Arial" w:hAnsi="Arial" w:cs="Arial"/>
              </w:rPr>
            </w:rPrChange>
          </w:rPr>
          <w:t>ário das atividades realizadas no palácio por esta gerência</w:t>
        </w:r>
        <w:r w:rsidR="005333BE" w:rsidRPr="000C3311">
          <w:rPr>
            <w:rFonts w:ascii="Arial" w:hAnsi="Arial" w:cs="Arial"/>
            <w:b/>
            <w:i/>
            <w:rPrChange w:id="760" w:author="adriana.araujo" w:date="2016-10-14T12:00:00Z">
              <w:rPr>
                <w:rFonts w:ascii="Arial" w:hAnsi="Arial" w:cs="Arial"/>
              </w:rPr>
            </w:rPrChange>
          </w:rPr>
          <w:t>”</w:t>
        </w:r>
        <w:r w:rsidR="005333BE" w:rsidRPr="000C3311">
          <w:rPr>
            <w:rFonts w:ascii="Arial" w:hAnsi="Arial" w:cs="Arial"/>
            <w:b/>
            <w:i/>
            <w:rPrChange w:id="761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</w:p>
    <w:p w:rsidR="00B3383A" w:rsidRPr="000C3311" w:rsidRDefault="00B3383A" w:rsidP="00B3383A">
      <w:pPr>
        <w:pStyle w:val="SemEspaamento"/>
        <w:spacing w:line="360" w:lineRule="auto"/>
        <w:ind w:firstLine="708"/>
        <w:jc w:val="both"/>
        <w:rPr>
          <w:ins w:id="762" w:author="adriana.araujo" w:date="2016-10-14T11:47:00Z"/>
          <w:rFonts w:ascii="Arial" w:hAnsi="Arial" w:cs="Arial"/>
          <w:bCs/>
          <w:rPrChange w:id="763" w:author="adriana.araujo" w:date="2016-10-14T12:00:00Z">
            <w:rPr>
              <w:ins w:id="764" w:author="adriana.araujo" w:date="2016-10-14T11:47:00Z"/>
              <w:rFonts w:ascii="Arial" w:hAnsi="Arial" w:cs="Arial"/>
              <w:bCs/>
              <w:sz w:val="20"/>
              <w:szCs w:val="20"/>
            </w:rPr>
          </w:rPrChange>
        </w:rPr>
      </w:pPr>
      <w:ins w:id="765" w:author="adriana.araujo" w:date="2016-10-14T11:47:00Z">
        <w:r w:rsidRPr="000C3311">
          <w:rPr>
            <w:rFonts w:ascii="Arial" w:hAnsi="Arial" w:cs="Arial"/>
            <w:bCs/>
            <w:rPrChange w:id="766" w:author="adriana.araujo" w:date="2016-10-14T12:00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t xml:space="preserve">2.3 - </w:t>
        </w:r>
        <w:r w:rsidRPr="000C3311">
          <w:rPr>
            <w:rFonts w:ascii="Arial" w:hAnsi="Arial" w:cs="Arial"/>
            <w:bCs/>
            <w:rPrChange w:id="767" w:author="adriana.araujo" w:date="2016-10-14T12:00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t xml:space="preserve">Não se constata </w:t>
        </w:r>
        <w:r w:rsidRPr="000C3311">
          <w:rPr>
            <w:rFonts w:ascii="Arial" w:hAnsi="Arial" w:cs="Arial"/>
            <w:bCs/>
            <w:rPrChange w:id="768" w:author="adriana.araujo" w:date="2016-10-14T12:00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t xml:space="preserve">nos autos </w:t>
        </w:r>
        <w:r w:rsidRPr="000C3311">
          <w:rPr>
            <w:rFonts w:ascii="Arial" w:hAnsi="Arial" w:cs="Arial"/>
            <w:bCs/>
            <w:rPrChange w:id="769" w:author="adriana.araujo" w:date="2016-10-14T12:00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t>a nota fiscal, documento comprobatório da despesa, devidamente atestada</w:t>
        </w:r>
      </w:ins>
      <w:ins w:id="770" w:author="adriana.araujo" w:date="2016-10-14T11:48:00Z">
        <w:r w:rsidRPr="000C3311">
          <w:rPr>
            <w:rFonts w:ascii="Arial" w:hAnsi="Arial" w:cs="Arial"/>
            <w:bCs/>
            <w:rPrChange w:id="771" w:author="adriana.araujo" w:date="2016-10-14T12:00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t>.</w:t>
        </w:r>
      </w:ins>
    </w:p>
    <w:p w:rsidR="00667DE2" w:rsidRPr="000C3311" w:rsidDel="00667DE2" w:rsidRDefault="00667DE2" w:rsidP="00667DE2">
      <w:pPr>
        <w:suppressAutoHyphens/>
        <w:spacing w:after="0" w:line="360" w:lineRule="auto"/>
        <w:ind w:firstLine="708"/>
        <w:jc w:val="both"/>
        <w:rPr>
          <w:del w:id="772" w:author="adriana.araujo" w:date="2016-10-14T11:54:00Z"/>
          <w:rFonts w:ascii="Arial" w:hAnsi="Arial" w:cs="Arial"/>
          <w:rPrChange w:id="773" w:author="adriana.araujo" w:date="2016-10-14T12:00:00Z">
            <w:rPr>
              <w:del w:id="774" w:author="adriana.araujo" w:date="2016-10-14T11:54:00Z"/>
              <w:rFonts w:ascii="Arial" w:hAnsi="Arial" w:cs="Arial"/>
            </w:rPr>
          </w:rPrChange>
        </w:rPr>
        <w:pPrChange w:id="775" w:author="adriana.araujo" w:date="2016-10-14T11:54:00Z">
          <w:pPr>
            <w:suppressAutoHyphens/>
            <w:spacing w:after="0" w:line="360" w:lineRule="auto"/>
            <w:ind w:firstLine="708"/>
            <w:jc w:val="both"/>
          </w:pPr>
        </w:pPrChange>
      </w:pPr>
      <w:moveToRangeStart w:id="776" w:author="adriana.araujo" w:date="2016-10-14T11:51:00Z" w:name="move464209209"/>
      <w:moveTo w:id="777" w:author="adriana.araujo" w:date="2016-10-14T11:51:00Z">
        <w:r w:rsidRPr="000C3311">
          <w:rPr>
            <w:rFonts w:ascii="Arial" w:hAnsi="Arial" w:cs="Arial"/>
          </w:rPr>
          <w:t>2.</w:t>
        </w:r>
      </w:moveTo>
      <w:ins w:id="778" w:author="adriana.araujo" w:date="2016-10-14T11:51:00Z">
        <w:r w:rsidRPr="000C3311">
          <w:rPr>
            <w:rFonts w:ascii="Arial" w:hAnsi="Arial" w:cs="Arial"/>
          </w:rPr>
          <w:t>4</w:t>
        </w:r>
      </w:ins>
      <w:moveTo w:id="779" w:author="adriana.araujo" w:date="2016-10-14T11:51:00Z">
        <w:del w:id="780" w:author="adriana.araujo" w:date="2016-10-14T11:51:00Z">
          <w:r w:rsidRPr="000C3311" w:rsidDel="00667DE2">
            <w:rPr>
              <w:rFonts w:ascii="Arial" w:hAnsi="Arial" w:cs="Arial"/>
              <w:rPrChange w:id="781" w:author="adriana.araujo" w:date="2016-10-14T12:00:00Z">
                <w:rPr>
                  <w:rFonts w:ascii="Arial" w:hAnsi="Arial" w:cs="Arial"/>
                </w:rPr>
              </w:rPrChange>
            </w:rPr>
            <w:delText>3</w:delText>
          </w:r>
        </w:del>
        <w:r w:rsidRPr="000C3311">
          <w:rPr>
            <w:rFonts w:ascii="Arial" w:hAnsi="Arial" w:cs="Arial"/>
            <w:rPrChange w:id="782" w:author="adriana.araujo" w:date="2016-10-14T12:00:00Z">
              <w:rPr>
                <w:rFonts w:ascii="Arial" w:hAnsi="Arial" w:cs="Arial"/>
              </w:rPr>
            </w:rPrChange>
          </w:rPr>
          <w:t>. A</w:t>
        </w:r>
      </w:moveTo>
      <w:ins w:id="783" w:author="adriana.araujo" w:date="2016-10-14T11:51:00Z">
        <w:r w:rsidRPr="000C3311">
          <w:rPr>
            <w:rFonts w:ascii="Arial" w:hAnsi="Arial" w:cs="Arial"/>
            <w:rPrChange w:id="784" w:author="adriana.araujo" w:date="2016-10-14T12:00:00Z">
              <w:rPr>
                <w:rFonts w:ascii="Arial" w:hAnsi="Arial" w:cs="Arial"/>
              </w:rPr>
            </w:rPrChange>
          </w:rPr>
          <w:t>s folhas 153</w:t>
        </w:r>
        <w:proofErr w:type="gramStart"/>
        <w:r w:rsidRPr="000C3311">
          <w:rPr>
            <w:rFonts w:ascii="Arial" w:hAnsi="Arial" w:cs="Arial"/>
            <w:rPrChange w:id="785" w:author="adriana.araujo" w:date="2016-10-14T12:00:00Z">
              <w:rPr>
                <w:rFonts w:ascii="Arial" w:hAnsi="Arial" w:cs="Arial"/>
              </w:rPr>
            </w:rPrChange>
          </w:rPr>
          <w:t>, verifica-se</w:t>
        </w:r>
        <w:proofErr w:type="gramEnd"/>
        <w:r w:rsidRPr="000C3311">
          <w:rPr>
            <w:rFonts w:ascii="Arial" w:hAnsi="Arial" w:cs="Arial"/>
            <w:rPrChange w:id="786" w:author="adriana.araujo" w:date="2016-10-14T12:00:00Z">
              <w:rPr>
                <w:rFonts w:ascii="Arial" w:hAnsi="Arial" w:cs="Arial"/>
              </w:rPr>
            </w:rPrChange>
          </w:rPr>
          <w:t xml:space="preserve"> que a s</w:t>
        </w:r>
      </w:ins>
      <w:moveTo w:id="787" w:author="adriana.araujo" w:date="2016-10-14T11:51:00Z">
        <w:del w:id="788" w:author="adriana.araujo" w:date="2016-10-14T11:51:00Z">
          <w:r w:rsidRPr="000C3311" w:rsidDel="00667DE2">
            <w:rPr>
              <w:rFonts w:ascii="Arial" w:hAnsi="Arial" w:cs="Arial"/>
              <w:rPrChange w:id="789" w:author="adriana.araujo" w:date="2016-10-14T12:00:00Z">
                <w:rPr>
                  <w:rFonts w:ascii="Arial" w:hAnsi="Arial" w:cs="Arial"/>
                </w:rPr>
              </w:rPrChange>
            </w:rPr>
            <w:delText xml:space="preserve"> S</w:delText>
          </w:r>
        </w:del>
        <w:r w:rsidRPr="000C3311">
          <w:rPr>
            <w:rFonts w:ascii="Arial" w:hAnsi="Arial" w:cs="Arial"/>
            <w:rPrChange w:id="790" w:author="adriana.araujo" w:date="2016-10-14T12:00:00Z">
              <w:rPr>
                <w:rFonts w:ascii="Arial" w:hAnsi="Arial" w:cs="Arial"/>
              </w:rPr>
            </w:rPrChange>
          </w:rPr>
          <w:t xml:space="preserve">ervidora </w:t>
        </w:r>
        <w:r w:rsidRPr="000C3311">
          <w:rPr>
            <w:rFonts w:ascii="Arial" w:hAnsi="Arial" w:cs="Arial"/>
            <w:b/>
            <w:rPrChange w:id="791" w:author="adriana.araujo" w:date="2016-10-14T12:00:00Z">
              <w:rPr>
                <w:rFonts w:ascii="Arial" w:hAnsi="Arial" w:cs="Arial"/>
                <w:b/>
              </w:rPr>
            </w:rPrChange>
          </w:rPr>
          <w:t xml:space="preserve">Maria </w:t>
        </w:r>
        <w:proofErr w:type="spellStart"/>
        <w:r w:rsidRPr="000C3311">
          <w:rPr>
            <w:rFonts w:ascii="Arial" w:hAnsi="Arial" w:cs="Arial"/>
            <w:b/>
            <w:rPrChange w:id="792" w:author="adriana.araujo" w:date="2016-10-14T12:00:00Z">
              <w:rPr>
                <w:rFonts w:ascii="Arial" w:hAnsi="Arial" w:cs="Arial"/>
                <w:b/>
              </w:rPr>
            </w:rPrChange>
          </w:rPr>
          <w:t>Elianai</w:t>
        </w:r>
        <w:proofErr w:type="spellEnd"/>
        <w:r w:rsidRPr="000C3311">
          <w:rPr>
            <w:rFonts w:ascii="Arial" w:hAnsi="Arial" w:cs="Arial"/>
            <w:b/>
            <w:rPrChange w:id="793" w:author="adriana.araujo" w:date="2016-10-14T12:00:00Z">
              <w:rPr>
                <w:rFonts w:ascii="Arial" w:hAnsi="Arial" w:cs="Arial"/>
                <w:b/>
              </w:rPr>
            </w:rPrChange>
          </w:rPr>
          <w:t xml:space="preserve"> de Lima Silva</w:t>
        </w:r>
        <w:r w:rsidRPr="000C3311">
          <w:rPr>
            <w:rFonts w:ascii="Arial" w:hAnsi="Arial" w:cs="Arial"/>
            <w:rPrChange w:id="794" w:author="adriana.araujo" w:date="2016-10-14T12:00:00Z">
              <w:rPr>
                <w:rFonts w:ascii="Arial" w:hAnsi="Arial" w:cs="Arial"/>
              </w:rPr>
            </w:rPrChange>
          </w:rPr>
          <w:t xml:space="preserve">, </w:t>
        </w:r>
      </w:moveTo>
      <w:ins w:id="795" w:author="adriana.araujo" w:date="2016-10-14T11:51:00Z">
        <w:r w:rsidRPr="000C3311">
          <w:rPr>
            <w:rFonts w:ascii="Arial" w:hAnsi="Arial" w:cs="Arial"/>
            <w:rPrChange w:id="796" w:author="adriana.araujo" w:date="2016-10-14T12:00:00Z">
              <w:rPr>
                <w:rFonts w:ascii="Arial" w:hAnsi="Arial" w:cs="Arial"/>
              </w:rPr>
            </w:rPrChange>
          </w:rPr>
          <w:t>respondendo pela Assessoria Financeira, e</w:t>
        </w:r>
      </w:ins>
      <w:ins w:id="797" w:author="adriana.araujo" w:date="2016-10-14T11:52:00Z">
        <w:r w:rsidRPr="000C3311">
          <w:rPr>
            <w:rFonts w:ascii="Arial" w:hAnsi="Arial" w:cs="Arial"/>
            <w:rPrChange w:id="798" w:author="adriana.araujo" w:date="2016-10-14T12:00:00Z">
              <w:rPr>
                <w:rFonts w:ascii="Arial" w:hAnsi="Arial" w:cs="Arial"/>
              </w:rPr>
            </w:rPrChange>
          </w:rPr>
          <w:t xml:space="preserve">mite despacho S/N informando que </w:t>
        </w:r>
      </w:ins>
      <w:moveTo w:id="799" w:author="adriana.araujo" w:date="2016-10-14T11:51:00Z">
        <w:del w:id="800" w:author="adriana.araujo" w:date="2016-10-14T11:52:00Z">
          <w:r w:rsidRPr="000C3311" w:rsidDel="00667DE2">
            <w:rPr>
              <w:rFonts w:ascii="Arial" w:hAnsi="Arial" w:cs="Arial"/>
              <w:rPrChange w:id="801" w:author="adriana.araujo" w:date="2016-10-14T12:00:00Z">
                <w:rPr>
                  <w:rFonts w:ascii="Arial" w:hAnsi="Arial" w:cs="Arial"/>
                </w:rPr>
              </w:rPrChange>
            </w:rPr>
            <w:delText xml:space="preserve">pessoa que informou os valores que </w:delText>
          </w:r>
        </w:del>
        <w:r w:rsidRPr="000C3311">
          <w:rPr>
            <w:rFonts w:ascii="Arial" w:hAnsi="Arial" w:cs="Arial"/>
            <w:rPrChange w:id="802" w:author="adriana.araujo" w:date="2016-10-14T12:00:00Z">
              <w:rPr>
                <w:rFonts w:ascii="Arial" w:hAnsi="Arial" w:cs="Arial"/>
              </w:rPr>
            </w:rPrChange>
          </w:rPr>
          <w:t>a Empresa te</w:t>
        </w:r>
      </w:moveTo>
      <w:ins w:id="803" w:author="adriana.araujo" w:date="2016-10-14T11:52:00Z">
        <w:r w:rsidRPr="000C3311">
          <w:rPr>
            <w:rFonts w:ascii="Arial" w:hAnsi="Arial" w:cs="Arial"/>
            <w:rPrChange w:id="804" w:author="adriana.araujo" w:date="2016-10-14T12:00:00Z">
              <w:rPr>
                <w:rFonts w:ascii="Arial" w:hAnsi="Arial" w:cs="Arial"/>
              </w:rPr>
            </w:rPrChange>
          </w:rPr>
          <w:t>m direito ao valor total de R$ 89.675,96 (oitenta e nove mil, seiscentos e setenta e cinco reais e noventa e seis centavos)</w:t>
        </w:r>
      </w:ins>
      <w:ins w:id="805" w:author="adriana.araujo" w:date="2016-10-14T11:53:00Z">
        <w:r w:rsidRPr="000C3311">
          <w:rPr>
            <w:rFonts w:ascii="Arial" w:hAnsi="Arial" w:cs="Arial"/>
            <w:rPrChange w:id="806" w:author="adriana.araujo" w:date="2016-10-14T12:00:00Z">
              <w:rPr>
                <w:rFonts w:ascii="Arial" w:hAnsi="Arial" w:cs="Arial"/>
              </w:rPr>
            </w:rPrChange>
          </w:rPr>
          <w:t xml:space="preserve"> pela prestação dos serviços no período de 01.08 a 14.09.2016</w:t>
        </w:r>
      </w:ins>
      <w:ins w:id="807" w:author="adriana.araujo" w:date="2016-10-14T11:54:00Z">
        <w:r w:rsidRPr="000C3311">
          <w:rPr>
            <w:rFonts w:ascii="Arial" w:hAnsi="Arial" w:cs="Arial"/>
            <w:rPrChange w:id="808" w:author="adriana.araujo" w:date="2016-10-14T12:00:00Z">
              <w:rPr>
                <w:rFonts w:ascii="Arial" w:hAnsi="Arial" w:cs="Arial"/>
              </w:rPr>
            </w:rPrChange>
          </w:rPr>
          <w:t>.</w:t>
        </w:r>
      </w:ins>
      <w:moveTo w:id="809" w:author="adriana.araujo" w:date="2016-10-14T11:51:00Z">
        <w:del w:id="810" w:author="adriana.araujo" w:date="2016-10-14T11:54:00Z">
          <w:r w:rsidRPr="000C3311" w:rsidDel="00667DE2">
            <w:rPr>
              <w:rFonts w:ascii="Arial" w:hAnsi="Arial" w:cs="Arial"/>
              <w:rPrChange w:id="811" w:author="adriana.araujo" w:date="2016-10-14T12:00:00Z">
                <w:rPr>
                  <w:rFonts w:ascii="Arial" w:hAnsi="Arial" w:cs="Arial"/>
                </w:rPr>
              </w:rPrChange>
            </w:rPr>
            <w:delText xml:space="preserve">ria direito, encontrava-se </w:delText>
          </w:r>
          <w:r w:rsidRPr="000C3311" w:rsidDel="00667DE2">
            <w:rPr>
              <w:rFonts w:ascii="Arial" w:hAnsi="Arial" w:cs="Arial"/>
              <w:b/>
              <w:rPrChange w:id="812" w:author="adriana.araujo" w:date="2016-10-14T12:00:00Z">
                <w:rPr>
                  <w:rFonts w:ascii="Arial" w:hAnsi="Arial" w:cs="Arial"/>
                  <w:b/>
                </w:rPr>
              </w:rPrChange>
            </w:rPr>
            <w:delText>respondendo pela Assessoria Financeira</w:delText>
          </w:r>
          <w:r w:rsidRPr="000C3311" w:rsidDel="00667DE2">
            <w:rPr>
              <w:rFonts w:ascii="Arial" w:hAnsi="Arial" w:cs="Arial"/>
              <w:rPrChange w:id="813" w:author="adriana.araujo" w:date="2016-10-14T12:00:00Z">
                <w:rPr>
                  <w:rFonts w:ascii="Arial" w:hAnsi="Arial" w:cs="Arial"/>
                </w:rPr>
              </w:rPrChange>
            </w:rPr>
            <w:delText>, mas não acostou aos autos nenhum documento que provasse que encontra-se respondendo pela Assessoria Financeira, deixando dúvidas quando aos valores que a Empresa teria direito.</w:delText>
          </w:r>
        </w:del>
      </w:moveTo>
    </w:p>
    <w:moveToRangeEnd w:id="776"/>
    <w:p w:rsidR="006A1957" w:rsidRPr="000C3311" w:rsidRDefault="00064315" w:rsidP="00667DE2">
      <w:pPr>
        <w:suppressAutoHyphens/>
        <w:spacing w:after="0" w:line="360" w:lineRule="auto"/>
        <w:ind w:firstLine="708"/>
        <w:jc w:val="both"/>
        <w:rPr>
          <w:rFonts w:ascii="Arial" w:hAnsi="Arial" w:cs="Arial"/>
          <w:strike/>
          <w:rPrChange w:id="814" w:author="adriana.araujo" w:date="2016-10-14T12:00:00Z">
            <w:rPr>
              <w:rFonts w:ascii="Arial" w:hAnsi="Arial" w:cs="Arial"/>
            </w:rPr>
          </w:rPrChange>
        </w:rPr>
      </w:pPr>
      <w:del w:id="815" w:author="adriana.araujo" w:date="2016-10-14T11:54:00Z">
        <w:r w:rsidRPr="000C3311" w:rsidDel="00667DE2">
          <w:rPr>
            <w:rFonts w:ascii="Arial" w:hAnsi="Arial" w:cs="Arial"/>
            <w:strike/>
            <w:rPrChange w:id="816" w:author="adriana.araujo" w:date="2016-10-14T12:00:00Z">
              <w:rPr>
                <w:rFonts w:ascii="Arial" w:hAnsi="Arial" w:cs="Arial"/>
              </w:rPr>
            </w:rPrChange>
          </w:rPr>
          <w:delText>o mesmo encontrava-se vencido e que somente informou que os serviços foram realizados fls. 151, não se responsabilizando pelos mesmos alegando que já não tinha mais contrato em vigor</w:delText>
        </w:r>
        <w:r w:rsidR="001F3E05" w:rsidRPr="000C3311" w:rsidDel="00667DE2">
          <w:rPr>
            <w:rFonts w:ascii="Arial" w:hAnsi="Arial" w:cs="Arial"/>
            <w:strike/>
            <w:rPrChange w:id="817" w:author="adriana.araujo" w:date="2016-10-14T12:00:00Z">
              <w:rPr>
                <w:rFonts w:ascii="Arial" w:hAnsi="Arial" w:cs="Arial"/>
              </w:rPr>
            </w:rPrChange>
          </w:rPr>
          <w:delText xml:space="preserve">, ficando em dúvida a prestação de serviços já que não tem nenhum servidor se responsabilizando pelo </w:delText>
        </w:r>
        <w:r w:rsidR="001F3E05" w:rsidRPr="000C3311" w:rsidDel="00667DE2">
          <w:rPr>
            <w:rFonts w:ascii="Arial" w:hAnsi="Arial" w:cs="Arial"/>
            <w:b/>
            <w:strike/>
            <w:rPrChange w:id="818" w:author="adriana.araujo" w:date="2016-10-14T12:00:00Z">
              <w:rPr>
                <w:rFonts w:ascii="Arial" w:hAnsi="Arial" w:cs="Arial"/>
                <w:b/>
              </w:rPr>
            </w:rPrChange>
          </w:rPr>
          <w:delText>ATESTO</w:delText>
        </w:r>
        <w:r w:rsidRPr="000C3311" w:rsidDel="00667DE2">
          <w:rPr>
            <w:rFonts w:ascii="Arial" w:hAnsi="Arial" w:cs="Arial"/>
            <w:strike/>
            <w:rPrChange w:id="819" w:author="adriana.araujo" w:date="2016-10-14T12:00:00Z">
              <w:rPr>
                <w:rFonts w:ascii="Arial" w:hAnsi="Arial" w:cs="Arial"/>
              </w:rPr>
            </w:rPrChange>
          </w:rPr>
          <w:delText>.</w:delText>
        </w:r>
      </w:del>
    </w:p>
    <w:p w:rsidR="00064315" w:rsidRPr="000C3311" w:rsidDel="00667DE2" w:rsidRDefault="00592955" w:rsidP="00CB36FC">
      <w:pPr>
        <w:suppressAutoHyphens/>
        <w:spacing w:after="0" w:line="360" w:lineRule="auto"/>
        <w:ind w:firstLine="708"/>
        <w:jc w:val="both"/>
        <w:rPr>
          <w:rFonts w:ascii="Arial" w:hAnsi="Arial" w:cs="Arial"/>
          <w:rPrChange w:id="820" w:author="adriana.araujo" w:date="2016-10-14T12:00:00Z">
            <w:rPr>
              <w:rFonts w:ascii="Arial" w:hAnsi="Arial" w:cs="Arial"/>
            </w:rPr>
          </w:rPrChange>
        </w:rPr>
      </w:pPr>
      <w:moveFromRangeStart w:id="821" w:author="adriana.araujo" w:date="2016-10-14T11:51:00Z" w:name="move464209209"/>
      <w:moveFrom w:id="822" w:author="adriana.araujo" w:date="2016-10-14T11:51:00Z">
        <w:r w:rsidRPr="000C3311" w:rsidDel="00667DE2">
          <w:rPr>
            <w:rFonts w:ascii="Arial" w:hAnsi="Arial" w:cs="Arial"/>
          </w:rPr>
          <w:t xml:space="preserve">2.3. A Servidora </w:t>
        </w:r>
        <w:r w:rsidRPr="000C3311" w:rsidDel="00667DE2">
          <w:rPr>
            <w:rFonts w:ascii="Arial" w:hAnsi="Arial" w:cs="Arial"/>
            <w:b/>
          </w:rPr>
          <w:t>Maria Elianai de Lima Silva</w:t>
        </w:r>
        <w:r w:rsidRPr="000C3311" w:rsidDel="00667DE2">
          <w:rPr>
            <w:rFonts w:ascii="Arial" w:hAnsi="Arial" w:cs="Arial"/>
            <w:rPrChange w:id="823" w:author="adriana.araujo" w:date="2016-10-14T12:00:00Z">
              <w:rPr>
                <w:rFonts w:ascii="Arial" w:hAnsi="Arial" w:cs="Arial"/>
              </w:rPr>
            </w:rPrChange>
          </w:rPr>
          <w:t xml:space="preserve">, </w:t>
        </w:r>
        <w:r w:rsidR="00F61340" w:rsidRPr="000C3311" w:rsidDel="00667DE2">
          <w:rPr>
            <w:rFonts w:ascii="Arial" w:hAnsi="Arial" w:cs="Arial"/>
            <w:rPrChange w:id="824" w:author="adriana.araujo" w:date="2016-10-14T12:00:00Z">
              <w:rPr>
                <w:rFonts w:ascii="Arial" w:hAnsi="Arial" w:cs="Arial"/>
              </w:rPr>
            </w:rPrChange>
          </w:rPr>
          <w:t xml:space="preserve">pessoa </w:t>
        </w:r>
        <w:r w:rsidRPr="000C3311" w:rsidDel="00667DE2">
          <w:rPr>
            <w:rFonts w:ascii="Arial" w:hAnsi="Arial" w:cs="Arial"/>
            <w:rPrChange w:id="825" w:author="adriana.araujo" w:date="2016-10-14T12:00:00Z">
              <w:rPr>
                <w:rFonts w:ascii="Arial" w:hAnsi="Arial" w:cs="Arial"/>
              </w:rPr>
            </w:rPrChange>
          </w:rPr>
          <w:t xml:space="preserve">que informou os valores que a Empresa teria direito, encontrava-se </w:t>
        </w:r>
        <w:r w:rsidRPr="000C3311" w:rsidDel="00667DE2">
          <w:rPr>
            <w:rFonts w:ascii="Arial" w:hAnsi="Arial" w:cs="Arial"/>
            <w:b/>
            <w:rPrChange w:id="826" w:author="adriana.araujo" w:date="2016-10-14T12:00:00Z">
              <w:rPr>
                <w:rFonts w:ascii="Arial" w:hAnsi="Arial" w:cs="Arial"/>
                <w:b/>
              </w:rPr>
            </w:rPrChange>
          </w:rPr>
          <w:t>respondendo pela Assessoria Financeira</w:t>
        </w:r>
        <w:r w:rsidRPr="000C3311" w:rsidDel="00667DE2">
          <w:rPr>
            <w:rFonts w:ascii="Arial" w:hAnsi="Arial" w:cs="Arial"/>
            <w:rPrChange w:id="827" w:author="adriana.araujo" w:date="2016-10-14T12:00:00Z">
              <w:rPr>
                <w:rFonts w:ascii="Arial" w:hAnsi="Arial" w:cs="Arial"/>
              </w:rPr>
            </w:rPrChange>
          </w:rPr>
          <w:t xml:space="preserve">, mas </w:t>
        </w:r>
        <w:r w:rsidR="00F61340" w:rsidRPr="000C3311" w:rsidDel="00667DE2">
          <w:rPr>
            <w:rFonts w:ascii="Arial" w:hAnsi="Arial" w:cs="Arial"/>
            <w:rPrChange w:id="828" w:author="adriana.araujo" w:date="2016-10-14T12:00:00Z">
              <w:rPr>
                <w:rFonts w:ascii="Arial" w:hAnsi="Arial" w:cs="Arial"/>
              </w:rPr>
            </w:rPrChange>
          </w:rPr>
          <w:t xml:space="preserve">não acostou </w:t>
        </w:r>
        <w:r w:rsidRPr="000C3311" w:rsidDel="00667DE2">
          <w:rPr>
            <w:rFonts w:ascii="Arial" w:hAnsi="Arial" w:cs="Arial"/>
            <w:rPrChange w:id="829" w:author="adriana.araujo" w:date="2016-10-14T12:00:00Z">
              <w:rPr>
                <w:rFonts w:ascii="Arial" w:hAnsi="Arial" w:cs="Arial"/>
              </w:rPr>
            </w:rPrChange>
          </w:rPr>
          <w:t>aos autos nenhum documento que provasse que encontra-se respondendo pela Assessoria Financeira</w:t>
        </w:r>
        <w:r w:rsidR="001F3E05" w:rsidRPr="000C3311" w:rsidDel="00667DE2">
          <w:rPr>
            <w:rFonts w:ascii="Arial" w:hAnsi="Arial" w:cs="Arial"/>
            <w:rPrChange w:id="830" w:author="adriana.araujo" w:date="2016-10-14T12:00:00Z">
              <w:rPr>
                <w:rFonts w:ascii="Arial" w:hAnsi="Arial" w:cs="Arial"/>
              </w:rPr>
            </w:rPrChange>
          </w:rPr>
          <w:t>, deixando dúvidas quando aos valores que a Empresa teria direito</w:t>
        </w:r>
        <w:r w:rsidRPr="000C3311" w:rsidDel="00667DE2">
          <w:rPr>
            <w:rFonts w:ascii="Arial" w:hAnsi="Arial" w:cs="Arial"/>
            <w:rPrChange w:id="831" w:author="adriana.araujo" w:date="2016-10-14T12:00:00Z">
              <w:rPr>
                <w:rFonts w:ascii="Arial" w:hAnsi="Arial" w:cs="Arial"/>
              </w:rPr>
            </w:rPrChange>
          </w:rPr>
          <w:t>.</w:t>
        </w:r>
      </w:moveFrom>
    </w:p>
    <w:moveFromRangeEnd w:id="821"/>
    <w:p w:rsidR="001F3E05" w:rsidRPr="000C3311" w:rsidRDefault="001F3E05" w:rsidP="001F3E05">
      <w:pPr>
        <w:suppressAutoHyphens/>
        <w:spacing w:after="0" w:line="360" w:lineRule="auto"/>
        <w:ind w:firstLine="709"/>
        <w:jc w:val="both"/>
        <w:rPr>
          <w:ins w:id="832" w:author="adriana.araujo" w:date="2016-10-14T11:11:00Z"/>
          <w:rFonts w:ascii="Arial" w:hAnsi="Arial" w:cs="Arial"/>
          <w:rPrChange w:id="833" w:author="adriana.araujo" w:date="2016-10-14T12:00:00Z">
            <w:rPr>
              <w:ins w:id="834" w:author="adriana.araujo" w:date="2016-10-14T11:11:00Z"/>
              <w:rFonts w:ascii="Arial" w:hAnsi="Arial" w:cs="Arial"/>
            </w:rPr>
          </w:rPrChange>
        </w:rPr>
      </w:pPr>
      <w:r w:rsidRPr="000C3311">
        <w:rPr>
          <w:rFonts w:ascii="Arial" w:hAnsi="Arial" w:cs="Arial"/>
          <w:rPrChange w:id="835" w:author="adriana.araujo" w:date="2016-10-14T12:00:00Z">
            <w:rPr>
              <w:rFonts w:ascii="Arial" w:hAnsi="Arial" w:cs="Arial"/>
            </w:rPr>
          </w:rPrChange>
        </w:rPr>
        <w:t>2.</w:t>
      </w:r>
      <w:ins w:id="836" w:author="adriana.araujo" w:date="2016-10-14T11:55:00Z">
        <w:r w:rsidR="00667DE2" w:rsidRPr="000C3311">
          <w:rPr>
            <w:rFonts w:ascii="Arial" w:hAnsi="Arial" w:cs="Arial"/>
            <w:rPrChange w:id="837" w:author="adriana.araujo" w:date="2016-10-14T12:00:00Z">
              <w:rPr>
                <w:rFonts w:ascii="Arial" w:hAnsi="Arial" w:cs="Arial"/>
              </w:rPr>
            </w:rPrChange>
          </w:rPr>
          <w:t>5</w:t>
        </w:r>
      </w:ins>
      <w:del w:id="838" w:author="adriana.araujo" w:date="2016-10-14T11:55:00Z">
        <w:r w:rsidRPr="000C3311" w:rsidDel="00667DE2">
          <w:rPr>
            <w:rFonts w:ascii="Arial" w:hAnsi="Arial" w:cs="Arial"/>
            <w:rPrChange w:id="839" w:author="adriana.araujo" w:date="2016-10-14T12:00:00Z">
              <w:rPr>
                <w:rFonts w:ascii="Arial" w:hAnsi="Arial" w:cs="Arial"/>
              </w:rPr>
            </w:rPrChange>
          </w:rPr>
          <w:delText>4</w:delText>
        </w:r>
      </w:del>
      <w:r w:rsidRPr="000C3311">
        <w:rPr>
          <w:rFonts w:ascii="Arial" w:hAnsi="Arial" w:cs="Arial"/>
          <w:rPrChange w:id="840" w:author="adriana.araujo" w:date="2016-10-14T12:00:00Z">
            <w:rPr>
              <w:rFonts w:ascii="Arial" w:hAnsi="Arial" w:cs="Arial"/>
            </w:rPr>
          </w:rPrChange>
        </w:rPr>
        <w:t xml:space="preserve">. </w:t>
      </w:r>
      <w:ins w:id="841" w:author="adriana.araujo" w:date="2016-10-14T11:54:00Z">
        <w:r w:rsidR="00667DE2" w:rsidRPr="000C3311">
          <w:rPr>
            <w:rFonts w:ascii="Arial" w:hAnsi="Arial" w:cs="Arial"/>
            <w:rPrChange w:id="842" w:author="adriana.araujo" w:date="2016-10-14T12:00:00Z">
              <w:rPr>
                <w:rFonts w:ascii="Arial" w:hAnsi="Arial" w:cs="Arial"/>
              </w:rPr>
            </w:rPrChange>
          </w:rPr>
          <w:t xml:space="preserve">Constata-se as folhas 155 </w:t>
        </w:r>
      </w:ins>
      <w:del w:id="843" w:author="adriana.araujo" w:date="2016-10-14T11:54:00Z">
        <w:r w:rsidRPr="000C3311" w:rsidDel="00667DE2">
          <w:rPr>
            <w:rFonts w:ascii="Arial" w:hAnsi="Arial" w:cs="Arial"/>
            <w:rPrChange w:id="844" w:author="adriana.araujo" w:date="2016-10-14T12:00:00Z">
              <w:rPr>
                <w:rFonts w:ascii="Arial" w:hAnsi="Arial" w:cs="Arial"/>
              </w:rPr>
            </w:rPrChange>
          </w:rPr>
          <w:delText>F</w:delText>
        </w:r>
        <w:r w:rsidR="00F83B67" w:rsidRPr="000C3311" w:rsidDel="00667DE2">
          <w:rPr>
            <w:rFonts w:ascii="Arial" w:hAnsi="Arial" w:cs="Arial"/>
            <w:rPrChange w:id="845" w:author="adriana.araujo" w:date="2016-10-14T12:00:00Z">
              <w:rPr>
                <w:rFonts w:ascii="Arial" w:hAnsi="Arial" w:cs="Arial"/>
              </w:rPr>
            </w:rPrChange>
          </w:rPr>
          <w:delText>oi constatado n</w:delText>
        </w:r>
        <w:r w:rsidRPr="000C3311" w:rsidDel="00667DE2">
          <w:rPr>
            <w:rFonts w:ascii="Arial" w:hAnsi="Arial" w:cs="Arial"/>
            <w:rPrChange w:id="846" w:author="adriana.araujo" w:date="2016-10-14T12:00:00Z">
              <w:rPr>
                <w:rFonts w:ascii="Arial" w:hAnsi="Arial" w:cs="Arial"/>
              </w:rPr>
            </w:rPrChange>
          </w:rPr>
          <w:delText xml:space="preserve">os autos </w:delText>
        </w:r>
      </w:del>
      <w:r w:rsidRPr="000C3311">
        <w:rPr>
          <w:rFonts w:ascii="Arial" w:hAnsi="Arial" w:cs="Arial"/>
          <w:rPrChange w:id="847" w:author="adriana.araujo" w:date="2016-10-14T12:00:00Z">
            <w:rPr>
              <w:rFonts w:ascii="Arial" w:hAnsi="Arial" w:cs="Arial"/>
            </w:rPr>
          </w:rPrChange>
        </w:rPr>
        <w:t xml:space="preserve">informações sobre a existência de disponibilidade orçamentária e financeira, fls. 155, </w:t>
      </w:r>
      <w:ins w:id="848" w:author="adriana.araujo" w:date="2016-10-14T11:54:00Z">
        <w:r w:rsidR="00667DE2" w:rsidRPr="000C3311">
          <w:rPr>
            <w:rFonts w:ascii="Arial" w:hAnsi="Arial" w:cs="Arial"/>
            <w:rPrChange w:id="849" w:author="adriana.araujo" w:date="2016-10-14T12:00:00Z">
              <w:rPr>
                <w:rFonts w:ascii="Arial" w:hAnsi="Arial" w:cs="Arial"/>
              </w:rPr>
            </w:rPrChange>
          </w:rPr>
          <w:t xml:space="preserve">prestada pela servidora </w:t>
        </w:r>
      </w:ins>
      <w:del w:id="850" w:author="adriana.araujo" w:date="2016-10-14T11:54:00Z">
        <w:r w:rsidRPr="000C3311" w:rsidDel="00667DE2">
          <w:rPr>
            <w:rFonts w:ascii="Arial" w:hAnsi="Arial" w:cs="Arial"/>
            <w:rPrChange w:id="851" w:author="adriana.araujo" w:date="2016-10-14T12:00:00Z">
              <w:rPr>
                <w:rFonts w:ascii="Arial" w:hAnsi="Arial" w:cs="Arial"/>
              </w:rPr>
            </w:rPrChange>
          </w:rPr>
          <w:delText xml:space="preserve">informada por </w:delText>
        </w:r>
      </w:del>
      <w:r w:rsidRPr="000C3311">
        <w:rPr>
          <w:rFonts w:ascii="Arial" w:hAnsi="Arial" w:cs="Arial"/>
          <w:rPrChange w:id="852" w:author="adriana.araujo" w:date="2016-10-14T12:00:00Z">
            <w:rPr>
              <w:rFonts w:ascii="Arial" w:hAnsi="Arial" w:cs="Arial"/>
            </w:rPr>
          </w:rPrChange>
        </w:rPr>
        <w:t>Maria de Fátima Sarmento Costa – Função Especial.</w:t>
      </w:r>
    </w:p>
    <w:p w:rsidR="002D57F2" w:rsidRPr="000C3311" w:rsidDel="000C3311" w:rsidRDefault="002D57F2" w:rsidP="007729E1">
      <w:pPr>
        <w:suppressAutoHyphens/>
        <w:spacing w:after="0" w:line="360" w:lineRule="auto"/>
        <w:ind w:firstLine="851"/>
        <w:rPr>
          <w:del w:id="853" w:author="adriana.araujo" w:date="2016-10-14T11:56:00Z"/>
          <w:rFonts w:ascii="Arial" w:hAnsi="Arial" w:cs="Arial"/>
          <w:rPrChange w:id="854" w:author="adriana.araujo" w:date="2016-10-14T12:00:00Z">
            <w:rPr>
              <w:del w:id="855" w:author="adriana.araujo" w:date="2016-10-14T11:56:00Z"/>
              <w:rFonts w:ascii="Arial" w:hAnsi="Arial" w:cs="Arial"/>
            </w:rPr>
          </w:rPrChange>
        </w:rPr>
      </w:pPr>
    </w:p>
    <w:p w:rsidR="000C3311" w:rsidRPr="000C3311" w:rsidRDefault="000C3311" w:rsidP="001F3E05">
      <w:pPr>
        <w:suppressAutoHyphens/>
        <w:spacing w:after="0" w:line="360" w:lineRule="auto"/>
        <w:ind w:firstLine="709"/>
        <w:jc w:val="both"/>
        <w:rPr>
          <w:ins w:id="856" w:author="adriana.araujo" w:date="2016-10-14T12:00:00Z"/>
          <w:rFonts w:ascii="Arial" w:hAnsi="Arial" w:cs="Arial"/>
          <w:rPrChange w:id="857" w:author="adriana.araujo" w:date="2016-10-14T12:00:00Z">
            <w:rPr>
              <w:ins w:id="858" w:author="adriana.araujo" w:date="2016-10-14T12:00:00Z"/>
              <w:rFonts w:ascii="Arial" w:hAnsi="Arial" w:cs="Arial"/>
            </w:rPr>
          </w:rPrChange>
        </w:rPr>
      </w:pPr>
    </w:p>
    <w:p w:rsidR="001F3E05" w:rsidRPr="000C3311" w:rsidDel="00D2579C" w:rsidRDefault="001F3E05" w:rsidP="00CB36FC">
      <w:pPr>
        <w:suppressAutoHyphens/>
        <w:spacing w:after="0" w:line="360" w:lineRule="auto"/>
        <w:ind w:firstLine="708"/>
        <w:jc w:val="both"/>
        <w:rPr>
          <w:del w:id="859" w:author="adriana.araujo" w:date="2016-10-14T11:56:00Z"/>
          <w:rFonts w:ascii="Arial" w:hAnsi="Arial" w:cs="Arial"/>
          <w:color w:val="FF0000"/>
          <w:rPrChange w:id="860" w:author="adriana.araujo" w:date="2016-10-14T12:00:00Z">
            <w:rPr>
              <w:del w:id="861" w:author="adriana.araujo" w:date="2016-10-14T11:56:00Z"/>
              <w:rFonts w:ascii="Arial" w:hAnsi="Arial" w:cs="Arial"/>
              <w:color w:val="FF0000"/>
            </w:rPr>
          </w:rPrChange>
        </w:rPr>
      </w:pPr>
    </w:p>
    <w:p w:rsidR="001D3764" w:rsidRPr="000C3311" w:rsidRDefault="001D3764" w:rsidP="007729E1">
      <w:pPr>
        <w:suppressAutoHyphens/>
        <w:spacing w:after="0" w:line="360" w:lineRule="auto"/>
        <w:ind w:firstLine="851"/>
        <w:rPr>
          <w:ins w:id="862" w:author="adriana.araujo" w:date="2016-10-14T11:56:00Z"/>
          <w:rFonts w:ascii="Arial" w:hAnsi="Arial" w:cs="Arial"/>
          <w:b/>
          <w:rPrChange w:id="863" w:author="adriana.araujo" w:date="2016-10-14T12:00:00Z">
            <w:rPr>
              <w:ins w:id="864" w:author="adriana.araujo" w:date="2016-10-14T11:56:00Z"/>
              <w:rFonts w:ascii="Arial" w:hAnsi="Arial" w:cs="Arial"/>
              <w:b/>
            </w:rPr>
          </w:rPrChange>
        </w:rPr>
      </w:pPr>
      <w:r w:rsidRPr="000C3311">
        <w:rPr>
          <w:rFonts w:ascii="Arial" w:hAnsi="Arial" w:cs="Arial"/>
          <w:b/>
          <w:rPrChange w:id="865" w:author="adriana.araujo" w:date="2016-10-14T12:00:00Z">
            <w:rPr>
              <w:rFonts w:ascii="Arial" w:hAnsi="Arial" w:cs="Arial"/>
              <w:b/>
            </w:rPr>
          </w:rPrChange>
        </w:rPr>
        <w:t>É O RELATÓRIO.</w:t>
      </w:r>
    </w:p>
    <w:p w:rsidR="00D2579C" w:rsidRPr="000C3311" w:rsidRDefault="00D2579C" w:rsidP="007729E1">
      <w:pPr>
        <w:suppressAutoHyphens/>
        <w:spacing w:after="0" w:line="360" w:lineRule="auto"/>
        <w:ind w:firstLine="851"/>
        <w:rPr>
          <w:rFonts w:ascii="Arial" w:hAnsi="Arial" w:cs="Arial"/>
          <w:b/>
          <w:rPrChange w:id="866" w:author="adriana.araujo" w:date="2016-10-14T12:00:00Z">
            <w:rPr>
              <w:rFonts w:ascii="Arial" w:hAnsi="Arial" w:cs="Arial"/>
              <w:b/>
            </w:rPr>
          </w:rPrChange>
        </w:rPr>
      </w:pPr>
    </w:p>
    <w:p w:rsidR="001D3764" w:rsidRPr="000C3311" w:rsidRDefault="001D3764" w:rsidP="00772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color w:val="FF0000"/>
          <w:rPrChange w:id="867" w:author="adriana.araujo" w:date="2016-10-14T12:00:00Z">
            <w:rPr>
              <w:rFonts w:ascii="Arial" w:hAnsi="Arial" w:cs="Arial"/>
              <w:b/>
              <w:color w:val="FF0000"/>
            </w:rPr>
          </w:rPrChange>
        </w:rPr>
      </w:pPr>
      <w:r w:rsidRPr="000C3311">
        <w:rPr>
          <w:rFonts w:ascii="Arial" w:hAnsi="Arial" w:cs="Arial"/>
          <w:b/>
          <w:color w:val="FF0000"/>
          <w:rPrChange w:id="868" w:author="adriana.araujo" w:date="2016-10-14T12:00:00Z">
            <w:rPr>
              <w:rFonts w:ascii="Arial" w:hAnsi="Arial" w:cs="Arial"/>
              <w:b/>
              <w:color w:val="FF0000"/>
            </w:rPr>
          </w:rPrChange>
        </w:rPr>
        <w:t>3 - NO MÉRITO</w:t>
      </w:r>
    </w:p>
    <w:p w:rsidR="001D3764" w:rsidRPr="000C3311" w:rsidRDefault="001D3764" w:rsidP="007729E1">
      <w:pPr>
        <w:spacing w:after="0" w:line="360" w:lineRule="auto"/>
        <w:ind w:firstLine="708"/>
        <w:jc w:val="both"/>
        <w:rPr>
          <w:rFonts w:ascii="Arial" w:hAnsi="Arial" w:cs="Arial"/>
          <w:color w:val="FF0000"/>
          <w:rPrChange w:id="869" w:author="adriana.araujo" w:date="2016-10-14T12:00:00Z">
            <w:rPr>
              <w:rFonts w:ascii="Arial" w:hAnsi="Arial" w:cs="Arial"/>
              <w:color w:val="FF0000"/>
            </w:rPr>
          </w:rPrChange>
        </w:rPr>
      </w:pPr>
    </w:p>
    <w:p w:rsidR="00D2579C" w:rsidRPr="000C3311" w:rsidRDefault="00D2579C" w:rsidP="00D2579C">
      <w:pPr>
        <w:spacing w:after="0" w:line="360" w:lineRule="auto"/>
        <w:ind w:firstLine="708"/>
        <w:jc w:val="both"/>
        <w:rPr>
          <w:ins w:id="870" w:author="adriana.araujo" w:date="2016-10-14T11:56:00Z"/>
          <w:rFonts w:ascii="Arial" w:hAnsi="Arial" w:cs="Arial"/>
          <w:rPrChange w:id="871" w:author="adriana.araujo" w:date="2016-10-14T12:00:00Z">
            <w:rPr>
              <w:ins w:id="872" w:author="adriana.araujo" w:date="2016-10-14T11:56:00Z"/>
              <w:rFonts w:ascii="Arial" w:hAnsi="Arial" w:cs="Arial"/>
              <w:sz w:val="20"/>
              <w:szCs w:val="20"/>
            </w:rPr>
          </w:rPrChange>
        </w:rPr>
      </w:pPr>
      <w:ins w:id="873" w:author="adriana.araujo" w:date="2016-10-14T11:56:00Z">
        <w:r w:rsidRPr="000C3311">
          <w:rPr>
            <w:rFonts w:ascii="Arial" w:hAnsi="Arial" w:cs="Arial"/>
            <w:rPrChange w:id="874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 xml:space="preserve">3.1. De toda a explanação e detalhamento dos autos, contidos no </w:t>
        </w:r>
        <w:r w:rsidRPr="000C3311">
          <w:rPr>
            <w:rFonts w:ascii="Arial" w:hAnsi="Arial" w:cs="Arial"/>
            <w:b/>
            <w:rPrChange w:id="875" w:author="adriana.araujo" w:date="2016-10-14T12:0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“Relatório e no Exame dos Autos”</w:t>
        </w:r>
        <w:r w:rsidRPr="000C3311">
          <w:rPr>
            <w:rFonts w:ascii="Arial" w:hAnsi="Arial" w:cs="Arial"/>
            <w:rPrChange w:id="876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 xml:space="preserve"> do presente Parecer, registramos os seguintes aspectos relevantes a serem solucionados, de forma a concluir satisfatória e legalmente o procedimento, a saber:</w:t>
        </w:r>
      </w:ins>
    </w:p>
    <w:p w:rsidR="00D2579C" w:rsidRPr="000C3311" w:rsidRDefault="00D2579C" w:rsidP="00D2579C">
      <w:pPr>
        <w:pStyle w:val="PargrafodaLista"/>
        <w:numPr>
          <w:ilvl w:val="0"/>
          <w:numId w:val="3"/>
        </w:numPr>
        <w:spacing w:before="0" w:after="0" w:line="360" w:lineRule="auto"/>
        <w:rPr>
          <w:ins w:id="877" w:author="adriana.araujo" w:date="2016-10-14T11:56:00Z"/>
          <w:rFonts w:ascii="Arial" w:hAnsi="Arial" w:cs="Arial"/>
          <w:bCs/>
          <w:rPrChange w:id="878" w:author="adriana.araujo" w:date="2016-10-14T12:00:00Z">
            <w:rPr>
              <w:ins w:id="879" w:author="adriana.araujo" w:date="2016-10-14T11:56:00Z"/>
              <w:rFonts w:ascii="Arial" w:hAnsi="Arial" w:cs="Arial"/>
              <w:bCs/>
              <w:sz w:val="20"/>
              <w:szCs w:val="20"/>
            </w:rPr>
          </w:rPrChange>
        </w:rPr>
      </w:pPr>
      <w:ins w:id="880" w:author="adriana.araujo" w:date="2016-10-14T11:56:00Z">
        <w:r w:rsidRPr="000C3311">
          <w:rPr>
            <w:rFonts w:ascii="Arial" w:hAnsi="Arial" w:cs="Arial"/>
            <w:b/>
            <w:u w:val="single"/>
            <w:rPrChange w:id="881" w:author="adriana.araujo" w:date="2016-10-14T12:00:00Z">
              <w:rPr>
                <w:rFonts w:ascii="Arial" w:hAnsi="Arial" w:cs="Arial"/>
                <w:b/>
                <w:sz w:val="20"/>
                <w:szCs w:val="20"/>
                <w:u w:val="single"/>
              </w:rPr>
            </w:rPrChange>
          </w:rPr>
          <w:lastRenderedPageBreak/>
          <w:t>EMPENHO</w:t>
        </w:r>
        <w:r w:rsidRPr="000C3311">
          <w:rPr>
            <w:rFonts w:ascii="Arial" w:hAnsi="Arial" w:cs="Arial"/>
            <w:rPrChange w:id="882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 xml:space="preserve"> – Que o órgão </w:t>
        </w:r>
        <w:proofErr w:type="gramStart"/>
        <w:r w:rsidRPr="000C3311">
          <w:rPr>
            <w:rFonts w:ascii="Arial" w:hAnsi="Arial" w:cs="Arial"/>
            <w:rPrChange w:id="883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>proceda o</w:t>
        </w:r>
        <w:proofErr w:type="gramEnd"/>
        <w:r w:rsidRPr="000C3311">
          <w:rPr>
            <w:rFonts w:ascii="Arial" w:hAnsi="Arial" w:cs="Arial"/>
            <w:rPrChange w:id="884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 xml:space="preserve"> Empenho da dívida de exercícios anteriores reconhecida pelo titular do órgão ou da entidade, </w:t>
        </w:r>
        <w:r w:rsidRPr="000C3311">
          <w:rPr>
            <w:rFonts w:ascii="Arial" w:hAnsi="Arial" w:cs="Arial"/>
            <w:b/>
            <w:i/>
            <w:rPrChange w:id="885" w:author="adriana.araujo" w:date="2016-10-14T12:00:00Z">
              <w:rPr>
                <w:rFonts w:ascii="Arial" w:hAnsi="Arial" w:cs="Arial"/>
                <w:b/>
                <w:i/>
                <w:sz w:val="20"/>
                <w:szCs w:val="20"/>
              </w:rPr>
            </w:rPrChange>
          </w:rPr>
          <w:t>nos termos do art. 37 da Lei nº 4.320/64</w:t>
        </w:r>
        <w:r w:rsidRPr="000C3311">
          <w:rPr>
            <w:rFonts w:ascii="Arial" w:hAnsi="Arial" w:cs="Arial"/>
            <w:rPrChange w:id="886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>,</w:t>
        </w:r>
      </w:ins>
      <w:ins w:id="887" w:author="adriana.araujo" w:date="2016-10-14T11:59:00Z">
        <w:r w:rsidRPr="000C3311">
          <w:rPr>
            <w:rFonts w:ascii="Arial" w:hAnsi="Arial" w:cs="Arial"/>
            <w:rPrChange w:id="888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 xml:space="preserve">a qual </w:t>
        </w:r>
      </w:ins>
      <w:ins w:id="889" w:author="adriana.araujo" w:date="2016-10-14T11:56:00Z">
        <w:r w:rsidRPr="000C3311">
          <w:rPr>
            <w:rFonts w:ascii="Arial" w:hAnsi="Arial" w:cs="Arial"/>
            <w:rPrChange w:id="890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 xml:space="preserve">deverá ser empenhada e liquidada no exercício fiscal em que lavrado o ato de seu reconhecimento. </w:t>
        </w:r>
      </w:ins>
    </w:p>
    <w:p w:rsidR="00D2579C" w:rsidRPr="000C3311" w:rsidRDefault="00D2579C" w:rsidP="00D2579C">
      <w:pPr>
        <w:pStyle w:val="PargrafodaLista"/>
        <w:numPr>
          <w:ilvl w:val="0"/>
          <w:numId w:val="3"/>
        </w:numPr>
        <w:spacing w:before="0" w:after="0" w:line="360" w:lineRule="auto"/>
        <w:rPr>
          <w:ins w:id="891" w:author="adriana.araujo" w:date="2016-10-14T11:56:00Z"/>
          <w:rFonts w:ascii="Arial" w:hAnsi="Arial" w:cs="Arial"/>
          <w:bCs/>
          <w:rPrChange w:id="892" w:author="adriana.araujo" w:date="2016-10-14T12:00:00Z">
            <w:rPr>
              <w:ins w:id="893" w:author="adriana.araujo" w:date="2016-10-14T11:56:00Z"/>
              <w:rFonts w:ascii="Arial" w:hAnsi="Arial" w:cs="Arial"/>
              <w:bCs/>
              <w:sz w:val="20"/>
              <w:szCs w:val="20"/>
            </w:rPr>
          </w:rPrChange>
        </w:rPr>
      </w:pPr>
      <w:ins w:id="894" w:author="adriana.araujo" w:date="2016-10-14T11:56:00Z">
        <w:r w:rsidRPr="000C3311">
          <w:rPr>
            <w:rFonts w:ascii="Arial" w:hAnsi="Arial" w:cs="Arial"/>
            <w:b/>
            <w:u w:val="single"/>
            <w:rPrChange w:id="895" w:author="adriana.araujo" w:date="2016-10-14T12:00:00Z">
              <w:rPr>
                <w:rFonts w:ascii="Arial" w:hAnsi="Arial" w:cs="Arial"/>
                <w:b/>
                <w:sz w:val="20"/>
                <w:szCs w:val="20"/>
                <w:u w:val="single"/>
              </w:rPr>
            </w:rPrChange>
          </w:rPr>
          <w:t>NOTA FISCAL DE SERVIÇO/RECIBO</w:t>
        </w:r>
        <w:r w:rsidRPr="000C3311">
          <w:rPr>
            <w:rFonts w:ascii="Arial" w:hAnsi="Arial" w:cs="Arial"/>
            <w:rPrChange w:id="896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 xml:space="preserve"> – Acostar ao processo a Nota Fiscal de Serviço emitida pela empresa que realizou o serviço, devidamente atestada pelo Gestor do Contrato.</w:t>
        </w:r>
      </w:ins>
    </w:p>
    <w:p w:rsidR="00D2579C" w:rsidRPr="000C3311" w:rsidRDefault="00D2579C" w:rsidP="00D2579C">
      <w:pPr>
        <w:pStyle w:val="PargrafodaLista"/>
        <w:numPr>
          <w:ilvl w:val="0"/>
          <w:numId w:val="3"/>
        </w:numPr>
        <w:spacing w:before="0" w:after="0" w:line="360" w:lineRule="auto"/>
        <w:rPr>
          <w:ins w:id="897" w:author="adriana.araujo" w:date="2016-10-14T11:56:00Z"/>
          <w:rFonts w:ascii="Arial" w:hAnsi="Arial" w:cs="Arial"/>
          <w:rPrChange w:id="898" w:author="adriana.araujo" w:date="2016-10-14T12:00:00Z">
            <w:rPr>
              <w:ins w:id="899" w:author="adriana.araujo" w:date="2016-10-14T11:56:00Z"/>
              <w:rFonts w:ascii="Arial" w:hAnsi="Arial" w:cs="Arial"/>
              <w:sz w:val="20"/>
              <w:szCs w:val="20"/>
            </w:rPr>
          </w:rPrChange>
        </w:rPr>
      </w:pPr>
      <w:ins w:id="900" w:author="adriana.araujo" w:date="2016-10-14T11:56:00Z">
        <w:r w:rsidRPr="000C3311">
          <w:rPr>
            <w:rFonts w:ascii="Arial" w:hAnsi="Arial" w:cs="Arial"/>
            <w:b/>
            <w:bCs/>
            <w:u w:val="single"/>
            <w:rPrChange w:id="901" w:author="adriana.araujo" w:date="2016-10-14T12:00:00Z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rPrChange>
          </w:rPr>
          <w:t>CERTIDÕES NEGATIVAS</w:t>
        </w:r>
        <w:r w:rsidRPr="000C3311">
          <w:rPr>
            <w:rFonts w:ascii="Arial" w:hAnsi="Arial" w:cs="Arial"/>
            <w:b/>
            <w:bCs/>
            <w:rPrChange w:id="902" w:author="adriana.araujo" w:date="2016-10-14T12:00:00Z">
              <w:rPr>
                <w:rFonts w:ascii="Arial" w:hAnsi="Arial" w:cs="Arial"/>
                <w:b/>
                <w:bCs/>
                <w:sz w:val="20"/>
                <w:szCs w:val="20"/>
              </w:rPr>
            </w:rPrChange>
          </w:rPr>
          <w:t xml:space="preserve"> </w:t>
        </w:r>
        <w:r w:rsidRPr="000C3311">
          <w:rPr>
            <w:rFonts w:ascii="Arial" w:hAnsi="Arial" w:cs="Arial"/>
            <w:bCs/>
            <w:rPrChange w:id="903" w:author="adriana.araujo" w:date="2016-10-14T12:00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t>– Que sejam anexadas ao processo, certidões negativas de débitos fiscais e trabalhistas dentro da validade.</w:t>
        </w:r>
      </w:ins>
    </w:p>
    <w:p w:rsidR="001D3764" w:rsidRPr="000C3311" w:rsidDel="00D2579C" w:rsidRDefault="001D3764" w:rsidP="007729E1">
      <w:pPr>
        <w:spacing w:after="0" w:line="360" w:lineRule="auto"/>
        <w:ind w:firstLine="851"/>
        <w:jc w:val="both"/>
        <w:rPr>
          <w:del w:id="904" w:author="adriana.araujo" w:date="2016-10-14T11:56:00Z"/>
          <w:rFonts w:ascii="Arial" w:hAnsi="Arial" w:cs="Arial"/>
          <w:color w:val="FF0000"/>
          <w:rPrChange w:id="905" w:author="adriana.araujo" w:date="2016-10-14T12:00:00Z">
            <w:rPr>
              <w:del w:id="906" w:author="adriana.araujo" w:date="2016-10-14T11:56:00Z"/>
              <w:rFonts w:ascii="Arial" w:hAnsi="Arial" w:cs="Arial"/>
              <w:color w:val="FF0000"/>
            </w:rPr>
          </w:rPrChange>
        </w:rPr>
      </w:pPr>
      <w:del w:id="907" w:author="adriana.araujo" w:date="2016-10-14T11:56:00Z">
        <w:r w:rsidRPr="000C3311" w:rsidDel="00D2579C">
          <w:rPr>
            <w:rFonts w:ascii="Arial" w:hAnsi="Arial" w:cs="Arial"/>
            <w:color w:val="FF0000"/>
          </w:rPr>
          <w:delText xml:space="preserve">3.1. De toda a explanação e detalhamento dos autos, contido no </w:delText>
        </w:r>
        <w:r w:rsidRPr="000C3311" w:rsidDel="00D2579C">
          <w:rPr>
            <w:rFonts w:ascii="Arial" w:hAnsi="Arial" w:cs="Arial"/>
            <w:b/>
            <w:i/>
            <w:color w:val="FF0000"/>
          </w:rPr>
          <w:delText>“Relatório e no Exame dos Autos”</w:delText>
        </w:r>
        <w:r w:rsidRPr="000C3311" w:rsidDel="00D2579C">
          <w:rPr>
            <w:rFonts w:ascii="Arial" w:hAnsi="Arial" w:cs="Arial"/>
            <w:color w:val="FF0000"/>
            <w:rPrChange w:id="908" w:author="adriana.araujo" w:date="2016-10-14T12:00:00Z">
              <w:rPr>
                <w:rFonts w:ascii="Arial" w:hAnsi="Arial" w:cs="Arial"/>
                <w:color w:val="FF0000"/>
              </w:rPr>
            </w:rPrChange>
          </w:rPr>
          <w:delText xml:space="preserve"> do presente Parecer, registramos o seguinte aspecto relevante a ser solucionado, de forma a concluir satisfatória e legalmente o procedimento, a saber:</w:delText>
        </w:r>
      </w:del>
    </w:p>
    <w:p w:rsidR="009F0990" w:rsidRPr="000C3311" w:rsidRDefault="009F0990" w:rsidP="007729E1">
      <w:pPr>
        <w:spacing w:after="0" w:line="360" w:lineRule="auto"/>
        <w:ind w:firstLine="851"/>
        <w:rPr>
          <w:rFonts w:ascii="Arial" w:hAnsi="Arial" w:cs="Arial"/>
          <w:b/>
          <w:color w:val="FF0000"/>
          <w:rPrChange w:id="909" w:author="adriana.araujo" w:date="2016-10-14T12:00:00Z">
            <w:rPr>
              <w:rFonts w:ascii="Arial" w:hAnsi="Arial" w:cs="Arial"/>
              <w:b/>
              <w:color w:val="FF0000"/>
            </w:rPr>
          </w:rPrChange>
        </w:rPr>
      </w:pPr>
      <w:bookmarkStart w:id="910" w:name="_GoBack"/>
      <w:bookmarkEnd w:id="910"/>
    </w:p>
    <w:p w:rsidR="001D3764" w:rsidRPr="000C3311" w:rsidRDefault="001D3764" w:rsidP="007729E1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color w:val="FF0000"/>
          <w:rPrChange w:id="911" w:author="adriana.araujo" w:date="2016-10-14T12:00:00Z">
            <w:rPr>
              <w:rFonts w:ascii="Arial" w:hAnsi="Arial" w:cs="Arial"/>
              <w:b/>
              <w:color w:val="FF0000"/>
            </w:rPr>
          </w:rPrChange>
        </w:rPr>
      </w:pPr>
      <w:r w:rsidRPr="000C3311">
        <w:rPr>
          <w:rFonts w:ascii="Arial" w:hAnsi="Arial" w:cs="Arial"/>
          <w:b/>
          <w:color w:val="FF0000"/>
          <w:rPrChange w:id="912" w:author="adriana.araujo" w:date="2016-10-14T12:00:00Z">
            <w:rPr>
              <w:rFonts w:ascii="Arial" w:hAnsi="Arial" w:cs="Arial"/>
              <w:b/>
              <w:color w:val="FF0000"/>
            </w:rPr>
          </w:rPrChange>
        </w:rPr>
        <w:t>4 - CONCLUSÃO</w:t>
      </w:r>
    </w:p>
    <w:p w:rsidR="001D3764" w:rsidRPr="000C3311" w:rsidRDefault="001D3764" w:rsidP="007729E1">
      <w:pPr>
        <w:pStyle w:val="SemEspaamento"/>
        <w:spacing w:line="360" w:lineRule="auto"/>
        <w:jc w:val="both"/>
        <w:rPr>
          <w:rFonts w:ascii="Arial" w:hAnsi="Arial" w:cs="Arial"/>
          <w:color w:val="FF0000"/>
          <w:rPrChange w:id="913" w:author="adriana.araujo" w:date="2016-10-14T12:00:00Z">
            <w:rPr>
              <w:rFonts w:ascii="Arial" w:hAnsi="Arial" w:cs="Arial"/>
              <w:color w:val="FF0000"/>
            </w:rPr>
          </w:rPrChange>
        </w:rPr>
      </w:pPr>
    </w:p>
    <w:p w:rsidR="00D2579C" w:rsidRPr="000C3311" w:rsidRDefault="00D2579C" w:rsidP="00D2579C">
      <w:pPr>
        <w:suppressAutoHyphens/>
        <w:spacing w:after="0" w:line="360" w:lineRule="auto"/>
        <w:ind w:firstLine="708"/>
        <w:jc w:val="both"/>
        <w:rPr>
          <w:ins w:id="914" w:author="adriana.araujo" w:date="2016-10-14T11:58:00Z"/>
          <w:rFonts w:ascii="Arial" w:hAnsi="Arial" w:cs="Arial"/>
          <w:strike/>
          <w:rPrChange w:id="915" w:author="adriana.araujo" w:date="2016-10-14T12:00:00Z">
            <w:rPr>
              <w:ins w:id="916" w:author="adriana.araujo" w:date="2016-10-14T11:58:00Z"/>
              <w:rFonts w:ascii="Arial" w:hAnsi="Arial" w:cs="Arial"/>
              <w:strike/>
            </w:rPr>
          </w:rPrChange>
        </w:rPr>
      </w:pPr>
      <w:ins w:id="917" w:author="adriana.araujo" w:date="2016-10-14T11:57:00Z">
        <w:r w:rsidRPr="000C3311">
          <w:rPr>
            <w:rFonts w:ascii="Arial" w:hAnsi="Arial" w:cs="Arial"/>
            <w:rPrChange w:id="918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 xml:space="preserve">O Processo de pagamento da Empresa </w:t>
        </w:r>
        <w:r w:rsidRPr="000C3311">
          <w:rPr>
            <w:rFonts w:ascii="Arial" w:hAnsi="Arial" w:cs="Arial"/>
            <w:rPrChange w:id="919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>ROSAN VIGILÂNCIA E SERGURANÇA LTDA</w:t>
        </w:r>
        <w:r w:rsidRPr="000C3311">
          <w:rPr>
            <w:rFonts w:ascii="Arial" w:hAnsi="Arial" w:cs="Arial"/>
            <w:bCs/>
            <w:rPrChange w:id="920" w:author="adriana.araujo" w:date="2016-10-14T12:00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t>,</w:t>
        </w:r>
        <w:r w:rsidRPr="000C3311">
          <w:rPr>
            <w:rFonts w:ascii="Arial" w:hAnsi="Arial" w:cs="Arial"/>
            <w:rPrChange w:id="921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 xml:space="preserve"> referente</w:t>
        </w:r>
        <w:r w:rsidRPr="000C3311">
          <w:rPr>
            <w:rFonts w:ascii="Arial" w:hAnsi="Arial" w:cs="Arial"/>
            <w:bCs/>
            <w:rPrChange w:id="922" w:author="adriana.araujo" w:date="2016-10-14T12:00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t xml:space="preserve"> </w:t>
        </w:r>
        <w:proofErr w:type="gramStart"/>
        <w:r w:rsidRPr="000C3311">
          <w:rPr>
            <w:rFonts w:ascii="Arial" w:hAnsi="Arial" w:cs="Arial"/>
            <w:bCs/>
            <w:rPrChange w:id="923" w:author="adriana.araujo" w:date="2016-10-14T12:00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t>a</w:t>
        </w:r>
        <w:proofErr w:type="gramEnd"/>
        <w:r w:rsidRPr="000C3311">
          <w:rPr>
            <w:rFonts w:ascii="Arial" w:hAnsi="Arial" w:cs="Arial"/>
            <w:bCs/>
            <w:rPrChange w:id="924" w:author="adriana.araujo" w:date="2016-10-14T12:00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t xml:space="preserve"> prestação de serviços</w:t>
        </w:r>
        <w:r w:rsidRPr="000C3311">
          <w:rPr>
            <w:rFonts w:ascii="Arial" w:hAnsi="Arial" w:cs="Arial"/>
            <w:bCs/>
            <w:color w:val="FF0000"/>
            <w:rPrChange w:id="925" w:author="adriana.araujo" w:date="2016-10-14T12:0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 xml:space="preserve"> de </w:t>
        </w:r>
      </w:ins>
      <w:ins w:id="926" w:author="adriana.araujo" w:date="2016-10-14T11:58:00Z">
        <w:r w:rsidRPr="000C3311">
          <w:rPr>
            <w:rFonts w:ascii="Arial" w:hAnsi="Arial" w:cs="Arial"/>
            <w:bCs/>
            <w:color w:val="FF0000"/>
            <w:rPrChange w:id="927" w:author="adriana.araujo" w:date="2016-10-14T12:0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>l</w:t>
        </w:r>
      </w:ins>
      <w:ins w:id="928" w:author="adriana.araujo" w:date="2016-10-14T11:57:00Z">
        <w:r w:rsidRPr="000C3311">
          <w:rPr>
            <w:rFonts w:ascii="Arial" w:hAnsi="Arial" w:cs="Arial"/>
            <w:bCs/>
            <w:color w:val="FF0000"/>
            <w:rPrChange w:id="929" w:author="adriana.araujo" w:date="2016-10-14T12:0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 xml:space="preserve">impeza, </w:t>
        </w:r>
      </w:ins>
      <w:proofErr w:type="spellStart"/>
      <w:ins w:id="930" w:author="adriana.araujo" w:date="2016-10-14T11:58:00Z">
        <w:r w:rsidRPr="000C3311">
          <w:rPr>
            <w:rFonts w:ascii="Arial" w:hAnsi="Arial" w:cs="Arial"/>
            <w:bCs/>
            <w:color w:val="FF0000"/>
            <w:rPrChange w:id="931" w:author="adriana.araujo" w:date="2016-10-14T12:0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>c</w:t>
        </w:r>
      </w:ins>
      <w:ins w:id="932" w:author="adriana.araujo" w:date="2016-10-14T11:57:00Z">
        <w:r w:rsidRPr="000C3311">
          <w:rPr>
            <w:rFonts w:ascii="Arial" w:hAnsi="Arial" w:cs="Arial"/>
            <w:bCs/>
            <w:color w:val="FF0000"/>
            <w:rPrChange w:id="933" w:author="adriana.araujo" w:date="2016-10-14T12:0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>opeiragem</w:t>
        </w:r>
        <w:proofErr w:type="spellEnd"/>
        <w:r w:rsidRPr="000C3311">
          <w:rPr>
            <w:rFonts w:ascii="Arial" w:hAnsi="Arial" w:cs="Arial"/>
            <w:bCs/>
            <w:color w:val="FF0000"/>
            <w:rPrChange w:id="934" w:author="adriana.araujo" w:date="2016-10-14T12:0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 xml:space="preserve"> e </w:t>
        </w:r>
      </w:ins>
      <w:ins w:id="935" w:author="adriana.araujo" w:date="2016-10-14T11:58:00Z">
        <w:r w:rsidRPr="000C3311">
          <w:rPr>
            <w:rFonts w:ascii="Arial" w:hAnsi="Arial" w:cs="Arial"/>
            <w:bCs/>
            <w:color w:val="FF0000"/>
            <w:rPrChange w:id="936" w:author="adriana.araujo" w:date="2016-10-14T12:0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>g</w:t>
        </w:r>
      </w:ins>
      <w:ins w:id="937" w:author="adriana.araujo" w:date="2016-10-14T11:57:00Z">
        <w:r w:rsidRPr="000C3311">
          <w:rPr>
            <w:rFonts w:ascii="Arial" w:hAnsi="Arial" w:cs="Arial"/>
            <w:bCs/>
            <w:color w:val="FF0000"/>
            <w:rPrChange w:id="938" w:author="adriana.araujo" w:date="2016-10-14T12:0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 xml:space="preserve">arçons ao Gabinete Civil, no valor de </w:t>
        </w:r>
        <w:r w:rsidRPr="000C3311">
          <w:rPr>
            <w:rFonts w:ascii="Arial" w:hAnsi="Arial" w:cs="Arial"/>
            <w:color w:val="FF0000"/>
            <w:rPrChange w:id="939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R$89.675,91 (oitenta e nove mil, seiscentos e setenta e cinco reais e noventa e um centavos),</w:t>
        </w:r>
      </w:ins>
      <w:ins w:id="940" w:author="adriana.araujo" w:date="2016-10-14T11:58:00Z">
        <w:r w:rsidRPr="000C3311">
          <w:rPr>
            <w:rFonts w:ascii="Arial" w:hAnsi="Arial" w:cs="Arial"/>
            <w:color w:val="FF0000"/>
            <w:rPrChange w:id="941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 xml:space="preserve"> refere-se ao período de </w:t>
        </w:r>
        <w:r w:rsidRPr="000C3311">
          <w:rPr>
            <w:rFonts w:ascii="Arial" w:hAnsi="Arial" w:cs="Arial"/>
          </w:rPr>
          <w:t>01.08 a 14.09.2016.</w:t>
        </w:r>
      </w:ins>
    </w:p>
    <w:p w:rsidR="00D2579C" w:rsidRPr="000C3311" w:rsidRDefault="00D2579C" w:rsidP="00D2579C">
      <w:pPr>
        <w:spacing w:after="0" w:line="360" w:lineRule="auto"/>
        <w:ind w:firstLine="708"/>
        <w:jc w:val="both"/>
        <w:rPr>
          <w:ins w:id="942" w:author="adriana.araujo" w:date="2016-10-14T11:57:00Z"/>
          <w:rFonts w:ascii="Arial" w:hAnsi="Arial" w:cs="Arial"/>
          <w:rPrChange w:id="943" w:author="adriana.araujo" w:date="2016-10-14T12:00:00Z">
            <w:rPr>
              <w:ins w:id="944" w:author="adriana.araujo" w:date="2016-10-14T11:57:00Z"/>
              <w:rFonts w:ascii="Arial" w:hAnsi="Arial" w:cs="Arial"/>
              <w:sz w:val="20"/>
              <w:szCs w:val="20"/>
            </w:rPr>
          </w:rPrChange>
        </w:rPr>
      </w:pPr>
      <w:ins w:id="945" w:author="adriana.araujo" w:date="2016-10-14T11:57:00Z">
        <w:r w:rsidRPr="000C3311">
          <w:rPr>
            <w:rFonts w:ascii="Arial" w:hAnsi="Arial" w:cs="Arial"/>
            <w:rPrChange w:id="946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 xml:space="preserve">Entende-se que o </w:t>
        </w:r>
        <w:r w:rsidRPr="000C3311">
          <w:rPr>
            <w:rFonts w:ascii="Arial" w:hAnsi="Arial" w:cs="Arial"/>
            <w:u w:val="single"/>
            <w:rPrChange w:id="947" w:author="adriana.araujo" w:date="2016-10-14T12:00:00Z">
              <w:rPr>
                <w:rFonts w:ascii="Arial" w:hAnsi="Arial" w:cs="Arial"/>
                <w:sz w:val="20"/>
                <w:szCs w:val="20"/>
                <w:u w:val="single"/>
              </w:rPr>
            </w:rPrChange>
          </w:rPr>
          <w:t>DÉBITO TEM PROCEDÊNCIA</w:t>
        </w:r>
        <w:r w:rsidRPr="000C3311">
          <w:rPr>
            <w:rFonts w:ascii="Arial" w:hAnsi="Arial" w:cs="Arial"/>
            <w:rPrChange w:id="948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 xml:space="preserve">, em face dos documentos apresentados e apensados aos autos, analisados no presente </w:t>
        </w:r>
        <w:proofErr w:type="gramStart"/>
        <w:r w:rsidRPr="000C3311">
          <w:rPr>
            <w:rFonts w:ascii="Arial" w:hAnsi="Arial" w:cs="Arial"/>
            <w:rPrChange w:id="949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>parecer</w:t>
        </w:r>
        <w:proofErr w:type="gramEnd"/>
        <w:r w:rsidRPr="000C3311">
          <w:rPr>
            <w:rFonts w:ascii="Arial" w:hAnsi="Arial" w:cs="Arial"/>
            <w:rPrChange w:id="950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 xml:space="preserve"> nos itens 1, 2 e 3. </w:t>
        </w:r>
      </w:ins>
    </w:p>
    <w:p w:rsidR="00D2579C" w:rsidRPr="000C3311" w:rsidRDefault="00D2579C" w:rsidP="00D2579C">
      <w:pPr>
        <w:pStyle w:val="SemEspaamento"/>
        <w:spacing w:line="360" w:lineRule="auto"/>
        <w:ind w:firstLine="708"/>
        <w:jc w:val="both"/>
        <w:rPr>
          <w:ins w:id="951" w:author="adriana.araujo" w:date="2016-10-14T11:57:00Z"/>
          <w:rFonts w:ascii="Arial" w:hAnsi="Arial" w:cs="Arial"/>
          <w:rPrChange w:id="952" w:author="adriana.araujo" w:date="2016-10-14T12:00:00Z">
            <w:rPr>
              <w:ins w:id="953" w:author="adriana.araujo" w:date="2016-10-14T11:57:00Z"/>
              <w:rFonts w:ascii="Arial" w:hAnsi="Arial" w:cs="Arial"/>
              <w:sz w:val="20"/>
              <w:szCs w:val="20"/>
            </w:rPr>
          </w:rPrChange>
        </w:rPr>
      </w:pPr>
      <w:ins w:id="954" w:author="adriana.araujo" w:date="2016-10-14T11:57:00Z">
        <w:r w:rsidRPr="000C3311">
          <w:rPr>
            <w:rFonts w:ascii="Arial" w:hAnsi="Arial" w:cs="Arial"/>
            <w:rPrChange w:id="955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>Recomendamos que, para a realização dos pagamentos, sejam solucionadas as pendências processuais apontadas no subitem 3.1, letras “a” até “</w:t>
        </w:r>
      </w:ins>
      <w:ins w:id="956" w:author="adriana.araujo" w:date="2016-10-14T11:58:00Z">
        <w:r w:rsidRPr="000C3311">
          <w:rPr>
            <w:rFonts w:ascii="Arial" w:hAnsi="Arial" w:cs="Arial"/>
            <w:rPrChange w:id="957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>b</w:t>
        </w:r>
      </w:ins>
      <w:ins w:id="958" w:author="adriana.araujo" w:date="2016-10-14T11:57:00Z">
        <w:r w:rsidRPr="000C3311">
          <w:rPr>
            <w:rFonts w:ascii="Arial" w:hAnsi="Arial" w:cs="Arial"/>
            <w:rPrChange w:id="959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>”.</w:t>
        </w:r>
      </w:ins>
    </w:p>
    <w:p w:rsidR="00D2579C" w:rsidRPr="000C3311" w:rsidRDefault="00D2579C" w:rsidP="00D2579C">
      <w:pPr>
        <w:pStyle w:val="SemEspaamento"/>
        <w:spacing w:line="360" w:lineRule="auto"/>
        <w:ind w:firstLine="708"/>
        <w:jc w:val="both"/>
        <w:rPr>
          <w:ins w:id="960" w:author="adriana.araujo" w:date="2016-10-14T11:57:00Z"/>
          <w:rFonts w:ascii="Arial" w:hAnsi="Arial" w:cs="Arial"/>
          <w:rPrChange w:id="961" w:author="adriana.araujo" w:date="2016-10-14T12:00:00Z">
            <w:rPr>
              <w:ins w:id="962" w:author="adriana.araujo" w:date="2016-10-14T11:57:00Z"/>
              <w:rFonts w:ascii="Arial" w:hAnsi="Arial" w:cs="Arial"/>
              <w:sz w:val="20"/>
              <w:szCs w:val="20"/>
            </w:rPr>
          </w:rPrChange>
        </w:rPr>
      </w:pPr>
      <w:ins w:id="963" w:author="adriana.araujo" w:date="2016-10-14T11:57:00Z">
        <w:r w:rsidRPr="000C3311">
          <w:rPr>
            <w:rFonts w:ascii="Arial" w:hAnsi="Arial" w:cs="Arial"/>
            <w:rPrChange w:id="964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>Encaminhem-se os autos ao Gabinete da Controladora Geral, para conhecimento do parecer apresentado, sugerindo o retorno dos autos a</w:t>
        </w:r>
      </w:ins>
      <w:ins w:id="965" w:author="adriana.araujo" w:date="2016-10-14T11:59:00Z">
        <w:r w:rsidRPr="000C3311">
          <w:rPr>
            <w:rFonts w:ascii="Arial" w:hAnsi="Arial" w:cs="Arial"/>
            <w:rPrChange w:id="966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>o Gabinete Civil</w:t>
        </w:r>
      </w:ins>
      <w:ins w:id="967" w:author="adriana.araujo" w:date="2016-10-14T11:57:00Z">
        <w:r w:rsidRPr="000C3311">
          <w:rPr>
            <w:rFonts w:ascii="Arial" w:hAnsi="Arial" w:cs="Arial"/>
            <w:rPrChange w:id="968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>, para conhecimento e procedimentos de sua competência, ato contínuo, que seja realizado o pagamento.</w:t>
        </w:r>
      </w:ins>
    </w:p>
    <w:p w:rsidR="000E4D70" w:rsidRPr="000C3311" w:rsidDel="00D2579C" w:rsidRDefault="00900754" w:rsidP="007729E1">
      <w:pPr>
        <w:tabs>
          <w:tab w:val="left" w:pos="3402"/>
        </w:tabs>
        <w:spacing w:after="0" w:line="360" w:lineRule="auto"/>
        <w:ind w:firstLine="851"/>
        <w:jc w:val="both"/>
        <w:rPr>
          <w:del w:id="969" w:author="adriana.araujo" w:date="2016-10-14T11:59:00Z"/>
          <w:rFonts w:ascii="Arial" w:hAnsi="Arial" w:cs="Arial"/>
          <w:color w:val="FF0000"/>
          <w:rPrChange w:id="970" w:author="adriana.araujo" w:date="2016-10-14T12:00:00Z">
            <w:rPr>
              <w:del w:id="971" w:author="adriana.araujo" w:date="2016-10-14T11:59:00Z"/>
              <w:rFonts w:ascii="Arial" w:hAnsi="Arial" w:cs="Arial"/>
              <w:color w:val="FF0000"/>
            </w:rPr>
          </w:rPrChange>
        </w:rPr>
      </w:pPr>
      <w:del w:id="972" w:author="adriana.araujo" w:date="2016-10-14T11:59:00Z">
        <w:r w:rsidRPr="000C3311" w:rsidDel="00D2579C">
          <w:rPr>
            <w:rFonts w:ascii="Arial" w:hAnsi="Arial" w:cs="Arial"/>
            <w:color w:val="FF0000"/>
          </w:rPr>
          <w:delText>Encaminhem-se os autos a</w:delText>
        </w:r>
        <w:r w:rsidR="006D306A" w:rsidRPr="000C3311" w:rsidDel="00D2579C">
          <w:rPr>
            <w:rFonts w:ascii="Arial" w:hAnsi="Arial" w:cs="Arial"/>
            <w:color w:val="FF0000"/>
          </w:rPr>
          <w:delText>o gabinete da</w:delText>
        </w:r>
        <w:r w:rsidR="001A75BF" w:rsidRPr="000C3311" w:rsidDel="00D2579C">
          <w:rPr>
            <w:rFonts w:ascii="Arial" w:hAnsi="Arial" w:cs="Arial"/>
            <w:color w:val="FF0000"/>
            <w:rPrChange w:id="973" w:author="adriana.araujo" w:date="2016-10-14T12:00:00Z">
              <w:rPr>
                <w:rFonts w:ascii="Arial" w:hAnsi="Arial" w:cs="Arial"/>
                <w:color w:val="FF0000"/>
              </w:rPr>
            </w:rPrChange>
          </w:rPr>
          <w:delText xml:space="preserve"> </w:delText>
        </w:r>
        <w:r w:rsidR="006D306A" w:rsidRPr="000C3311" w:rsidDel="00D2579C">
          <w:rPr>
            <w:rFonts w:ascii="Arial" w:hAnsi="Arial" w:cs="Arial"/>
            <w:color w:val="FF0000"/>
            <w:rPrChange w:id="974" w:author="adriana.araujo" w:date="2016-10-14T12:00:00Z">
              <w:rPr>
                <w:rFonts w:ascii="Arial" w:hAnsi="Arial" w:cs="Arial"/>
                <w:color w:val="FF0000"/>
              </w:rPr>
            </w:rPrChange>
          </w:rPr>
          <w:delText xml:space="preserve">Controladora Geral, </w:delText>
        </w:r>
        <w:r w:rsidRPr="000C3311" w:rsidDel="00D2579C">
          <w:rPr>
            <w:rFonts w:ascii="Arial" w:hAnsi="Arial" w:cs="Arial"/>
            <w:color w:val="FF0000"/>
            <w:rPrChange w:id="975" w:author="adriana.araujo" w:date="2016-10-14T12:00:00Z">
              <w:rPr>
                <w:rFonts w:ascii="Arial" w:hAnsi="Arial" w:cs="Arial"/>
                <w:color w:val="FF0000"/>
              </w:rPr>
            </w:rPrChange>
          </w:rPr>
          <w:delText xml:space="preserve">para conhecimento da análise apresentada e providências, sugerindo </w:delText>
        </w:r>
        <w:r w:rsidR="00A426CC" w:rsidRPr="000C3311" w:rsidDel="00D2579C">
          <w:rPr>
            <w:rFonts w:ascii="Arial" w:hAnsi="Arial" w:cs="Arial"/>
            <w:color w:val="FF0000"/>
            <w:rPrChange w:id="976" w:author="adriana.araujo" w:date="2016-10-14T12:00:00Z">
              <w:rPr>
                <w:rFonts w:ascii="Arial" w:hAnsi="Arial" w:cs="Arial"/>
                <w:color w:val="FF0000"/>
              </w:rPr>
            </w:rPrChange>
          </w:rPr>
          <w:delText>a devolução dos autos ao Órgão de origem</w:delText>
        </w:r>
        <w:r w:rsidRPr="000C3311" w:rsidDel="00D2579C">
          <w:rPr>
            <w:rFonts w:ascii="Arial" w:hAnsi="Arial" w:cs="Arial"/>
            <w:color w:val="FF0000"/>
            <w:rPrChange w:id="977" w:author="adriana.araujo" w:date="2016-10-14T12:00:00Z">
              <w:rPr>
                <w:rFonts w:ascii="Arial" w:hAnsi="Arial" w:cs="Arial"/>
                <w:color w:val="FF0000"/>
              </w:rPr>
            </w:rPrChange>
          </w:rPr>
          <w:delText>, para a solução da</w:delText>
        </w:r>
        <w:r w:rsidR="00095A57" w:rsidRPr="000C3311" w:rsidDel="00D2579C">
          <w:rPr>
            <w:rFonts w:ascii="Arial" w:hAnsi="Arial" w:cs="Arial"/>
            <w:color w:val="FF0000"/>
            <w:rPrChange w:id="978" w:author="adriana.araujo" w:date="2016-10-14T12:00:00Z">
              <w:rPr>
                <w:rFonts w:ascii="Arial" w:hAnsi="Arial" w:cs="Arial"/>
                <w:color w:val="FF0000"/>
              </w:rPr>
            </w:rPrChange>
          </w:rPr>
          <w:delText>s</w:delText>
        </w:r>
        <w:r w:rsidRPr="000C3311" w:rsidDel="00D2579C">
          <w:rPr>
            <w:rFonts w:ascii="Arial" w:hAnsi="Arial" w:cs="Arial"/>
            <w:color w:val="FF0000"/>
            <w:rPrChange w:id="979" w:author="adriana.araujo" w:date="2016-10-14T12:00:00Z">
              <w:rPr>
                <w:rFonts w:ascii="Arial" w:hAnsi="Arial" w:cs="Arial"/>
                <w:color w:val="FF0000"/>
              </w:rPr>
            </w:rPrChange>
          </w:rPr>
          <w:delText xml:space="preserve"> pendência</w:delText>
        </w:r>
        <w:r w:rsidR="00095A57" w:rsidRPr="000C3311" w:rsidDel="00D2579C">
          <w:rPr>
            <w:rFonts w:ascii="Arial" w:hAnsi="Arial" w:cs="Arial"/>
            <w:color w:val="FF0000"/>
            <w:rPrChange w:id="980" w:author="adriana.araujo" w:date="2016-10-14T12:00:00Z">
              <w:rPr>
                <w:rFonts w:ascii="Arial" w:hAnsi="Arial" w:cs="Arial"/>
                <w:color w:val="FF0000"/>
              </w:rPr>
            </w:rPrChange>
          </w:rPr>
          <w:delText>s</w:delText>
        </w:r>
        <w:r w:rsidRPr="000C3311" w:rsidDel="00D2579C">
          <w:rPr>
            <w:rFonts w:ascii="Arial" w:hAnsi="Arial" w:cs="Arial"/>
            <w:color w:val="FF0000"/>
            <w:rPrChange w:id="981" w:author="adriana.araujo" w:date="2016-10-14T12:00:00Z">
              <w:rPr>
                <w:rFonts w:ascii="Arial" w:hAnsi="Arial" w:cs="Arial"/>
                <w:color w:val="FF0000"/>
              </w:rPr>
            </w:rPrChange>
          </w:rPr>
          <w:delText xml:space="preserve"> processua</w:delText>
        </w:r>
        <w:r w:rsidR="00095A57" w:rsidRPr="000C3311" w:rsidDel="00D2579C">
          <w:rPr>
            <w:rFonts w:ascii="Arial" w:hAnsi="Arial" w:cs="Arial"/>
            <w:color w:val="FF0000"/>
            <w:rPrChange w:id="982" w:author="adriana.araujo" w:date="2016-10-14T12:00:00Z">
              <w:rPr>
                <w:rFonts w:ascii="Arial" w:hAnsi="Arial" w:cs="Arial"/>
                <w:color w:val="FF0000"/>
              </w:rPr>
            </w:rPrChange>
          </w:rPr>
          <w:delText>is</w:delText>
        </w:r>
        <w:r w:rsidRPr="000C3311" w:rsidDel="00D2579C">
          <w:rPr>
            <w:rFonts w:ascii="Arial" w:hAnsi="Arial" w:cs="Arial"/>
            <w:color w:val="FF0000"/>
            <w:rPrChange w:id="983" w:author="adriana.araujo" w:date="2016-10-14T12:00:00Z">
              <w:rPr>
                <w:rFonts w:ascii="Arial" w:hAnsi="Arial" w:cs="Arial"/>
                <w:color w:val="FF0000"/>
              </w:rPr>
            </w:rPrChange>
          </w:rPr>
          <w:delText xml:space="preserve"> apontada no subitem 3.1</w:delText>
        </w:r>
        <w:r w:rsidR="00095A57" w:rsidRPr="000C3311" w:rsidDel="00D2579C">
          <w:rPr>
            <w:rFonts w:ascii="Arial" w:hAnsi="Arial" w:cs="Arial"/>
            <w:color w:val="FF0000"/>
            <w:rPrChange w:id="984" w:author="adriana.araujo" w:date="2016-10-14T12:00:00Z">
              <w:rPr>
                <w:rFonts w:ascii="Arial" w:hAnsi="Arial" w:cs="Arial"/>
                <w:color w:val="FF0000"/>
              </w:rPr>
            </w:rPrChange>
          </w:rPr>
          <w:delText xml:space="preserve">, </w:delText>
        </w:r>
        <w:r w:rsidR="00CB36FC" w:rsidRPr="000C3311" w:rsidDel="00D2579C">
          <w:rPr>
            <w:rFonts w:ascii="Arial" w:hAnsi="Arial" w:cs="Arial"/>
            <w:color w:val="FF0000"/>
            <w:rPrChange w:id="985" w:author="adriana.araujo" w:date="2016-10-14T12:00:00Z">
              <w:rPr>
                <w:rFonts w:ascii="Arial" w:hAnsi="Arial" w:cs="Arial"/>
                <w:color w:val="FF0000"/>
              </w:rPr>
            </w:rPrChange>
          </w:rPr>
          <w:delText xml:space="preserve">alíneas </w:delText>
        </w:r>
        <w:r w:rsidR="00095A57" w:rsidRPr="000C3311" w:rsidDel="00D2579C">
          <w:rPr>
            <w:rFonts w:ascii="Arial" w:hAnsi="Arial" w:cs="Arial"/>
            <w:b/>
            <w:color w:val="FF0000"/>
            <w:rPrChange w:id="986" w:author="adriana.araujo" w:date="2016-10-14T12:00:00Z">
              <w:rPr>
                <w:rFonts w:ascii="Arial" w:hAnsi="Arial" w:cs="Arial"/>
                <w:b/>
                <w:color w:val="FF0000"/>
              </w:rPr>
            </w:rPrChange>
          </w:rPr>
          <w:delText xml:space="preserve">“a </w:delText>
        </w:r>
        <w:r w:rsidR="00095A57" w:rsidRPr="000C3311" w:rsidDel="00D2579C">
          <w:rPr>
            <w:rFonts w:ascii="Arial" w:hAnsi="Arial" w:cs="Arial"/>
            <w:color w:val="FF0000"/>
            <w:rPrChange w:id="987" w:author="adriana.araujo" w:date="2016-10-14T12:00:00Z">
              <w:rPr>
                <w:rFonts w:ascii="Arial" w:hAnsi="Arial" w:cs="Arial"/>
                <w:color w:val="FF0000"/>
              </w:rPr>
            </w:rPrChange>
          </w:rPr>
          <w:delText>a</w:delText>
        </w:r>
        <w:r w:rsidR="001A75BF" w:rsidRPr="000C3311" w:rsidDel="00D2579C">
          <w:rPr>
            <w:rFonts w:ascii="Arial" w:hAnsi="Arial" w:cs="Arial"/>
            <w:color w:val="FF0000"/>
            <w:rPrChange w:id="988" w:author="adriana.araujo" w:date="2016-10-14T12:00:00Z">
              <w:rPr>
                <w:rFonts w:ascii="Arial" w:hAnsi="Arial" w:cs="Arial"/>
                <w:color w:val="FF0000"/>
              </w:rPr>
            </w:rPrChange>
          </w:rPr>
          <w:delText xml:space="preserve"> </w:delText>
        </w:r>
        <w:r w:rsidR="001A75BF" w:rsidRPr="000C3311" w:rsidDel="00D2579C">
          <w:rPr>
            <w:rFonts w:ascii="Arial" w:hAnsi="Arial" w:cs="Arial"/>
            <w:b/>
            <w:color w:val="FF0000"/>
            <w:rPrChange w:id="989" w:author="adriana.araujo" w:date="2016-10-14T12:00:00Z">
              <w:rPr>
                <w:rFonts w:ascii="Arial" w:hAnsi="Arial" w:cs="Arial"/>
                <w:b/>
                <w:color w:val="FF0000"/>
              </w:rPr>
            </w:rPrChange>
          </w:rPr>
          <w:delText>d</w:delText>
        </w:r>
        <w:r w:rsidR="000E4D70" w:rsidRPr="000C3311" w:rsidDel="00D2579C">
          <w:rPr>
            <w:rFonts w:ascii="Arial" w:hAnsi="Arial" w:cs="Arial"/>
            <w:b/>
            <w:color w:val="FF0000"/>
            <w:rPrChange w:id="990" w:author="adriana.araujo" w:date="2016-10-14T12:00:00Z">
              <w:rPr>
                <w:rFonts w:ascii="Arial" w:hAnsi="Arial" w:cs="Arial"/>
                <w:b/>
                <w:color w:val="FF0000"/>
              </w:rPr>
            </w:rPrChange>
          </w:rPr>
          <w:delText>”</w:delText>
        </w:r>
        <w:r w:rsidR="000E4D70" w:rsidRPr="000C3311" w:rsidDel="00D2579C">
          <w:rPr>
            <w:rFonts w:ascii="Arial" w:hAnsi="Arial" w:cs="Arial"/>
            <w:color w:val="FF0000"/>
            <w:rPrChange w:id="991" w:author="adriana.araujo" w:date="2016-10-14T12:00:00Z">
              <w:rPr>
                <w:rFonts w:ascii="Arial" w:hAnsi="Arial" w:cs="Arial"/>
                <w:color w:val="FF0000"/>
              </w:rPr>
            </w:rPrChange>
          </w:rPr>
          <w:delText xml:space="preserve"> ato contínuo, .</w:delText>
        </w:r>
      </w:del>
    </w:p>
    <w:p w:rsidR="001D3764" w:rsidRPr="000C3311" w:rsidRDefault="001D3764" w:rsidP="007729E1">
      <w:pPr>
        <w:spacing w:after="0" w:line="360" w:lineRule="auto"/>
        <w:ind w:firstLine="709"/>
        <w:rPr>
          <w:ins w:id="992" w:author="adriana.araujo" w:date="2016-10-14T11:59:00Z"/>
          <w:rFonts w:ascii="Arial" w:hAnsi="Arial" w:cs="Arial"/>
          <w:color w:val="FF0000"/>
          <w:rPrChange w:id="993" w:author="adriana.araujo" w:date="2016-10-14T12:00:00Z">
            <w:rPr>
              <w:ins w:id="994" w:author="adriana.araujo" w:date="2016-10-14T11:59:00Z"/>
              <w:rFonts w:ascii="Arial" w:hAnsi="Arial" w:cs="Arial"/>
              <w:color w:val="FF0000"/>
            </w:rPr>
          </w:rPrChange>
        </w:rPr>
      </w:pPr>
    </w:p>
    <w:p w:rsidR="00D2579C" w:rsidRPr="000C3311" w:rsidRDefault="00D2579C" w:rsidP="007729E1">
      <w:pPr>
        <w:spacing w:after="0" w:line="360" w:lineRule="auto"/>
        <w:ind w:firstLine="709"/>
        <w:rPr>
          <w:rFonts w:ascii="Arial" w:hAnsi="Arial" w:cs="Arial"/>
          <w:color w:val="FF0000"/>
          <w:rPrChange w:id="995" w:author="adriana.araujo" w:date="2016-10-14T12:00:00Z">
            <w:rPr>
              <w:rFonts w:ascii="Arial" w:hAnsi="Arial" w:cs="Arial"/>
              <w:color w:val="FF0000"/>
            </w:rPr>
          </w:rPrChange>
        </w:rPr>
      </w:pPr>
    </w:p>
    <w:p w:rsidR="001D3764" w:rsidRPr="000C3311" w:rsidRDefault="001D3764" w:rsidP="007729E1">
      <w:pPr>
        <w:spacing w:after="0" w:line="360" w:lineRule="auto"/>
        <w:jc w:val="center"/>
        <w:rPr>
          <w:rFonts w:ascii="Arial" w:hAnsi="Arial" w:cs="Arial"/>
          <w:bCs/>
          <w:color w:val="FF0000"/>
          <w:rPrChange w:id="996" w:author="adriana.araujo" w:date="2016-10-14T12:00:00Z">
            <w:rPr>
              <w:rFonts w:ascii="Arial" w:hAnsi="Arial" w:cs="Arial"/>
              <w:bCs/>
              <w:color w:val="FF0000"/>
            </w:rPr>
          </w:rPrChange>
        </w:rPr>
      </w:pPr>
      <w:r w:rsidRPr="000C3311">
        <w:rPr>
          <w:rFonts w:ascii="Arial" w:hAnsi="Arial" w:cs="Arial"/>
          <w:bCs/>
          <w:color w:val="FF0000"/>
          <w:rPrChange w:id="997" w:author="adriana.araujo" w:date="2016-10-14T12:00:00Z">
            <w:rPr>
              <w:rFonts w:ascii="Arial" w:hAnsi="Arial" w:cs="Arial"/>
              <w:bCs/>
              <w:color w:val="FF0000"/>
            </w:rPr>
          </w:rPrChange>
        </w:rPr>
        <w:t xml:space="preserve">Maceió, </w:t>
      </w:r>
      <w:ins w:id="998" w:author="adriana.araujo" w:date="2016-10-14T12:00:00Z">
        <w:r w:rsidR="00DE20A0" w:rsidRPr="000C3311">
          <w:rPr>
            <w:rFonts w:ascii="Arial" w:hAnsi="Arial" w:cs="Arial"/>
            <w:bCs/>
            <w:color w:val="FF0000"/>
            <w:rPrChange w:id="999" w:author="adriana.araujo" w:date="2016-10-14T12:00:00Z">
              <w:rPr>
                <w:rFonts w:ascii="Arial" w:hAnsi="Arial" w:cs="Arial"/>
                <w:bCs/>
                <w:color w:val="FF0000"/>
              </w:rPr>
            </w:rPrChange>
          </w:rPr>
          <w:t>14</w:t>
        </w:r>
      </w:ins>
      <w:del w:id="1000" w:author="adriana.araujo" w:date="2016-10-14T12:00:00Z">
        <w:r w:rsidR="00FD6622" w:rsidRPr="000C3311" w:rsidDel="00DE20A0">
          <w:rPr>
            <w:rFonts w:ascii="Arial" w:hAnsi="Arial" w:cs="Arial"/>
            <w:bCs/>
            <w:color w:val="FF0000"/>
            <w:rPrChange w:id="1001" w:author="adriana.araujo" w:date="2016-10-14T12:00:00Z">
              <w:rPr>
                <w:rFonts w:ascii="Arial" w:hAnsi="Arial" w:cs="Arial"/>
                <w:bCs/>
                <w:color w:val="FF0000"/>
              </w:rPr>
            </w:rPrChange>
          </w:rPr>
          <w:delText>0</w:delText>
        </w:r>
        <w:r w:rsidR="00CB36FC" w:rsidRPr="000C3311" w:rsidDel="00DE20A0">
          <w:rPr>
            <w:rFonts w:ascii="Arial" w:hAnsi="Arial" w:cs="Arial"/>
            <w:bCs/>
            <w:color w:val="FF0000"/>
            <w:rPrChange w:id="1002" w:author="adriana.araujo" w:date="2016-10-14T12:00:00Z">
              <w:rPr>
                <w:rFonts w:ascii="Arial" w:hAnsi="Arial" w:cs="Arial"/>
                <w:bCs/>
                <w:color w:val="FF0000"/>
              </w:rPr>
            </w:rPrChange>
          </w:rPr>
          <w:delText>7</w:delText>
        </w:r>
      </w:del>
      <w:r w:rsidRPr="000C3311">
        <w:rPr>
          <w:rFonts w:ascii="Arial" w:hAnsi="Arial" w:cs="Arial"/>
          <w:bCs/>
          <w:color w:val="FF0000"/>
          <w:rPrChange w:id="1003" w:author="adriana.araujo" w:date="2016-10-14T12:00:00Z">
            <w:rPr>
              <w:rFonts w:ascii="Arial" w:hAnsi="Arial" w:cs="Arial"/>
              <w:bCs/>
              <w:color w:val="FF0000"/>
            </w:rPr>
          </w:rPrChange>
        </w:rPr>
        <w:t xml:space="preserve"> de </w:t>
      </w:r>
      <w:r w:rsidR="00CB36FC" w:rsidRPr="000C3311">
        <w:rPr>
          <w:rFonts w:ascii="Arial" w:hAnsi="Arial" w:cs="Arial"/>
          <w:bCs/>
          <w:color w:val="FF0000"/>
          <w:rPrChange w:id="1004" w:author="adriana.araujo" w:date="2016-10-14T12:00:00Z">
            <w:rPr>
              <w:rFonts w:ascii="Arial" w:hAnsi="Arial" w:cs="Arial"/>
              <w:bCs/>
              <w:color w:val="FF0000"/>
            </w:rPr>
          </w:rPrChange>
        </w:rPr>
        <w:t>outubro</w:t>
      </w:r>
      <w:r w:rsidRPr="000C3311">
        <w:rPr>
          <w:rFonts w:ascii="Arial" w:hAnsi="Arial" w:cs="Arial"/>
          <w:bCs/>
          <w:color w:val="FF0000"/>
          <w:rPrChange w:id="1005" w:author="adriana.araujo" w:date="2016-10-14T12:00:00Z">
            <w:rPr>
              <w:rFonts w:ascii="Arial" w:hAnsi="Arial" w:cs="Arial"/>
              <w:bCs/>
              <w:color w:val="FF0000"/>
            </w:rPr>
          </w:rPrChange>
        </w:rPr>
        <w:t xml:space="preserve"> de 2016.</w:t>
      </w:r>
    </w:p>
    <w:p w:rsidR="008B65AC" w:rsidRPr="000C3311" w:rsidRDefault="008B65AC" w:rsidP="00DB7AF8">
      <w:pPr>
        <w:spacing w:after="0"/>
        <w:jc w:val="center"/>
        <w:rPr>
          <w:rFonts w:ascii="Arial" w:hAnsi="Arial" w:cs="Arial"/>
          <w:bCs/>
          <w:color w:val="FF0000"/>
          <w:rPrChange w:id="1006" w:author="adriana.araujo" w:date="2016-10-14T12:00:00Z">
            <w:rPr>
              <w:rFonts w:ascii="Arial" w:hAnsi="Arial" w:cs="Arial"/>
              <w:bCs/>
              <w:color w:val="FF0000"/>
            </w:rPr>
          </w:rPrChange>
        </w:rPr>
      </w:pPr>
    </w:p>
    <w:p w:rsidR="007B1996" w:rsidRPr="000C3311" w:rsidRDefault="007B1996" w:rsidP="00DB7AF8">
      <w:pPr>
        <w:spacing w:after="0"/>
        <w:jc w:val="center"/>
        <w:rPr>
          <w:rFonts w:ascii="Arial" w:hAnsi="Arial" w:cs="Arial"/>
          <w:bCs/>
          <w:color w:val="FF0000"/>
          <w:rPrChange w:id="1007" w:author="adriana.araujo" w:date="2016-10-14T12:00:00Z">
            <w:rPr>
              <w:rFonts w:ascii="Arial" w:hAnsi="Arial" w:cs="Arial"/>
              <w:bCs/>
              <w:color w:val="FF0000"/>
            </w:rPr>
          </w:rPrChange>
        </w:rPr>
      </w:pPr>
    </w:p>
    <w:p w:rsidR="007B1996" w:rsidRPr="000C3311" w:rsidRDefault="00827326" w:rsidP="00DB7AF8">
      <w:pPr>
        <w:spacing w:after="0"/>
        <w:jc w:val="center"/>
        <w:rPr>
          <w:rFonts w:ascii="Arial" w:hAnsi="Arial" w:cs="Arial"/>
          <w:color w:val="FF0000"/>
          <w:lang w:eastAsia="ar-SA"/>
          <w:rPrChange w:id="1008" w:author="adriana.araujo" w:date="2016-10-14T12:00:00Z">
            <w:rPr>
              <w:rFonts w:ascii="Arial" w:hAnsi="Arial" w:cs="Arial"/>
              <w:color w:val="FF0000"/>
              <w:lang w:eastAsia="ar-SA"/>
            </w:rPr>
          </w:rPrChange>
        </w:rPr>
      </w:pPr>
      <w:r w:rsidRPr="000C3311">
        <w:rPr>
          <w:rFonts w:ascii="Arial" w:hAnsi="Arial" w:cs="Arial"/>
          <w:color w:val="FF0000"/>
          <w:lang w:eastAsia="ar-SA"/>
          <w:rPrChange w:id="1009" w:author="adriana.araujo" w:date="2016-10-14T12:00:00Z">
            <w:rPr>
              <w:rFonts w:ascii="Arial" w:hAnsi="Arial" w:cs="Arial"/>
              <w:color w:val="FF0000"/>
              <w:lang w:eastAsia="ar-SA"/>
            </w:rPr>
          </w:rPrChange>
        </w:rPr>
        <w:t>Hertz Rodrigues Li</w:t>
      </w:r>
      <w:r w:rsidR="000E4D70" w:rsidRPr="000C3311">
        <w:rPr>
          <w:rFonts w:ascii="Arial" w:hAnsi="Arial" w:cs="Arial"/>
          <w:color w:val="FF0000"/>
          <w:lang w:eastAsia="ar-SA"/>
          <w:rPrChange w:id="1010" w:author="adriana.araujo" w:date="2016-10-14T12:00:00Z">
            <w:rPr>
              <w:rFonts w:ascii="Arial" w:hAnsi="Arial" w:cs="Arial"/>
              <w:color w:val="FF0000"/>
              <w:lang w:eastAsia="ar-SA"/>
            </w:rPr>
          </w:rPrChange>
        </w:rPr>
        <w:t>ma</w:t>
      </w:r>
    </w:p>
    <w:p w:rsidR="007B1996" w:rsidRPr="000C3311" w:rsidRDefault="007B1996" w:rsidP="00DB7AF8">
      <w:pPr>
        <w:spacing w:after="0"/>
        <w:jc w:val="center"/>
        <w:rPr>
          <w:rFonts w:ascii="Arial" w:hAnsi="Arial" w:cs="Arial"/>
          <w:b/>
          <w:color w:val="FF0000"/>
          <w:rPrChange w:id="1011" w:author="adriana.araujo" w:date="2016-10-14T12:00:00Z">
            <w:rPr>
              <w:rFonts w:ascii="Arial" w:hAnsi="Arial" w:cs="Arial"/>
              <w:b/>
              <w:color w:val="FF0000"/>
            </w:rPr>
          </w:rPrChange>
        </w:rPr>
      </w:pPr>
      <w:r w:rsidRPr="000C3311">
        <w:rPr>
          <w:rFonts w:ascii="Arial" w:hAnsi="Arial" w:cs="Arial"/>
          <w:b/>
          <w:color w:val="FF0000"/>
          <w:rPrChange w:id="1012" w:author="adriana.araujo" w:date="2016-10-14T12:00:00Z">
            <w:rPr>
              <w:rFonts w:ascii="Arial" w:hAnsi="Arial" w:cs="Arial"/>
              <w:b/>
              <w:color w:val="FF0000"/>
            </w:rPr>
          </w:rPrChange>
        </w:rPr>
        <w:t xml:space="preserve">Assessor de Controle Interno/ Matrícula nº </w:t>
      </w:r>
      <w:r w:rsidR="000E4D70" w:rsidRPr="000C3311">
        <w:rPr>
          <w:rFonts w:ascii="Arial" w:hAnsi="Arial" w:cs="Arial"/>
          <w:b/>
          <w:color w:val="FF0000"/>
          <w:rPrChange w:id="1013" w:author="adriana.araujo" w:date="2016-10-14T12:00:00Z">
            <w:rPr>
              <w:rFonts w:ascii="Arial" w:hAnsi="Arial" w:cs="Arial"/>
              <w:b/>
              <w:color w:val="FF0000"/>
            </w:rPr>
          </w:rPrChange>
        </w:rPr>
        <w:t>2</w:t>
      </w:r>
      <w:r w:rsidR="00A91E95" w:rsidRPr="000C3311">
        <w:rPr>
          <w:rFonts w:ascii="Arial" w:hAnsi="Arial" w:cs="Arial"/>
          <w:b/>
          <w:color w:val="FF0000"/>
          <w:rPrChange w:id="1014" w:author="adriana.araujo" w:date="2016-10-14T12:00:00Z">
            <w:rPr>
              <w:rFonts w:ascii="Arial" w:hAnsi="Arial" w:cs="Arial"/>
              <w:b/>
              <w:color w:val="FF0000"/>
            </w:rPr>
          </w:rPrChange>
        </w:rPr>
        <w:t>9</w:t>
      </w:r>
      <w:r w:rsidR="000E4D70" w:rsidRPr="000C3311">
        <w:rPr>
          <w:rFonts w:ascii="Arial" w:hAnsi="Arial" w:cs="Arial"/>
          <w:b/>
          <w:color w:val="FF0000"/>
          <w:rPrChange w:id="1015" w:author="adriana.araujo" w:date="2016-10-14T12:00:00Z">
            <w:rPr>
              <w:rFonts w:ascii="Arial" w:hAnsi="Arial" w:cs="Arial"/>
              <w:b/>
              <w:color w:val="FF0000"/>
            </w:rPr>
          </w:rPrChange>
        </w:rPr>
        <w:t>.871/9</w:t>
      </w:r>
    </w:p>
    <w:p w:rsidR="008B65AC" w:rsidRPr="000C3311" w:rsidRDefault="008B65AC" w:rsidP="00DB7AF8">
      <w:pPr>
        <w:spacing w:after="0"/>
        <w:jc w:val="center"/>
        <w:rPr>
          <w:rFonts w:ascii="Arial" w:hAnsi="Arial" w:cs="Arial"/>
          <w:b/>
          <w:color w:val="FF0000"/>
          <w:rPrChange w:id="1016" w:author="adriana.araujo" w:date="2016-10-14T12:00:00Z">
            <w:rPr>
              <w:rFonts w:ascii="Arial" w:hAnsi="Arial" w:cs="Arial"/>
              <w:b/>
              <w:color w:val="FF0000"/>
            </w:rPr>
          </w:rPrChange>
        </w:rPr>
      </w:pPr>
    </w:p>
    <w:p w:rsidR="001D3764" w:rsidRPr="000C3311" w:rsidRDefault="001D3764" w:rsidP="00DB7AF8">
      <w:pPr>
        <w:tabs>
          <w:tab w:val="left" w:pos="283"/>
        </w:tabs>
        <w:spacing w:after="0"/>
        <w:rPr>
          <w:rFonts w:ascii="Arial" w:hAnsi="Arial" w:cs="Arial"/>
          <w:color w:val="FF0000"/>
          <w:rPrChange w:id="1017" w:author="adriana.araujo" w:date="2016-10-14T12:00:00Z">
            <w:rPr>
              <w:rFonts w:ascii="Arial" w:hAnsi="Arial" w:cs="Arial"/>
              <w:color w:val="FF0000"/>
            </w:rPr>
          </w:rPrChange>
        </w:rPr>
      </w:pPr>
      <w:r w:rsidRPr="000C3311">
        <w:rPr>
          <w:rFonts w:ascii="Arial" w:hAnsi="Arial" w:cs="Arial"/>
          <w:color w:val="FF0000"/>
          <w:rPrChange w:id="1018" w:author="adriana.araujo" w:date="2016-10-14T12:00:00Z">
            <w:rPr>
              <w:rFonts w:ascii="Arial" w:hAnsi="Arial" w:cs="Arial"/>
              <w:color w:val="FF0000"/>
            </w:rPr>
          </w:rPrChange>
        </w:rPr>
        <w:t>De acordo:</w:t>
      </w:r>
    </w:p>
    <w:p w:rsidR="008B65AC" w:rsidRPr="000C3311" w:rsidRDefault="008B65AC" w:rsidP="00DB7AF8">
      <w:pPr>
        <w:tabs>
          <w:tab w:val="left" w:pos="283"/>
        </w:tabs>
        <w:spacing w:after="0"/>
        <w:rPr>
          <w:rFonts w:ascii="Arial" w:hAnsi="Arial" w:cs="Arial"/>
          <w:color w:val="FF0000"/>
          <w:rPrChange w:id="1019" w:author="adriana.araujo" w:date="2016-10-14T12:00:00Z">
            <w:rPr>
              <w:rFonts w:ascii="Arial" w:hAnsi="Arial" w:cs="Arial"/>
              <w:color w:val="FF0000"/>
            </w:rPr>
          </w:rPrChange>
        </w:rPr>
      </w:pPr>
    </w:p>
    <w:p w:rsidR="001D3764" w:rsidRPr="000C3311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  <w:color w:val="FF0000"/>
          <w:rPrChange w:id="1020" w:author="adriana.araujo" w:date="2016-10-14T12:00:00Z">
            <w:rPr>
              <w:rFonts w:ascii="Arial" w:hAnsi="Arial" w:cs="Arial"/>
              <w:color w:val="FF0000"/>
            </w:rPr>
          </w:rPrChange>
        </w:rPr>
      </w:pPr>
      <w:r w:rsidRPr="000C3311">
        <w:rPr>
          <w:rFonts w:ascii="Arial" w:hAnsi="Arial" w:cs="Arial"/>
          <w:color w:val="FF0000"/>
          <w:rPrChange w:id="1021" w:author="adriana.araujo" w:date="2016-10-14T12:00:00Z">
            <w:rPr>
              <w:rFonts w:ascii="Arial" w:hAnsi="Arial" w:cs="Arial"/>
              <w:color w:val="FF0000"/>
            </w:rPr>
          </w:rPrChange>
        </w:rPr>
        <w:t xml:space="preserve">Adriana Andrade Araújo </w:t>
      </w:r>
    </w:p>
    <w:p w:rsidR="001D3764" w:rsidRPr="000C3311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  <w:color w:val="FF0000"/>
          <w:rPrChange w:id="1022" w:author="adriana.araujo" w:date="2016-10-14T12:00:00Z">
            <w:rPr>
              <w:rFonts w:ascii="Arial" w:hAnsi="Arial" w:cs="Arial"/>
              <w:color w:val="FF0000"/>
            </w:rPr>
          </w:rPrChange>
        </w:rPr>
      </w:pPr>
      <w:r w:rsidRPr="000C3311">
        <w:rPr>
          <w:rFonts w:ascii="Arial" w:hAnsi="Arial" w:cs="Arial"/>
          <w:b/>
          <w:color w:val="FF0000"/>
          <w:rPrChange w:id="1023" w:author="adriana.araujo" w:date="2016-10-14T12:00:00Z">
            <w:rPr>
              <w:rFonts w:ascii="Arial" w:hAnsi="Arial" w:cs="Arial"/>
              <w:b/>
              <w:color w:val="FF0000"/>
            </w:rPr>
          </w:rPrChange>
        </w:rPr>
        <w:t>Superintendente de Auditagem - Matrícula n° 113-9</w:t>
      </w:r>
    </w:p>
    <w:sectPr w:rsidR="001D3764" w:rsidRPr="000C3311" w:rsidSect="00B4062D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30A" w:rsidRDefault="00F0530A" w:rsidP="003068B9">
      <w:pPr>
        <w:spacing w:after="0" w:line="240" w:lineRule="auto"/>
      </w:pPr>
      <w:r>
        <w:separator/>
      </w:r>
    </w:p>
  </w:endnote>
  <w:endnote w:type="continuationSeparator" w:id="0">
    <w:p w:rsidR="00F0530A" w:rsidRDefault="00F0530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30A" w:rsidRDefault="00F0530A" w:rsidP="003068B9">
      <w:pPr>
        <w:spacing w:after="0" w:line="240" w:lineRule="auto"/>
      </w:pPr>
      <w:r>
        <w:separator/>
      </w:r>
    </w:p>
  </w:footnote>
  <w:footnote w:type="continuationSeparator" w:id="0">
    <w:p w:rsidR="00F0530A" w:rsidRDefault="00F0530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510A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62.45pt;margin-top:18.55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iHFZKd0AAAAJAQAA&#10;DwAAAAAAAAAAAAAAAAALBQAAZHJzL2Rvd25yZXYueG1sUEsFBgAAAAAEAAQA8wAAABUGAAAAAA==&#10;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4DF9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131B92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ED534CE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74B81972"/>
    <w:multiLevelType w:val="hybridMultilevel"/>
    <w:tmpl w:val="D91EE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5"/>
  </w:num>
  <w:num w:numId="11">
    <w:abstractNumId w:val="13"/>
  </w:num>
  <w:num w:numId="12">
    <w:abstractNumId w:val="9"/>
  </w:num>
  <w:num w:numId="13">
    <w:abstractNumId w:val="4"/>
  </w:num>
  <w:num w:numId="14">
    <w:abstractNumId w:val="11"/>
  </w:num>
  <w:num w:numId="15">
    <w:abstractNumId w:val="12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proofState w:spelling="clean" w:grammar="clean"/>
  <w:trackRevisions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4584"/>
    <w:rsid w:val="00016154"/>
    <w:rsid w:val="00021BF7"/>
    <w:rsid w:val="0002351E"/>
    <w:rsid w:val="00024DE5"/>
    <w:rsid w:val="00024FA7"/>
    <w:rsid w:val="00036DBB"/>
    <w:rsid w:val="0005691E"/>
    <w:rsid w:val="00060209"/>
    <w:rsid w:val="0006100F"/>
    <w:rsid w:val="000639BC"/>
    <w:rsid w:val="00063D92"/>
    <w:rsid w:val="00064315"/>
    <w:rsid w:val="0006543B"/>
    <w:rsid w:val="000704D2"/>
    <w:rsid w:val="00075344"/>
    <w:rsid w:val="000804BE"/>
    <w:rsid w:val="000819F7"/>
    <w:rsid w:val="00083316"/>
    <w:rsid w:val="0009012C"/>
    <w:rsid w:val="000944F1"/>
    <w:rsid w:val="00095A57"/>
    <w:rsid w:val="000B35B4"/>
    <w:rsid w:val="000B5063"/>
    <w:rsid w:val="000C2334"/>
    <w:rsid w:val="000C3311"/>
    <w:rsid w:val="000C3D68"/>
    <w:rsid w:val="000E4D70"/>
    <w:rsid w:val="000E6E84"/>
    <w:rsid w:val="000E7D27"/>
    <w:rsid w:val="000E7F5C"/>
    <w:rsid w:val="000F744A"/>
    <w:rsid w:val="00100055"/>
    <w:rsid w:val="00100DE2"/>
    <w:rsid w:val="00102552"/>
    <w:rsid w:val="00104326"/>
    <w:rsid w:val="00106350"/>
    <w:rsid w:val="001126DB"/>
    <w:rsid w:val="0011446A"/>
    <w:rsid w:val="00120A7D"/>
    <w:rsid w:val="00121644"/>
    <w:rsid w:val="00127079"/>
    <w:rsid w:val="00127C24"/>
    <w:rsid w:val="001421C3"/>
    <w:rsid w:val="00143061"/>
    <w:rsid w:val="0014437C"/>
    <w:rsid w:val="0014708F"/>
    <w:rsid w:val="00150A2D"/>
    <w:rsid w:val="00154292"/>
    <w:rsid w:val="001543AF"/>
    <w:rsid w:val="00160277"/>
    <w:rsid w:val="00162B5F"/>
    <w:rsid w:val="001678D3"/>
    <w:rsid w:val="00167FBA"/>
    <w:rsid w:val="00171D25"/>
    <w:rsid w:val="00171D7D"/>
    <w:rsid w:val="0017400D"/>
    <w:rsid w:val="0018283D"/>
    <w:rsid w:val="001860A7"/>
    <w:rsid w:val="001920FC"/>
    <w:rsid w:val="001952C8"/>
    <w:rsid w:val="001A1614"/>
    <w:rsid w:val="001A75BF"/>
    <w:rsid w:val="001B1560"/>
    <w:rsid w:val="001B29E2"/>
    <w:rsid w:val="001B35B1"/>
    <w:rsid w:val="001C2DDD"/>
    <w:rsid w:val="001C3E65"/>
    <w:rsid w:val="001D3764"/>
    <w:rsid w:val="001D78FB"/>
    <w:rsid w:val="001E193D"/>
    <w:rsid w:val="001E5E64"/>
    <w:rsid w:val="001F3E05"/>
    <w:rsid w:val="00203251"/>
    <w:rsid w:val="00207E72"/>
    <w:rsid w:val="00211512"/>
    <w:rsid w:val="00215AB3"/>
    <w:rsid w:val="002170BB"/>
    <w:rsid w:val="00226713"/>
    <w:rsid w:val="00226ED4"/>
    <w:rsid w:val="00236468"/>
    <w:rsid w:val="00246B04"/>
    <w:rsid w:val="00250A6E"/>
    <w:rsid w:val="00253855"/>
    <w:rsid w:val="00257E46"/>
    <w:rsid w:val="00263DA2"/>
    <w:rsid w:val="00264554"/>
    <w:rsid w:val="002666E8"/>
    <w:rsid w:val="0027144E"/>
    <w:rsid w:val="00273191"/>
    <w:rsid w:val="00273937"/>
    <w:rsid w:val="002774B8"/>
    <w:rsid w:val="002854B2"/>
    <w:rsid w:val="00285D78"/>
    <w:rsid w:val="002868B5"/>
    <w:rsid w:val="00287AEA"/>
    <w:rsid w:val="00291A43"/>
    <w:rsid w:val="002976B7"/>
    <w:rsid w:val="00297D5C"/>
    <w:rsid w:val="002A4C94"/>
    <w:rsid w:val="002A7A87"/>
    <w:rsid w:val="002B5A10"/>
    <w:rsid w:val="002B7BEF"/>
    <w:rsid w:val="002D57F2"/>
    <w:rsid w:val="002E36C3"/>
    <w:rsid w:val="002E41E1"/>
    <w:rsid w:val="002E5DFC"/>
    <w:rsid w:val="002E7489"/>
    <w:rsid w:val="002F3939"/>
    <w:rsid w:val="003041E8"/>
    <w:rsid w:val="00304CC8"/>
    <w:rsid w:val="003068B9"/>
    <w:rsid w:val="00307A74"/>
    <w:rsid w:val="00314BAC"/>
    <w:rsid w:val="003158C8"/>
    <w:rsid w:val="00317C72"/>
    <w:rsid w:val="00326562"/>
    <w:rsid w:val="00326F43"/>
    <w:rsid w:val="0033044B"/>
    <w:rsid w:val="00336F26"/>
    <w:rsid w:val="003400DC"/>
    <w:rsid w:val="00344AA7"/>
    <w:rsid w:val="003454BC"/>
    <w:rsid w:val="00345C10"/>
    <w:rsid w:val="003469FA"/>
    <w:rsid w:val="00347410"/>
    <w:rsid w:val="003517B0"/>
    <w:rsid w:val="0035277A"/>
    <w:rsid w:val="00356147"/>
    <w:rsid w:val="00356D8E"/>
    <w:rsid w:val="00362BF4"/>
    <w:rsid w:val="0037025D"/>
    <w:rsid w:val="003721F1"/>
    <w:rsid w:val="00373B4F"/>
    <w:rsid w:val="003803F4"/>
    <w:rsid w:val="0038290C"/>
    <w:rsid w:val="003852FB"/>
    <w:rsid w:val="00397941"/>
    <w:rsid w:val="003B2650"/>
    <w:rsid w:val="003B2FCA"/>
    <w:rsid w:val="003C67EF"/>
    <w:rsid w:val="003C7855"/>
    <w:rsid w:val="003D0B72"/>
    <w:rsid w:val="003D3B40"/>
    <w:rsid w:val="003D3F39"/>
    <w:rsid w:val="003D6263"/>
    <w:rsid w:val="003D77F4"/>
    <w:rsid w:val="003E0CF1"/>
    <w:rsid w:val="003E1C03"/>
    <w:rsid w:val="003E30C4"/>
    <w:rsid w:val="003F2978"/>
    <w:rsid w:val="00401677"/>
    <w:rsid w:val="0040587D"/>
    <w:rsid w:val="004108DA"/>
    <w:rsid w:val="00411143"/>
    <w:rsid w:val="00414008"/>
    <w:rsid w:val="004146E2"/>
    <w:rsid w:val="00417191"/>
    <w:rsid w:val="00421C83"/>
    <w:rsid w:val="00423FF5"/>
    <w:rsid w:val="00433CD3"/>
    <w:rsid w:val="00434D65"/>
    <w:rsid w:val="00450B9D"/>
    <w:rsid w:val="00450C5F"/>
    <w:rsid w:val="004526D6"/>
    <w:rsid w:val="00453CD0"/>
    <w:rsid w:val="00474237"/>
    <w:rsid w:val="00475450"/>
    <w:rsid w:val="00475CD6"/>
    <w:rsid w:val="00482E8B"/>
    <w:rsid w:val="0049182B"/>
    <w:rsid w:val="00492515"/>
    <w:rsid w:val="00497CB2"/>
    <w:rsid w:val="004A3B0A"/>
    <w:rsid w:val="004A62D6"/>
    <w:rsid w:val="004B01B8"/>
    <w:rsid w:val="004B32C7"/>
    <w:rsid w:val="004B419F"/>
    <w:rsid w:val="004B4A7C"/>
    <w:rsid w:val="004B7CA1"/>
    <w:rsid w:val="004B7E12"/>
    <w:rsid w:val="004C472C"/>
    <w:rsid w:val="004D1340"/>
    <w:rsid w:val="004D69E5"/>
    <w:rsid w:val="004E34F3"/>
    <w:rsid w:val="004E707A"/>
    <w:rsid w:val="004E71AB"/>
    <w:rsid w:val="004F08BC"/>
    <w:rsid w:val="004F1D70"/>
    <w:rsid w:val="004F6786"/>
    <w:rsid w:val="004F68B3"/>
    <w:rsid w:val="004F791B"/>
    <w:rsid w:val="00501AB2"/>
    <w:rsid w:val="00505DB9"/>
    <w:rsid w:val="00505FF4"/>
    <w:rsid w:val="00506514"/>
    <w:rsid w:val="005073F1"/>
    <w:rsid w:val="00514DB9"/>
    <w:rsid w:val="005152F4"/>
    <w:rsid w:val="005176DE"/>
    <w:rsid w:val="005333BE"/>
    <w:rsid w:val="00533A91"/>
    <w:rsid w:val="00533EA5"/>
    <w:rsid w:val="00535878"/>
    <w:rsid w:val="005372CA"/>
    <w:rsid w:val="00543AB5"/>
    <w:rsid w:val="005523C4"/>
    <w:rsid w:val="00553455"/>
    <w:rsid w:val="0055578D"/>
    <w:rsid w:val="005600DE"/>
    <w:rsid w:val="00561FB7"/>
    <w:rsid w:val="0056792A"/>
    <w:rsid w:val="005700F3"/>
    <w:rsid w:val="00582023"/>
    <w:rsid w:val="005822FA"/>
    <w:rsid w:val="005825A6"/>
    <w:rsid w:val="00582E11"/>
    <w:rsid w:val="0058664D"/>
    <w:rsid w:val="00592955"/>
    <w:rsid w:val="00597886"/>
    <w:rsid w:val="005A33B2"/>
    <w:rsid w:val="005A40B7"/>
    <w:rsid w:val="005A57EA"/>
    <w:rsid w:val="005A6216"/>
    <w:rsid w:val="005B0B85"/>
    <w:rsid w:val="005B701D"/>
    <w:rsid w:val="005B7C2E"/>
    <w:rsid w:val="005C2E7D"/>
    <w:rsid w:val="005C38B9"/>
    <w:rsid w:val="005C393D"/>
    <w:rsid w:val="005C738A"/>
    <w:rsid w:val="005C7CA1"/>
    <w:rsid w:val="005D20A8"/>
    <w:rsid w:val="005D66C0"/>
    <w:rsid w:val="005E3B9D"/>
    <w:rsid w:val="005E5731"/>
    <w:rsid w:val="005F3EED"/>
    <w:rsid w:val="005F6841"/>
    <w:rsid w:val="00600CFB"/>
    <w:rsid w:val="006011A4"/>
    <w:rsid w:val="00605896"/>
    <w:rsid w:val="00607651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4457"/>
    <w:rsid w:val="00645C6E"/>
    <w:rsid w:val="0064662F"/>
    <w:rsid w:val="00647956"/>
    <w:rsid w:val="00650065"/>
    <w:rsid w:val="006525F5"/>
    <w:rsid w:val="0065493D"/>
    <w:rsid w:val="00660727"/>
    <w:rsid w:val="006677E1"/>
    <w:rsid w:val="00667DE2"/>
    <w:rsid w:val="0067094A"/>
    <w:rsid w:val="00672DD2"/>
    <w:rsid w:val="00674F72"/>
    <w:rsid w:val="006765BD"/>
    <w:rsid w:val="00684A9E"/>
    <w:rsid w:val="00686280"/>
    <w:rsid w:val="006877E5"/>
    <w:rsid w:val="0069137D"/>
    <w:rsid w:val="0069756C"/>
    <w:rsid w:val="006A0669"/>
    <w:rsid w:val="006A1957"/>
    <w:rsid w:val="006A2160"/>
    <w:rsid w:val="006B0FDC"/>
    <w:rsid w:val="006B1398"/>
    <w:rsid w:val="006B21C5"/>
    <w:rsid w:val="006D012C"/>
    <w:rsid w:val="006D1E19"/>
    <w:rsid w:val="006D2AB4"/>
    <w:rsid w:val="006D306A"/>
    <w:rsid w:val="006D6725"/>
    <w:rsid w:val="006D78AA"/>
    <w:rsid w:val="006E1EFC"/>
    <w:rsid w:val="006E70A7"/>
    <w:rsid w:val="006F0C2A"/>
    <w:rsid w:val="006F31F7"/>
    <w:rsid w:val="00700176"/>
    <w:rsid w:val="007021DB"/>
    <w:rsid w:val="00703CDD"/>
    <w:rsid w:val="00711BAB"/>
    <w:rsid w:val="00715B1E"/>
    <w:rsid w:val="0073240D"/>
    <w:rsid w:val="00736A0E"/>
    <w:rsid w:val="007411F2"/>
    <w:rsid w:val="00745082"/>
    <w:rsid w:val="00750C1F"/>
    <w:rsid w:val="0076342A"/>
    <w:rsid w:val="007729E1"/>
    <w:rsid w:val="00776447"/>
    <w:rsid w:val="00776B71"/>
    <w:rsid w:val="00776C46"/>
    <w:rsid w:val="00783480"/>
    <w:rsid w:val="0078543F"/>
    <w:rsid w:val="007A2BEA"/>
    <w:rsid w:val="007A7FFA"/>
    <w:rsid w:val="007B17B7"/>
    <w:rsid w:val="007B1996"/>
    <w:rsid w:val="007B1AB2"/>
    <w:rsid w:val="007B3246"/>
    <w:rsid w:val="007B55B1"/>
    <w:rsid w:val="007C54B5"/>
    <w:rsid w:val="007E34E7"/>
    <w:rsid w:val="007E3A15"/>
    <w:rsid w:val="007E447B"/>
    <w:rsid w:val="007E6D16"/>
    <w:rsid w:val="007F276C"/>
    <w:rsid w:val="007F365F"/>
    <w:rsid w:val="007F73CC"/>
    <w:rsid w:val="00801E3C"/>
    <w:rsid w:val="00803BA3"/>
    <w:rsid w:val="008150EF"/>
    <w:rsid w:val="00817BE3"/>
    <w:rsid w:val="008218EF"/>
    <w:rsid w:val="00827326"/>
    <w:rsid w:val="00827545"/>
    <w:rsid w:val="00842351"/>
    <w:rsid w:val="008537C3"/>
    <w:rsid w:val="00857B87"/>
    <w:rsid w:val="00872AE9"/>
    <w:rsid w:val="00883E01"/>
    <w:rsid w:val="00890B8F"/>
    <w:rsid w:val="0089348D"/>
    <w:rsid w:val="00894D93"/>
    <w:rsid w:val="008A7908"/>
    <w:rsid w:val="008B04FC"/>
    <w:rsid w:val="008B65AC"/>
    <w:rsid w:val="008C2FA4"/>
    <w:rsid w:val="008C6BA1"/>
    <w:rsid w:val="008D01B8"/>
    <w:rsid w:val="008D12B4"/>
    <w:rsid w:val="008D162F"/>
    <w:rsid w:val="008D216C"/>
    <w:rsid w:val="008D37F3"/>
    <w:rsid w:val="008D6221"/>
    <w:rsid w:val="008E0D58"/>
    <w:rsid w:val="008E26AB"/>
    <w:rsid w:val="008E4CC7"/>
    <w:rsid w:val="008E65B4"/>
    <w:rsid w:val="008F092E"/>
    <w:rsid w:val="008F2650"/>
    <w:rsid w:val="008F385D"/>
    <w:rsid w:val="00900754"/>
    <w:rsid w:val="00914762"/>
    <w:rsid w:val="00914C50"/>
    <w:rsid w:val="00917F28"/>
    <w:rsid w:val="009234F8"/>
    <w:rsid w:val="00927643"/>
    <w:rsid w:val="00934338"/>
    <w:rsid w:val="00960CB5"/>
    <w:rsid w:val="00961DB8"/>
    <w:rsid w:val="009629C8"/>
    <w:rsid w:val="0097022B"/>
    <w:rsid w:val="00980936"/>
    <w:rsid w:val="00982007"/>
    <w:rsid w:val="0098367C"/>
    <w:rsid w:val="0098664A"/>
    <w:rsid w:val="00987BCD"/>
    <w:rsid w:val="00990B1E"/>
    <w:rsid w:val="009912FD"/>
    <w:rsid w:val="00991F54"/>
    <w:rsid w:val="00997250"/>
    <w:rsid w:val="009A0E5A"/>
    <w:rsid w:val="009A3882"/>
    <w:rsid w:val="009A59B2"/>
    <w:rsid w:val="009A68C5"/>
    <w:rsid w:val="009B0FAE"/>
    <w:rsid w:val="009B4CE4"/>
    <w:rsid w:val="009B7369"/>
    <w:rsid w:val="009C1394"/>
    <w:rsid w:val="009C2110"/>
    <w:rsid w:val="009C5BFA"/>
    <w:rsid w:val="009C6FDF"/>
    <w:rsid w:val="009D5D1B"/>
    <w:rsid w:val="009D6C0B"/>
    <w:rsid w:val="009F014D"/>
    <w:rsid w:val="009F0990"/>
    <w:rsid w:val="009F1968"/>
    <w:rsid w:val="009F1D1C"/>
    <w:rsid w:val="009F4CE3"/>
    <w:rsid w:val="009F71A6"/>
    <w:rsid w:val="00A03F8C"/>
    <w:rsid w:val="00A04210"/>
    <w:rsid w:val="00A04E25"/>
    <w:rsid w:val="00A077BE"/>
    <w:rsid w:val="00A15E51"/>
    <w:rsid w:val="00A16649"/>
    <w:rsid w:val="00A203F3"/>
    <w:rsid w:val="00A343D4"/>
    <w:rsid w:val="00A35E63"/>
    <w:rsid w:val="00A426CC"/>
    <w:rsid w:val="00A454C6"/>
    <w:rsid w:val="00A578DD"/>
    <w:rsid w:val="00A606F9"/>
    <w:rsid w:val="00A62C11"/>
    <w:rsid w:val="00A6698C"/>
    <w:rsid w:val="00A70E05"/>
    <w:rsid w:val="00A736E5"/>
    <w:rsid w:val="00A80E1A"/>
    <w:rsid w:val="00A901A6"/>
    <w:rsid w:val="00A904C6"/>
    <w:rsid w:val="00A91E95"/>
    <w:rsid w:val="00A92B18"/>
    <w:rsid w:val="00A92CAA"/>
    <w:rsid w:val="00A955D3"/>
    <w:rsid w:val="00AA1BE9"/>
    <w:rsid w:val="00AA4FF6"/>
    <w:rsid w:val="00AA710E"/>
    <w:rsid w:val="00AB150F"/>
    <w:rsid w:val="00AB1E8B"/>
    <w:rsid w:val="00AB2A7B"/>
    <w:rsid w:val="00AB4BF4"/>
    <w:rsid w:val="00AC5E41"/>
    <w:rsid w:val="00AD1569"/>
    <w:rsid w:val="00AD397C"/>
    <w:rsid w:val="00B02494"/>
    <w:rsid w:val="00B05B9F"/>
    <w:rsid w:val="00B1029F"/>
    <w:rsid w:val="00B11B7D"/>
    <w:rsid w:val="00B12135"/>
    <w:rsid w:val="00B12E19"/>
    <w:rsid w:val="00B14AD1"/>
    <w:rsid w:val="00B20F06"/>
    <w:rsid w:val="00B26AB1"/>
    <w:rsid w:val="00B308EA"/>
    <w:rsid w:val="00B31CA6"/>
    <w:rsid w:val="00B32552"/>
    <w:rsid w:val="00B32ADC"/>
    <w:rsid w:val="00B3375F"/>
    <w:rsid w:val="00B3383A"/>
    <w:rsid w:val="00B355C0"/>
    <w:rsid w:val="00B374F4"/>
    <w:rsid w:val="00B403C1"/>
    <w:rsid w:val="00B4062D"/>
    <w:rsid w:val="00B46C09"/>
    <w:rsid w:val="00B53C95"/>
    <w:rsid w:val="00B613D4"/>
    <w:rsid w:val="00B629A7"/>
    <w:rsid w:val="00B76170"/>
    <w:rsid w:val="00B77A4C"/>
    <w:rsid w:val="00B858D5"/>
    <w:rsid w:val="00BA4ED7"/>
    <w:rsid w:val="00BB3748"/>
    <w:rsid w:val="00BB52E6"/>
    <w:rsid w:val="00BB6F2B"/>
    <w:rsid w:val="00BC1043"/>
    <w:rsid w:val="00BC5DF0"/>
    <w:rsid w:val="00BC6D23"/>
    <w:rsid w:val="00BD1CFB"/>
    <w:rsid w:val="00BE06DD"/>
    <w:rsid w:val="00BE177C"/>
    <w:rsid w:val="00BE480E"/>
    <w:rsid w:val="00BE6150"/>
    <w:rsid w:val="00BF1314"/>
    <w:rsid w:val="00BF38D5"/>
    <w:rsid w:val="00C04922"/>
    <w:rsid w:val="00C0575A"/>
    <w:rsid w:val="00C068FA"/>
    <w:rsid w:val="00C1143E"/>
    <w:rsid w:val="00C128EC"/>
    <w:rsid w:val="00C1510D"/>
    <w:rsid w:val="00C17F49"/>
    <w:rsid w:val="00C212C5"/>
    <w:rsid w:val="00C23959"/>
    <w:rsid w:val="00C23E71"/>
    <w:rsid w:val="00C42BB6"/>
    <w:rsid w:val="00C506C9"/>
    <w:rsid w:val="00C52082"/>
    <w:rsid w:val="00C56994"/>
    <w:rsid w:val="00C606E9"/>
    <w:rsid w:val="00C6151E"/>
    <w:rsid w:val="00C6170C"/>
    <w:rsid w:val="00C63214"/>
    <w:rsid w:val="00C64FF9"/>
    <w:rsid w:val="00C66903"/>
    <w:rsid w:val="00C72CE5"/>
    <w:rsid w:val="00C7473F"/>
    <w:rsid w:val="00C75F05"/>
    <w:rsid w:val="00C77E0C"/>
    <w:rsid w:val="00C83FB8"/>
    <w:rsid w:val="00C96003"/>
    <w:rsid w:val="00CA1816"/>
    <w:rsid w:val="00CA5719"/>
    <w:rsid w:val="00CA5F38"/>
    <w:rsid w:val="00CB36FC"/>
    <w:rsid w:val="00CB4AF9"/>
    <w:rsid w:val="00CD1217"/>
    <w:rsid w:val="00CD16EB"/>
    <w:rsid w:val="00CD1E68"/>
    <w:rsid w:val="00CD1E76"/>
    <w:rsid w:val="00CD5829"/>
    <w:rsid w:val="00CD6BEF"/>
    <w:rsid w:val="00CD7156"/>
    <w:rsid w:val="00CD7EE9"/>
    <w:rsid w:val="00CF2EBF"/>
    <w:rsid w:val="00CF3D0C"/>
    <w:rsid w:val="00D00F00"/>
    <w:rsid w:val="00D039D4"/>
    <w:rsid w:val="00D0671C"/>
    <w:rsid w:val="00D11111"/>
    <w:rsid w:val="00D11243"/>
    <w:rsid w:val="00D14ECF"/>
    <w:rsid w:val="00D17243"/>
    <w:rsid w:val="00D2579C"/>
    <w:rsid w:val="00D27EA6"/>
    <w:rsid w:val="00D30760"/>
    <w:rsid w:val="00D46C3C"/>
    <w:rsid w:val="00D576AB"/>
    <w:rsid w:val="00D579C4"/>
    <w:rsid w:val="00D614D5"/>
    <w:rsid w:val="00D62766"/>
    <w:rsid w:val="00D64577"/>
    <w:rsid w:val="00D65BAB"/>
    <w:rsid w:val="00D70380"/>
    <w:rsid w:val="00D74032"/>
    <w:rsid w:val="00D743D9"/>
    <w:rsid w:val="00D75A0D"/>
    <w:rsid w:val="00D75B6C"/>
    <w:rsid w:val="00D80DD3"/>
    <w:rsid w:val="00D84451"/>
    <w:rsid w:val="00D84E12"/>
    <w:rsid w:val="00D87FD4"/>
    <w:rsid w:val="00D975CD"/>
    <w:rsid w:val="00DA1ECD"/>
    <w:rsid w:val="00DB0D24"/>
    <w:rsid w:val="00DB3A78"/>
    <w:rsid w:val="00DB7AF8"/>
    <w:rsid w:val="00DB7F74"/>
    <w:rsid w:val="00DC0538"/>
    <w:rsid w:val="00DC0AD4"/>
    <w:rsid w:val="00DC1188"/>
    <w:rsid w:val="00DC747B"/>
    <w:rsid w:val="00DD7FA4"/>
    <w:rsid w:val="00DE20A0"/>
    <w:rsid w:val="00DE45E0"/>
    <w:rsid w:val="00DE4762"/>
    <w:rsid w:val="00DF10B3"/>
    <w:rsid w:val="00DF50D8"/>
    <w:rsid w:val="00E157ED"/>
    <w:rsid w:val="00E159E7"/>
    <w:rsid w:val="00E15B06"/>
    <w:rsid w:val="00E31FC3"/>
    <w:rsid w:val="00E338B5"/>
    <w:rsid w:val="00E34120"/>
    <w:rsid w:val="00E362E2"/>
    <w:rsid w:val="00E407D8"/>
    <w:rsid w:val="00E47B16"/>
    <w:rsid w:val="00E510AB"/>
    <w:rsid w:val="00E56D1E"/>
    <w:rsid w:val="00E6255C"/>
    <w:rsid w:val="00E657DD"/>
    <w:rsid w:val="00E7175D"/>
    <w:rsid w:val="00E90ACB"/>
    <w:rsid w:val="00E93DF1"/>
    <w:rsid w:val="00E95EAF"/>
    <w:rsid w:val="00E96A71"/>
    <w:rsid w:val="00EA19D1"/>
    <w:rsid w:val="00EA48A7"/>
    <w:rsid w:val="00EA5E3A"/>
    <w:rsid w:val="00EB0567"/>
    <w:rsid w:val="00EB10D8"/>
    <w:rsid w:val="00EB2528"/>
    <w:rsid w:val="00EB6F91"/>
    <w:rsid w:val="00EC1FB4"/>
    <w:rsid w:val="00EC4E25"/>
    <w:rsid w:val="00EC7D71"/>
    <w:rsid w:val="00ED1CB8"/>
    <w:rsid w:val="00ED1CEF"/>
    <w:rsid w:val="00ED1E34"/>
    <w:rsid w:val="00EE2A70"/>
    <w:rsid w:val="00EE641C"/>
    <w:rsid w:val="00EF320D"/>
    <w:rsid w:val="00EF47D5"/>
    <w:rsid w:val="00EF5927"/>
    <w:rsid w:val="00EF641A"/>
    <w:rsid w:val="00EF649D"/>
    <w:rsid w:val="00EF719C"/>
    <w:rsid w:val="00F00567"/>
    <w:rsid w:val="00F03042"/>
    <w:rsid w:val="00F03808"/>
    <w:rsid w:val="00F0530A"/>
    <w:rsid w:val="00F1476F"/>
    <w:rsid w:val="00F1585F"/>
    <w:rsid w:val="00F17A1B"/>
    <w:rsid w:val="00F27C2C"/>
    <w:rsid w:val="00F34A80"/>
    <w:rsid w:val="00F4104B"/>
    <w:rsid w:val="00F410E0"/>
    <w:rsid w:val="00F43D0B"/>
    <w:rsid w:val="00F44AFC"/>
    <w:rsid w:val="00F53A9E"/>
    <w:rsid w:val="00F61340"/>
    <w:rsid w:val="00F65C2F"/>
    <w:rsid w:val="00F67B9D"/>
    <w:rsid w:val="00F71591"/>
    <w:rsid w:val="00F74EEC"/>
    <w:rsid w:val="00F819C1"/>
    <w:rsid w:val="00F82541"/>
    <w:rsid w:val="00F83B67"/>
    <w:rsid w:val="00F90F37"/>
    <w:rsid w:val="00F93B5A"/>
    <w:rsid w:val="00F95854"/>
    <w:rsid w:val="00FA0A94"/>
    <w:rsid w:val="00FA1DB9"/>
    <w:rsid w:val="00FA45FA"/>
    <w:rsid w:val="00FA7ABC"/>
    <w:rsid w:val="00FA7FB3"/>
    <w:rsid w:val="00FB2725"/>
    <w:rsid w:val="00FC7A80"/>
    <w:rsid w:val="00FD6622"/>
    <w:rsid w:val="00FE23AB"/>
    <w:rsid w:val="00FE5725"/>
    <w:rsid w:val="00FE654D"/>
    <w:rsid w:val="00FE6879"/>
    <w:rsid w:val="00FF2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character" w:styleId="Hyperlink">
    <w:name w:val="Hyperlink"/>
    <w:basedOn w:val="Fontepargpadro"/>
    <w:uiPriority w:val="99"/>
    <w:unhideWhenUsed/>
    <w:rsid w:val="00AB15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B0D6A-9910-4A25-A669-D08DEA7DC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1883</Words>
  <Characters>10169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13</cp:revision>
  <cp:lastPrinted>2016-09-08T15:49:00Z</cp:lastPrinted>
  <dcterms:created xsi:type="dcterms:W3CDTF">2016-10-13T20:38:00Z</dcterms:created>
  <dcterms:modified xsi:type="dcterms:W3CDTF">2016-10-14T15:18:00Z</dcterms:modified>
</cp:coreProperties>
</file>