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B6E" w:rsidRDefault="00353B6E" w:rsidP="00F0144C">
      <w:pPr>
        <w:ind w:left="-851" w:right="-852"/>
        <w:jc w:val="center"/>
        <w:rPr>
          <w:noProof/>
          <w:lang w:eastAsia="pt-BR"/>
        </w:rPr>
      </w:pPr>
    </w:p>
    <w:p w:rsidR="00913ADE" w:rsidRPr="007C5D14" w:rsidRDefault="007C5D14" w:rsidP="00F0144C">
      <w:pPr>
        <w:ind w:left="-851" w:right="-852"/>
        <w:jc w:val="center"/>
        <w:rPr>
          <w:b/>
          <w:noProof/>
          <w:sz w:val="24"/>
          <w:lang w:eastAsia="pt-BR"/>
        </w:rPr>
      </w:pPr>
      <w:r w:rsidRPr="007C5D14">
        <w:rPr>
          <w:b/>
          <w:noProof/>
          <w:sz w:val="24"/>
          <w:lang w:eastAsia="pt-BR"/>
        </w:rPr>
        <w:t xml:space="preserve">GOOGLE ANALYTICS: PORTAL DA TRANSPARÊNCIA - </w:t>
      </w:r>
      <w:r w:rsidR="0023021B">
        <w:rPr>
          <w:b/>
          <w:noProof/>
          <w:sz w:val="24"/>
          <w:lang w:eastAsia="pt-BR"/>
        </w:rPr>
        <w:t>OUTUBRO</w:t>
      </w:r>
      <w:r w:rsidRPr="007C5D14">
        <w:rPr>
          <w:b/>
          <w:noProof/>
          <w:sz w:val="24"/>
          <w:lang w:eastAsia="pt-BR"/>
        </w:rPr>
        <w:t>/2016</w:t>
      </w:r>
    </w:p>
    <w:p w:rsidR="00353B6E" w:rsidRDefault="00353B6E" w:rsidP="00F0144C">
      <w:pPr>
        <w:ind w:left="-851" w:right="-852"/>
        <w:jc w:val="center"/>
        <w:rPr>
          <w:noProof/>
          <w:lang w:eastAsia="pt-BR"/>
        </w:rPr>
      </w:pPr>
    </w:p>
    <w:p w:rsidR="00C45455" w:rsidRDefault="00C45455" w:rsidP="00C45455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C45455" w:rsidRDefault="00C45455" w:rsidP="00C45455">
      <w:pPr>
        <w:jc w:val="both"/>
        <w:rPr>
          <w:sz w:val="24"/>
          <w:szCs w:val="24"/>
        </w:rPr>
      </w:pPr>
      <w:r w:rsidRPr="00702CBB">
        <w:rPr>
          <w:sz w:val="24"/>
          <w:szCs w:val="24"/>
        </w:rPr>
        <w:t xml:space="preserve">O presente </w:t>
      </w:r>
      <w:r>
        <w:rPr>
          <w:sz w:val="24"/>
          <w:szCs w:val="24"/>
        </w:rPr>
        <w:t>relató</w:t>
      </w:r>
      <w:r w:rsidR="00262693">
        <w:rPr>
          <w:sz w:val="24"/>
          <w:szCs w:val="24"/>
        </w:rPr>
        <w:t xml:space="preserve">rio tem </w:t>
      </w:r>
      <w:ins w:id="0" w:author="bruna.barbosa" w:date="2016-11-04T09:28:00Z">
        <w:r w:rsidR="00C633EB">
          <w:rPr>
            <w:sz w:val="24"/>
            <w:szCs w:val="24"/>
          </w:rPr>
          <w:t>o</w:t>
        </w:r>
      </w:ins>
      <w:del w:id="1" w:author="bruna.barbosa" w:date="2016-11-04T09:28:00Z">
        <w:r w:rsidR="00262693" w:rsidDel="00C633EB">
          <w:rPr>
            <w:sz w:val="24"/>
            <w:szCs w:val="24"/>
          </w:rPr>
          <w:delText>por</w:delText>
        </w:r>
      </w:del>
      <w:r w:rsidR="00262693">
        <w:rPr>
          <w:sz w:val="24"/>
          <w:szCs w:val="24"/>
        </w:rPr>
        <w:t xml:space="preserve"> objetivo</w:t>
      </w:r>
      <w:ins w:id="2" w:author="bruna.barbosa" w:date="2016-11-04T09:28:00Z">
        <w:r w:rsidR="00C633EB">
          <w:rPr>
            <w:sz w:val="24"/>
            <w:szCs w:val="24"/>
          </w:rPr>
          <w:t xml:space="preserve"> de evidenciar</w:t>
        </w:r>
      </w:ins>
      <w:r w:rsidR="00262693">
        <w:rPr>
          <w:sz w:val="24"/>
          <w:szCs w:val="24"/>
        </w:rPr>
        <w:t xml:space="preserve"> </w:t>
      </w:r>
      <w:del w:id="3" w:author="bruna.barbosa" w:date="2016-11-04T09:29:00Z">
        <w:r w:rsidR="00262693" w:rsidDel="00C633EB">
          <w:rPr>
            <w:sz w:val="24"/>
            <w:szCs w:val="24"/>
          </w:rPr>
          <w:delText>demonstrar</w:delText>
        </w:r>
        <w:r w:rsidR="00AF1DCC" w:rsidDel="00C633EB">
          <w:rPr>
            <w:sz w:val="24"/>
            <w:szCs w:val="24"/>
          </w:rPr>
          <w:delText xml:space="preserve"> com dados quantitativos</w:delText>
        </w:r>
        <w:r w:rsidR="00F221AB" w:rsidDel="00C633EB">
          <w:rPr>
            <w:sz w:val="24"/>
            <w:szCs w:val="24"/>
          </w:rPr>
          <w:delText xml:space="preserve"> informações relativas</w:delText>
        </w:r>
        <w:r w:rsidR="00262693" w:rsidDel="00C633EB">
          <w:rPr>
            <w:sz w:val="24"/>
            <w:szCs w:val="24"/>
          </w:rPr>
          <w:delText xml:space="preserve"> </w:delText>
        </w:r>
        <w:r w:rsidR="00F221AB" w:rsidDel="00C633EB">
          <w:rPr>
            <w:sz w:val="24"/>
            <w:szCs w:val="24"/>
          </w:rPr>
          <w:delText>aos</w:delText>
        </w:r>
      </w:del>
      <w:ins w:id="4" w:author="bruna.barbosa" w:date="2016-11-04T09:29:00Z">
        <w:r w:rsidR="00C633EB">
          <w:rPr>
            <w:sz w:val="24"/>
            <w:szCs w:val="24"/>
          </w:rPr>
          <w:t>os</w:t>
        </w:r>
      </w:ins>
      <w:r w:rsidR="00262693">
        <w:rPr>
          <w:sz w:val="24"/>
          <w:szCs w:val="24"/>
        </w:rPr>
        <w:t xml:space="preserve"> acessos</w:t>
      </w:r>
      <w:ins w:id="5" w:author="bruna.barbosa" w:date="2016-11-04T09:29:00Z">
        <w:r w:rsidR="00C633EB">
          <w:rPr>
            <w:sz w:val="24"/>
            <w:szCs w:val="24"/>
          </w:rPr>
          <w:t xml:space="preserve"> ao</w:t>
        </w:r>
      </w:ins>
      <w:del w:id="6" w:author="bruna.barbosa" w:date="2016-11-04T09:29:00Z">
        <w:r w:rsidR="00262693" w:rsidDel="00C633EB">
          <w:rPr>
            <w:sz w:val="24"/>
            <w:szCs w:val="24"/>
          </w:rPr>
          <w:delText xml:space="preserve"> recebidos pelo</w:delText>
        </w:r>
      </w:del>
      <w:r w:rsidR="00262693">
        <w:rPr>
          <w:sz w:val="24"/>
          <w:szCs w:val="24"/>
        </w:rPr>
        <w:t xml:space="preserve"> Portal da Transparência Graciliano Ramos, no período de 0</w:t>
      </w:r>
      <w:r w:rsidR="003E782E">
        <w:rPr>
          <w:sz w:val="24"/>
          <w:szCs w:val="24"/>
        </w:rPr>
        <w:t>1</w:t>
      </w:r>
      <w:r w:rsidR="00262693">
        <w:rPr>
          <w:sz w:val="24"/>
          <w:szCs w:val="24"/>
        </w:rPr>
        <w:t xml:space="preserve"> de </w:t>
      </w:r>
      <w:r w:rsidR="003E782E">
        <w:rPr>
          <w:sz w:val="24"/>
          <w:szCs w:val="24"/>
        </w:rPr>
        <w:t>Outubro</w:t>
      </w:r>
      <w:r w:rsidR="00262693">
        <w:rPr>
          <w:sz w:val="24"/>
          <w:szCs w:val="24"/>
        </w:rPr>
        <w:t xml:space="preserve"> de 2016 a 3</w:t>
      </w:r>
      <w:r w:rsidR="003E782E">
        <w:rPr>
          <w:sz w:val="24"/>
          <w:szCs w:val="24"/>
        </w:rPr>
        <w:t>1</w:t>
      </w:r>
      <w:r w:rsidR="00262693">
        <w:rPr>
          <w:sz w:val="24"/>
          <w:szCs w:val="24"/>
        </w:rPr>
        <w:t xml:space="preserve"> de </w:t>
      </w:r>
      <w:r w:rsidR="003E782E">
        <w:rPr>
          <w:sz w:val="24"/>
          <w:szCs w:val="24"/>
        </w:rPr>
        <w:t>Outubro</w:t>
      </w:r>
      <w:r w:rsidR="00F221AB">
        <w:rPr>
          <w:sz w:val="24"/>
          <w:szCs w:val="24"/>
        </w:rPr>
        <w:t xml:space="preserve"> de 2016</w:t>
      </w:r>
      <w:r w:rsidR="00AF1DCC">
        <w:rPr>
          <w:sz w:val="24"/>
          <w:szCs w:val="24"/>
        </w:rPr>
        <w:t>,</w:t>
      </w:r>
      <w:ins w:id="7" w:author="bruna.barbosa" w:date="2016-11-04T09:31:00Z">
        <w:r w:rsidR="00C633EB">
          <w:rPr>
            <w:sz w:val="24"/>
            <w:szCs w:val="24"/>
          </w:rPr>
          <w:t xml:space="preserve"> através de dados quantitativos</w:t>
        </w:r>
      </w:ins>
      <w:r w:rsidR="00AF1DCC">
        <w:rPr>
          <w:sz w:val="24"/>
          <w:szCs w:val="24"/>
        </w:rPr>
        <w:t xml:space="preserve"> </w:t>
      </w:r>
      <w:del w:id="8" w:author="bruna.barbosa" w:date="2016-11-04T09:31:00Z">
        <w:r w:rsidR="00AF1DCC" w:rsidDel="00C633EB">
          <w:rPr>
            <w:sz w:val="24"/>
            <w:szCs w:val="24"/>
          </w:rPr>
          <w:delText>sendo estes dados</w:delText>
        </w:r>
      </w:del>
      <w:r w:rsidR="00AF1DCC">
        <w:rPr>
          <w:sz w:val="24"/>
          <w:szCs w:val="24"/>
        </w:rPr>
        <w:t xml:space="preserve"> retirados do Google Analytics</w:t>
      </w:r>
      <w:r>
        <w:rPr>
          <w:sz w:val="24"/>
          <w:szCs w:val="24"/>
        </w:rPr>
        <w:t>.</w:t>
      </w:r>
    </w:p>
    <w:p w:rsidR="00AF1DCC" w:rsidRDefault="00AF1DCC" w:rsidP="00AF1DCC">
      <w:pPr>
        <w:pBdr>
          <w:bottom w:val="single" w:sz="4" w:space="1" w:color="auto"/>
        </w:pBdr>
        <w:rPr>
          <w:b/>
          <w:sz w:val="24"/>
          <w:szCs w:val="24"/>
        </w:rPr>
      </w:pPr>
    </w:p>
    <w:p w:rsidR="00AF1DCC" w:rsidRDefault="00AF1DCC" w:rsidP="00AF1DCC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VISÃO GERAL</w:t>
      </w:r>
    </w:p>
    <w:p w:rsidR="00C633EB" w:rsidRDefault="00AF1DCC" w:rsidP="00AF1DCC">
      <w:pPr>
        <w:jc w:val="both"/>
        <w:rPr>
          <w:ins w:id="9" w:author="bruna.barbosa" w:date="2016-11-04T09:37:00Z"/>
        </w:rPr>
      </w:pPr>
      <w:r>
        <w:rPr>
          <w:sz w:val="24"/>
          <w:szCs w:val="24"/>
        </w:rPr>
        <w:t xml:space="preserve">No mês de </w:t>
      </w:r>
      <w:r w:rsidR="003E782E">
        <w:rPr>
          <w:sz w:val="24"/>
          <w:szCs w:val="24"/>
        </w:rPr>
        <w:t>Outubro</w:t>
      </w:r>
      <w:r>
        <w:rPr>
          <w:sz w:val="24"/>
          <w:szCs w:val="24"/>
        </w:rPr>
        <w:t xml:space="preserve"> </w:t>
      </w:r>
      <w:r w:rsidR="00300FF2">
        <w:rPr>
          <w:sz w:val="24"/>
          <w:szCs w:val="24"/>
        </w:rPr>
        <w:t>houve</w:t>
      </w:r>
      <w:r w:rsidR="00EE0A98">
        <w:rPr>
          <w:sz w:val="24"/>
          <w:szCs w:val="24"/>
        </w:rPr>
        <w:t xml:space="preserve"> </w:t>
      </w:r>
      <w:r w:rsidR="003E782E" w:rsidRPr="003E782E">
        <w:t>16.422</w:t>
      </w:r>
      <w:r w:rsidR="003E782E">
        <w:t xml:space="preserve"> </w:t>
      </w:r>
      <w:r w:rsidR="00300FF2">
        <w:t>acessos ao Portal da Transparência</w:t>
      </w:r>
      <w:ins w:id="10" w:author="bruna.barbosa" w:date="2016-11-04T09:36:00Z">
        <w:r w:rsidR="00C633EB">
          <w:t>.</w:t>
        </w:r>
      </w:ins>
      <w:del w:id="11" w:author="bruna.barbosa" w:date="2016-11-04T09:36:00Z">
        <w:r w:rsidR="00EE0A98" w:rsidDel="00C633EB">
          <w:delText>,</w:delText>
        </w:r>
      </w:del>
    </w:p>
    <w:p w:rsidR="00C20099" w:rsidRDefault="00EE0A98" w:rsidP="00AF1DCC">
      <w:pPr>
        <w:jc w:val="both"/>
        <w:rPr>
          <w:ins w:id="12" w:author="bruna.barbosa" w:date="2016-11-04T09:38:00Z"/>
        </w:rPr>
      </w:pPr>
      <w:r>
        <w:t xml:space="preserve"> </w:t>
      </w:r>
      <w:ins w:id="13" w:author="bruna.barbosa" w:date="2016-11-04T09:37:00Z">
        <w:r w:rsidR="00C20099">
          <w:t>A</w:t>
        </w:r>
      </w:ins>
      <w:del w:id="14" w:author="bruna.barbosa" w:date="2016-11-04T09:37:00Z">
        <w:r w:rsidDel="00C20099">
          <w:delText>com uma</w:delText>
        </w:r>
      </w:del>
      <w:r>
        <w:t xml:space="preserve"> média de duração</w:t>
      </w:r>
      <w:ins w:id="15" w:author="bruna.barbosa" w:date="2016-11-04T09:37:00Z">
        <w:r w:rsidR="00C20099">
          <w:t xml:space="preserve"> de acessos foi</w:t>
        </w:r>
      </w:ins>
      <w:r>
        <w:t xml:space="preserve"> de </w:t>
      </w:r>
      <w:r w:rsidR="00337EE1" w:rsidRPr="00337EE1">
        <w:t>04</w:t>
      </w:r>
      <w:r w:rsidR="00337EE1">
        <w:t>min</w:t>
      </w:r>
      <w:r w:rsidR="00337EE1" w:rsidRPr="00337EE1">
        <w:t>34</w:t>
      </w:r>
      <w:r w:rsidR="00337EE1">
        <w:t>s</w:t>
      </w:r>
      <w:r w:rsidR="00DC4A5A">
        <w:t xml:space="preserve"> </w:t>
      </w:r>
      <w:r w:rsidR="00300FF2">
        <w:t>por</w:t>
      </w:r>
      <w:r w:rsidR="00DC4A5A">
        <w:t xml:space="preserve"> acesso/sessão</w:t>
      </w:r>
      <w:ins w:id="16" w:author="bruna.barbosa" w:date="2016-11-04T09:38:00Z">
        <w:r w:rsidR="00C20099">
          <w:t>.</w:t>
        </w:r>
      </w:ins>
    </w:p>
    <w:p w:rsidR="00AF1DCC" w:rsidRDefault="007E47C9" w:rsidP="00AF1DCC">
      <w:pPr>
        <w:jc w:val="both"/>
        <w:rPr>
          <w:sz w:val="24"/>
          <w:szCs w:val="24"/>
        </w:rPr>
      </w:pPr>
      <w:r>
        <w:t xml:space="preserve"> entre </w:t>
      </w:r>
      <w:r w:rsidR="00337EE1" w:rsidRPr="00337EE1">
        <w:t>10.481</w:t>
      </w:r>
      <w:r w:rsidR="00337EE1">
        <w:t xml:space="preserve"> </w:t>
      </w:r>
      <w:r>
        <w:t xml:space="preserve">usuários, destes sendo </w:t>
      </w:r>
      <w:r w:rsidR="00D72FF1">
        <w:t>5</w:t>
      </w:r>
      <w:r w:rsidR="0033273E">
        <w:t>.387</w:t>
      </w:r>
      <w:r>
        <w:t xml:space="preserve"> novos usuários e </w:t>
      </w:r>
      <w:r w:rsidR="00D72FF1">
        <w:t>5.093</w:t>
      </w:r>
      <w:r>
        <w:t xml:space="preserve"> retornantes</w:t>
      </w:r>
      <w:r w:rsidR="00AF1DCC">
        <w:rPr>
          <w:sz w:val="24"/>
          <w:szCs w:val="24"/>
        </w:rPr>
        <w:t>.</w:t>
      </w:r>
    </w:p>
    <w:p w:rsidR="00750EFB" w:rsidRDefault="00750EFB" w:rsidP="00913ADE">
      <w:pPr>
        <w:ind w:left="-851" w:right="-852"/>
        <w:rPr>
          <w:noProof/>
          <w:lang w:eastAsia="pt-BR"/>
        </w:rPr>
      </w:pPr>
    </w:p>
    <w:p w:rsidR="00913ADE" w:rsidRDefault="00337EE1" w:rsidP="003760EF">
      <w:pPr>
        <w:ind w:left="-851" w:right="-852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448425" cy="3709271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8166" t="15360" r="2116" b="3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709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ADE" w:rsidRDefault="00913ADE" w:rsidP="003760EF">
      <w:pPr>
        <w:ind w:left="-851" w:right="-852"/>
        <w:rPr>
          <w:noProof/>
          <w:lang w:eastAsia="pt-BR"/>
        </w:rPr>
      </w:pPr>
    </w:p>
    <w:p w:rsidR="00B86F5F" w:rsidRDefault="00B86F5F" w:rsidP="003760EF">
      <w:pPr>
        <w:ind w:left="-851" w:right="-852"/>
        <w:rPr>
          <w:noProof/>
          <w:lang w:eastAsia="pt-BR"/>
        </w:rPr>
      </w:pPr>
    </w:p>
    <w:p w:rsidR="00B86F5F" w:rsidRDefault="00B86F5F" w:rsidP="003760EF">
      <w:pPr>
        <w:ind w:left="-851" w:right="-852"/>
        <w:rPr>
          <w:noProof/>
          <w:lang w:eastAsia="pt-BR"/>
        </w:rPr>
      </w:pPr>
    </w:p>
    <w:p w:rsidR="0010235B" w:rsidRDefault="0010235B" w:rsidP="0010235B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CIDADES </w:t>
      </w:r>
      <w:ins w:id="17" w:author="bruna.barbosa" w:date="2016-11-04T09:49:00Z">
        <w:r w:rsidR="00AF2944">
          <w:rPr>
            <w:b/>
            <w:sz w:val="24"/>
            <w:szCs w:val="24"/>
          </w:rPr>
          <w:t>COM MAIOR NÚMERO DE ACESSOS AO PORTAL</w:t>
        </w:r>
      </w:ins>
      <w:del w:id="18" w:author="bruna.barbosa" w:date="2016-11-04T09:49:00Z">
        <w:r w:rsidDel="00AF2944">
          <w:rPr>
            <w:b/>
            <w:sz w:val="24"/>
            <w:szCs w:val="24"/>
          </w:rPr>
          <w:delText>QUE MAIS ACESSARAM O PORTAL</w:delText>
        </w:r>
      </w:del>
    </w:p>
    <w:p w:rsidR="0010235B" w:rsidRDefault="0010235B" w:rsidP="0010235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mês de </w:t>
      </w:r>
      <w:ins w:id="19" w:author="bruna.barbosa" w:date="2016-11-04T09:39:00Z">
        <w:r w:rsidR="00C20099">
          <w:rPr>
            <w:sz w:val="24"/>
            <w:szCs w:val="24"/>
          </w:rPr>
          <w:t>Outubro</w:t>
        </w:r>
      </w:ins>
      <w:del w:id="20" w:author="bruna.barbosa" w:date="2016-11-04T09:39:00Z">
        <w:r w:rsidDel="00C20099">
          <w:rPr>
            <w:sz w:val="24"/>
            <w:szCs w:val="24"/>
          </w:rPr>
          <w:delText>Setembro</w:delText>
        </w:r>
      </w:del>
      <w:r>
        <w:rPr>
          <w:sz w:val="24"/>
          <w:szCs w:val="24"/>
        </w:rPr>
        <w:t xml:space="preserve"> </w:t>
      </w:r>
      <w:r w:rsidR="001B5D9D">
        <w:rPr>
          <w:sz w:val="24"/>
          <w:szCs w:val="24"/>
        </w:rPr>
        <w:t>a cidade</w:t>
      </w:r>
      <w:ins w:id="21" w:author="bruna.barbosa" w:date="2016-11-04T09:43:00Z">
        <w:r w:rsidR="00C20099">
          <w:rPr>
            <w:sz w:val="24"/>
            <w:szCs w:val="24"/>
          </w:rPr>
          <w:t xml:space="preserve"> com maior número de acessos ao Portal</w:t>
        </w:r>
      </w:ins>
      <w:r w:rsidR="001B5D9D">
        <w:rPr>
          <w:sz w:val="24"/>
          <w:szCs w:val="24"/>
        </w:rPr>
        <w:t xml:space="preserve"> </w:t>
      </w:r>
      <w:del w:id="22" w:author="bruna.barbosa" w:date="2016-11-04T09:48:00Z">
        <w:r w:rsidR="001B5D9D" w:rsidDel="00AF2944">
          <w:rPr>
            <w:sz w:val="24"/>
            <w:szCs w:val="24"/>
          </w:rPr>
          <w:delText>que mais acessou o Portal</w:delText>
        </w:r>
      </w:del>
      <w:r w:rsidR="001B5D9D">
        <w:rPr>
          <w:sz w:val="24"/>
          <w:szCs w:val="24"/>
        </w:rPr>
        <w:t xml:space="preserve"> foi Maceió – AL, com 9.399 acessos</w:t>
      </w:r>
      <w:r w:rsidR="00125E01">
        <w:rPr>
          <w:sz w:val="24"/>
          <w:szCs w:val="24"/>
        </w:rPr>
        <w:t xml:space="preserve">, </w:t>
      </w:r>
      <w:ins w:id="23" w:author="bruna.barbosa" w:date="2016-11-04T09:48:00Z">
        <w:r w:rsidR="00AF2944">
          <w:rPr>
            <w:sz w:val="24"/>
            <w:szCs w:val="24"/>
          </w:rPr>
          <w:t>na</w:t>
        </w:r>
      </w:ins>
      <w:del w:id="24" w:author="bruna.barbosa" w:date="2016-11-04T09:48:00Z">
        <w:r w:rsidR="00125E01" w:rsidDel="00AF2944">
          <w:rPr>
            <w:sz w:val="24"/>
            <w:szCs w:val="24"/>
          </w:rPr>
          <w:delText>em</w:delText>
        </w:r>
      </w:del>
      <w:r w:rsidR="00125E01">
        <w:rPr>
          <w:sz w:val="24"/>
          <w:szCs w:val="24"/>
        </w:rPr>
        <w:t xml:space="preserve"> seqüência</w:t>
      </w:r>
      <w:ins w:id="25" w:author="bruna.barbosa" w:date="2016-11-04T09:49:00Z">
        <w:r w:rsidR="00AF2944">
          <w:rPr>
            <w:sz w:val="24"/>
            <w:szCs w:val="24"/>
          </w:rPr>
          <w:t xml:space="preserve"> seguem as cidades de</w:t>
        </w:r>
      </w:ins>
      <w:r w:rsidR="00125E01">
        <w:rPr>
          <w:sz w:val="24"/>
          <w:szCs w:val="24"/>
        </w:rPr>
        <w:t xml:space="preserve"> </w:t>
      </w:r>
      <w:del w:id="26" w:author="bruna.barbosa" w:date="2016-11-04T09:49:00Z">
        <w:r w:rsidR="00125E01" w:rsidDel="00AF2944">
          <w:rPr>
            <w:sz w:val="24"/>
            <w:szCs w:val="24"/>
          </w:rPr>
          <w:delText>nas cidades com maior acesso estão</w:delText>
        </w:r>
      </w:del>
      <w:r w:rsidR="00125E01">
        <w:rPr>
          <w:sz w:val="24"/>
          <w:szCs w:val="24"/>
        </w:rPr>
        <w:t xml:space="preserve"> </w:t>
      </w:r>
      <w:del w:id="27" w:author="bruna.barbosa" w:date="2016-11-04T09:49:00Z">
        <w:r w:rsidR="00125E01" w:rsidDel="00AF2944">
          <w:rPr>
            <w:sz w:val="24"/>
            <w:szCs w:val="24"/>
          </w:rPr>
          <w:delText>Arapiraca, Florianópolis, Fortaleza e Rio de Janeiro</w:delText>
        </w:r>
      </w:del>
      <w:r w:rsidR="00125E01">
        <w:rPr>
          <w:sz w:val="24"/>
          <w:szCs w:val="24"/>
        </w:rPr>
        <w:t>.</w:t>
      </w:r>
      <w:ins w:id="28" w:author="bruna.barbosa" w:date="2016-11-04T09:41:00Z">
        <w:r w:rsidR="00C20099">
          <w:rPr>
            <w:sz w:val="24"/>
            <w:szCs w:val="24"/>
          </w:rPr>
          <w:t xml:space="preserve"> REVER</w:t>
        </w:r>
      </w:ins>
    </w:p>
    <w:p w:rsidR="006D2F5D" w:rsidRDefault="00D72FF1" w:rsidP="00CF3030">
      <w:pPr>
        <w:ind w:left="-1134" w:right="-852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753225" cy="2858817"/>
            <wp:effectExtent l="19050" t="0" r="9525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7460" t="26646" r="882" b="11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2858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095A">
        <w:rPr>
          <w:noProof/>
          <w:lang w:eastAsia="pt-BR"/>
        </w:rPr>
        <w:t xml:space="preserve"> </w:t>
      </w:r>
    </w:p>
    <w:p w:rsidR="00125E01" w:rsidRDefault="00125E01" w:rsidP="00125E01">
      <w:pPr>
        <w:pBdr>
          <w:bottom w:val="single" w:sz="4" w:space="1" w:color="auto"/>
        </w:pBdr>
        <w:rPr>
          <w:b/>
          <w:sz w:val="24"/>
          <w:szCs w:val="24"/>
        </w:rPr>
      </w:pPr>
      <w:r w:rsidRPr="00125E01">
        <w:rPr>
          <w:b/>
          <w:sz w:val="24"/>
          <w:szCs w:val="24"/>
        </w:rPr>
        <w:t>DISPOSITIVOS UTILIZADOS PARA ACESSAR O PORTAL</w:t>
      </w:r>
    </w:p>
    <w:p w:rsidR="00125E01" w:rsidRDefault="00125E01" w:rsidP="00125E0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mês de </w:t>
      </w:r>
      <w:del w:id="29" w:author="bruna.barbosa" w:date="2016-11-04T09:50:00Z">
        <w:r w:rsidDel="00AF2944">
          <w:rPr>
            <w:sz w:val="24"/>
            <w:szCs w:val="24"/>
          </w:rPr>
          <w:delText>Setembro</w:delText>
        </w:r>
      </w:del>
      <w:ins w:id="30" w:author="bruna.barbosa" w:date="2016-11-04T09:51:00Z">
        <w:r w:rsidR="00AF2944">
          <w:rPr>
            <w:sz w:val="24"/>
            <w:szCs w:val="24"/>
          </w:rPr>
          <w:t>Outubro</w:t>
        </w:r>
      </w:ins>
      <w:r>
        <w:rPr>
          <w:sz w:val="24"/>
          <w:szCs w:val="24"/>
        </w:rPr>
        <w:t xml:space="preserve"> </w:t>
      </w:r>
      <w:r w:rsidR="0054700D">
        <w:rPr>
          <w:sz w:val="24"/>
          <w:szCs w:val="24"/>
        </w:rPr>
        <w:t xml:space="preserve">o dispositivo mais utilizado para acessar o </w:t>
      </w:r>
      <w:r>
        <w:rPr>
          <w:sz w:val="24"/>
          <w:szCs w:val="24"/>
        </w:rPr>
        <w:t xml:space="preserve">Portal </w:t>
      </w:r>
      <w:r w:rsidR="0054700D">
        <w:rPr>
          <w:sz w:val="24"/>
          <w:szCs w:val="24"/>
        </w:rPr>
        <w:t>d</w:t>
      </w:r>
      <w:ins w:id="31" w:author="bruna.barbosa" w:date="2016-11-04T09:50:00Z">
        <w:r w:rsidR="00AF2944">
          <w:rPr>
            <w:sz w:val="24"/>
            <w:szCs w:val="24"/>
          </w:rPr>
          <w:t>a</w:t>
        </w:r>
      </w:ins>
      <w:del w:id="32" w:author="bruna.barbosa" w:date="2016-11-04T09:50:00Z">
        <w:r w:rsidR="0054700D" w:rsidDel="00AF2944">
          <w:rPr>
            <w:sz w:val="24"/>
            <w:szCs w:val="24"/>
          </w:rPr>
          <w:delText>e</w:delText>
        </w:r>
      </w:del>
      <w:r w:rsidR="0054700D">
        <w:rPr>
          <w:sz w:val="24"/>
          <w:szCs w:val="24"/>
        </w:rPr>
        <w:t xml:space="preserve"> Transparência </w:t>
      </w:r>
      <w:r>
        <w:rPr>
          <w:sz w:val="24"/>
          <w:szCs w:val="24"/>
        </w:rPr>
        <w:t xml:space="preserve">foi </w:t>
      </w:r>
      <w:r w:rsidR="0054700D">
        <w:rPr>
          <w:sz w:val="24"/>
          <w:szCs w:val="24"/>
        </w:rPr>
        <w:t xml:space="preserve">o desktop, incluindo </w:t>
      </w:r>
      <w:r w:rsidR="00DA0DAB">
        <w:rPr>
          <w:sz w:val="24"/>
          <w:szCs w:val="24"/>
        </w:rPr>
        <w:t xml:space="preserve">computadores de mesa e laptops, </w:t>
      </w:r>
      <w:ins w:id="33" w:author="bruna.barbosa" w:date="2016-11-04T10:00:00Z">
        <w:r w:rsidR="00091CEF">
          <w:rPr>
            <w:sz w:val="24"/>
            <w:szCs w:val="24"/>
          </w:rPr>
          <w:t>na sequencia seguem</w:t>
        </w:r>
      </w:ins>
      <w:del w:id="34" w:author="bruna.barbosa" w:date="2016-11-04T10:00:00Z">
        <w:r w:rsidR="00DA0DAB" w:rsidDel="00091CEF">
          <w:rPr>
            <w:sz w:val="24"/>
            <w:szCs w:val="24"/>
          </w:rPr>
          <w:delText>em seguida</w:delText>
        </w:r>
      </w:del>
      <w:r w:rsidR="009264BD">
        <w:rPr>
          <w:sz w:val="24"/>
          <w:szCs w:val="24"/>
        </w:rPr>
        <w:t xml:space="preserve"> </w:t>
      </w:r>
      <w:del w:id="35" w:author="bruna.barbosa" w:date="2016-11-04T10:01:00Z">
        <w:r w:rsidR="009264BD" w:rsidDel="00091CEF">
          <w:rPr>
            <w:sz w:val="24"/>
            <w:szCs w:val="24"/>
          </w:rPr>
          <w:delText xml:space="preserve">o dispositivo mais utilizado é </w:delText>
        </w:r>
      </w:del>
      <w:r w:rsidR="009264BD">
        <w:rPr>
          <w:sz w:val="24"/>
          <w:szCs w:val="24"/>
        </w:rPr>
        <w:t>o celular (mobile) e</w:t>
      </w:r>
      <w:del w:id="36" w:author="bruna.barbosa" w:date="2016-11-04T10:01:00Z">
        <w:r w:rsidR="009264BD" w:rsidDel="00091CEF">
          <w:rPr>
            <w:sz w:val="24"/>
            <w:szCs w:val="24"/>
          </w:rPr>
          <w:delText>, por fim, são usados</w:delText>
        </w:r>
      </w:del>
      <w:r w:rsidR="009264BD">
        <w:rPr>
          <w:sz w:val="24"/>
          <w:szCs w:val="24"/>
        </w:rPr>
        <w:t xml:space="preserve"> os tablets</w:t>
      </w:r>
      <w:r>
        <w:rPr>
          <w:sz w:val="24"/>
          <w:szCs w:val="24"/>
        </w:rPr>
        <w:t>.</w:t>
      </w:r>
    </w:p>
    <w:p w:rsidR="00DD0495" w:rsidRDefault="004D4009" w:rsidP="003760EF">
      <w:pPr>
        <w:ind w:left="-851" w:right="-852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616566" cy="139065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9224" t="50784" r="1058" b="19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566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531" w:rsidRDefault="001E5531" w:rsidP="001E5531">
      <w:pPr>
        <w:spacing w:after="0" w:line="240" w:lineRule="auto"/>
        <w:ind w:left="-851" w:right="-851"/>
        <w:jc w:val="center"/>
        <w:rPr>
          <w:noProof/>
          <w:lang w:eastAsia="pt-BR"/>
        </w:rPr>
      </w:pPr>
    </w:p>
    <w:p w:rsidR="001E5531" w:rsidRDefault="001E5531" w:rsidP="001E5531">
      <w:pPr>
        <w:spacing w:after="0" w:line="240" w:lineRule="auto"/>
        <w:ind w:left="-851" w:right="-851"/>
        <w:jc w:val="center"/>
        <w:rPr>
          <w:noProof/>
          <w:lang w:eastAsia="pt-BR"/>
        </w:rPr>
      </w:pPr>
    </w:p>
    <w:p w:rsidR="001E5531" w:rsidRDefault="001E5531" w:rsidP="001E5531">
      <w:pPr>
        <w:spacing w:after="0" w:line="240" w:lineRule="auto"/>
        <w:ind w:left="-851" w:right="-851"/>
        <w:jc w:val="center"/>
        <w:rPr>
          <w:noProof/>
          <w:lang w:eastAsia="pt-BR"/>
        </w:rPr>
      </w:pPr>
    </w:p>
    <w:p w:rsidR="00887194" w:rsidRPr="001E5531" w:rsidRDefault="001E5531" w:rsidP="001E5531">
      <w:pPr>
        <w:spacing w:after="0" w:line="240" w:lineRule="auto"/>
        <w:ind w:left="-851" w:right="-851"/>
        <w:jc w:val="center"/>
        <w:rPr>
          <w:b/>
          <w:noProof/>
          <w:lang w:eastAsia="pt-BR"/>
        </w:rPr>
      </w:pPr>
      <w:r w:rsidRPr="001E5531">
        <w:rPr>
          <w:b/>
          <w:noProof/>
          <w:lang w:eastAsia="pt-BR"/>
        </w:rPr>
        <w:t>Ana Carolina Mano Viana</w:t>
      </w:r>
    </w:p>
    <w:p w:rsidR="001E5531" w:rsidRDefault="001E5531" w:rsidP="001E5531">
      <w:pPr>
        <w:spacing w:after="0" w:line="240" w:lineRule="auto"/>
        <w:ind w:left="-851" w:right="-851"/>
        <w:jc w:val="center"/>
        <w:rPr>
          <w:noProof/>
          <w:lang w:eastAsia="pt-BR"/>
        </w:rPr>
      </w:pPr>
      <w:r>
        <w:rPr>
          <w:noProof/>
          <w:lang w:eastAsia="pt-BR"/>
        </w:rPr>
        <w:t>Assessora Técnica de Correição e Ouvidoria</w:t>
      </w:r>
    </w:p>
    <w:p w:rsidR="001E5531" w:rsidRDefault="001E5531" w:rsidP="001E5531">
      <w:pPr>
        <w:spacing w:after="0" w:line="240" w:lineRule="auto"/>
        <w:ind w:left="-851" w:right="-851"/>
        <w:jc w:val="center"/>
        <w:rPr>
          <w:noProof/>
          <w:lang w:eastAsia="pt-BR"/>
        </w:rPr>
      </w:pPr>
      <w:r>
        <w:rPr>
          <w:noProof/>
          <w:lang w:eastAsia="pt-BR"/>
        </w:rPr>
        <w:t>Controladoria Geral do Estado de Alagoas</w:t>
      </w:r>
    </w:p>
    <w:sectPr w:rsidR="001E5531" w:rsidSect="0045612D">
      <w:headerReference w:type="even" r:id="rId9"/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08CC" w:rsidRDefault="000208CC" w:rsidP="006876A8">
      <w:pPr>
        <w:spacing w:after="0" w:line="240" w:lineRule="auto"/>
      </w:pPr>
      <w:r>
        <w:separator/>
      </w:r>
    </w:p>
  </w:endnote>
  <w:endnote w:type="continuationSeparator" w:id="1">
    <w:p w:rsidR="000208CC" w:rsidRDefault="000208CC" w:rsidP="00687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009" w:rsidRDefault="004D4009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-708660</wp:posOffset>
          </wp:positionH>
          <wp:positionV relativeFrom="paragraph">
            <wp:posOffset>-108585</wp:posOffset>
          </wp:positionV>
          <wp:extent cx="1383030" cy="552450"/>
          <wp:effectExtent l="19050" t="0" r="762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303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876A8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5473065</wp:posOffset>
          </wp:positionH>
          <wp:positionV relativeFrom="paragraph">
            <wp:posOffset>-124038</wp:posOffset>
          </wp:positionV>
          <wp:extent cx="581025" cy="571500"/>
          <wp:effectExtent l="19050" t="0" r="9525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8102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08CC" w:rsidRDefault="000208CC" w:rsidP="006876A8">
      <w:pPr>
        <w:spacing w:after="0" w:line="240" w:lineRule="auto"/>
      </w:pPr>
      <w:r>
        <w:separator/>
      </w:r>
    </w:p>
  </w:footnote>
  <w:footnote w:type="continuationSeparator" w:id="1">
    <w:p w:rsidR="000208CC" w:rsidRDefault="000208CC" w:rsidP="00687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009" w:rsidRDefault="004D4009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009" w:rsidRDefault="00CE0DF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8.25pt;margin-top:-9.1pt;width:350.3pt;height:57.7pt;z-index:251666432;v-text-anchor:middle" filled="f" stroked="f">
          <v:textbox>
            <w:txbxContent>
              <w:p w:rsidR="004D4009" w:rsidRPr="00281B9F" w:rsidRDefault="004D4009" w:rsidP="0057483D">
                <w:pPr>
                  <w:spacing w:after="0" w:line="360" w:lineRule="auto"/>
                  <w:jc w:val="center"/>
                  <w:rPr>
                    <w:rFonts w:ascii="Myriad Pro" w:eastAsia="Calibri" w:hAnsi="Myriad Pro" w:cs="Times New Roman"/>
                    <w:b/>
                    <w:color w:val="FFFFFF"/>
                    <w:sz w:val="44"/>
                    <w:szCs w:val="44"/>
                  </w:rPr>
                </w:pPr>
                <w:r w:rsidRPr="00281B9F">
                  <w:rPr>
                    <w:rFonts w:ascii="Myriad Pro" w:eastAsia="Calibri" w:hAnsi="Myriad Pro" w:cs="Times New Roman"/>
                    <w:b/>
                    <w:color w:val="FFFFFF"/>
                    <w:sz w:val="50"/>
                    <w:szCs w:val="44"/>
                  </w:rPr>
                  <w:t>Relatório</w:t>
                </w:r>
                <w:r w:rsidRPr="00281B9F">
                  <w:rPr>
                    <w:rFonts w:ascii="Myriad Pro" w:eastAsia="Calibri" w:hAnsi="Myriad Pro" w:cs="Times New Roman"/>
                    <w:b/>
                    <w:color w:val="FFFFFF"/>
                    <w:sz w:val="44"/>
                    <w:szCs w:val="44"/>
                  </w:rPr>
                  <w:t xml:space="preserve"> 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51" type="#_x0000_t202" style="position:absolute;margin-left:454.95pt;margin-top:22.35pt;width:33pt;height:26.25pt;z-index:251665408" filled="f" stroked="f">
          <v:textbox>
            <w:txbxContent>
              <w:p w:rsidR="004D4009" w:rsidRPr="003068B9" w:rsidRDefault="004D4009" w:rsidP="00353B6E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4D4009">
      <w:rPr>
        <w:noProof/>
        <w:lang w:eastAsia="pt-BR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-937260</wp:posOffset>
          </wp:positionH>
          <wp:positionV relativeFrom="paragraph">
            <wp:posOffset>-382905</wp:posOffset>
          </wp:positionV>
          <wp:extent cx="7191375" cy="1257300"/>
          <wp:effectExtent l="19050" t="0" r="9525" b="0"/>
          <wp:wrapTopAndBottom/>
          <wp:docPr id="1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1375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630F7"/>
    <w:rsid w:val="000208CC"/>
    <w:rsid w:val="00036798"/>
    <w:rsid w:val="00091CEF"/>
    <w:rsid w:val="000B083B"/>
    <w:rsid w:val="000E7466"/>
    <w:rsid w:val="0010235B"/>
    <w:rsid w:val="0011016B"/>
    <w:rsid w:val="00112A54"/>
    <w:rsid w:val="001234F0"/>
    <w:rsid w:val="00125E01"/>
    <w:rsid w:val="00136842"/>
    <w:rsid w:val="00186AF8"/>
    <w:rsid w:val="001B5D9D"/>
    <w:rsid w:val="001D1B6A"/>
    <w:rsid w:val="001E5531"/>
    <w:rsid w:val="00205243"/>
    <w:rsid w:val="00223FD6"/>
    <w:rsid w:val="002262CD"/>
    <w:rsid w:val="0023021B"/>
    <w:rsid w:val="00233B85"/>
    <w:rsid w:val="00262693"/>
    <w:rsid w:val="00271E0D"/>
    <w:rsid w:val="002932D0"/>
    <w:rsid w:val="002B0DC8"/>
    <w:rsid w:val="002E280A"/>
    <w:rsid w:val="00300FF2"/>
    <w:rsid w:val="0033273E"/>
    <w:rsid w:val="00337EE1"/>
    <w:rsid w:val="00353B6E"/>
    <w:rsid w:val="00357DD3"/>
    <w:rsid w:val="00362A96"/>
    <w:rsid w:val="003760EF"/>
    <w:rsid w:val="003800CD"/>
    <w:rsid w:val="003A3B42"/>
    <w:rsid w:val="003C0540"/>
    <w:rsid w:val="003E782E"/>
    <w:rsid w:val="003F1815"/>
    <w:rsid w:val="00403630"/>
    <w:rsid w:val="0041688D"/>
    <w:rsid w:val="0045612D"/>
    <w:rsid w:val="004630F7"/>
    <w:rsid w:val="004A5EAA"/>
    <w:rsid w:val="004D320C"/>
    <w:rsid w:val="004D4009"/>
    <w:rsid w:val="00515FA8"/>
    <w:rsid w:val="00537A19"/>
    <w:rsid w:val="0054700D"/>
    <w:rsid w:val="005521FD"/>
    <w:rsid w:val="005619E2"/>
    <w:rsid w:val="0057483D"/>
    <w:rsid w:val="005D5D92"/>
    <w:rsid w:val="005F1D05"/>
    <w:rsid w:val="00625C25"/>
    <w:rsid w:val="00676E59"/>
    <w:rsid w:val="006876A8"/>
    <w:rsid w:val="006A214A"/>
    <w:rsid w:val="006C1331"/>
    <w:rsid w:val="006D2F5D"/>
    <w:rsid w:val="00750EFB"/>
    <w:rsid w:val="007A1D0D"/>
    <w:rsid w:val="007A22AF"/>
    <w:rsid w:val="007A79E0"/>
    <w:rsid w:val="007B6ED4"/>
    <w:rsid w:val="007C5D14"/>
    <w:rsid w:val="007E47C9"/>
    <w:rsid w:val="007E7893"/>
    <w:rsid w:val="00800766"/>
    <w:rsid w:val="008140A3"/>
    <w:rsid w:val="008145F6"/>
    <w:rsid w:val="00846368"/>
    <w:rsid w:val="008716A9"/>
    <w:rsid w:val="00887194"/>
    <w:rsid w:val="008E119D"/>
    <w:rsid w:val="00913ADE"/>
    <w:rsid w:val="00922617"/>
    <w:rsid w:val="009264BD"/>
    <w:rsid w:val="00934D33"/>
    <w:rsid w:val="00966709"/>
    <w:rsid w:val="00A072B3"/>
    <w:rsid w:val="00A1104B"/>
    <w:rsid w:val="00A339CD"/>
    <w:rsid w:val="00A3462A"/>
    <w:rsid w:val="00A608A8"/>
    <w:rsid w:val="00AB1551"/>
    <w:rsid w:val="00AC4787"/>
    <w:rsid w:val="00AF095A"/>
    <w:rsid w:val="00AF1DCC"/>
    <w:rsid w:val="00AF2944"/>
    <w:rsid w:val="00B276E8"/>
    <w:rsid w:val="00B73B5E"/>
    <w:rsid w:val="00B86F5F"/>
    <w:rsid w:val="00C20099"/>
    <w:rsid w:val="00C45455"/>
    <w:rsid w:val="00C633EB"/>
    <w:rsid w:val="00C66AFF"/>
    <w:rsid w:val="00CD1E45"/>
    <w:rsid w:val="00CE0DF5"/>
    <w:rsid w:val="00CF3030"/>
    <w:rsid w:val="00D06902"/>
    <w:rsid w:val="00D27DEA"/>
    <w:rsid w:val="00D43941"/>
    <w:rsid w:val="00D450E5"/>
    <w:rsid w:val="00D72FF1"/>
    <w:rsid w:val="00D76EDD"/>
    <w:rsid w:val="00DA0DAB"/>
    <w:rsid w:val="00DB2C18"/>
    <w:rsid w:val="00DC092C"/>
    <w:rsid w:val="00DC2128"/>
    <w:rsid w:val="00DC4A5A"/>
    <w:rsid w:val="00DD0495"/>
    <w:rsid w:val="00DF423D"/>
    <w:rsid w:val="00E067E7"/>
    <w:rsid w:val="00E11ABE"/>
    <w:rsid w:val="00E703FC"/>
    <w:rsid w:val="00EA0589"/>
    <w:rsid w:val="00EE0A98"/>
    <w:rsid w:val="00EF40CB"/>
    <w:rsid w:val="00F0144C"/>
    <w:rsid w:val="00F221AB"/>
    <w:rsid w:val="00F73AC6"/>
    <w:rsid w:val="00F81D19"/>
    <w:rsid w:val="00F84FD5"/>
    <w:rsid w:val="00F85C56"/>
    <w:rsid w:val="00FB7B8C"/>
    <w:rsid w:val="00FD1F13"/>
    <w:rsid w:val="00FD5726"/>
    <w:rsid w:val="00FE1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1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63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30F7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3760EF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F84F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F84F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687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76A8"/>
  </w:style>
  <w:style w:type="paragraph" w:styleId="Rodap">
    <w:name w:val="footer"/>
    <w:basedOn w:val="Normal"/>
    <w:link w:val="RodapChar"/>
    <w:uiPriority w:val="99"/>
    <w:semiHidden/>
    <w:unhideWhenUsed/>
    <w:rsid w:val="00687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876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bruna.barbosa</cp:lastModifiedBy>
  <cp:revision>2</cp:revision>
  <dcterms:created xsi:type="dcterms:W3CDTF">2016-11-04T13:07:00Z</dcterms:created>
  <dcterms:modified xsi:type="dcterms:W3CDTF">2016-11-04T13:07:00Z</dcterms:modified>
</cp:coreProperties>
</file>