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6A080A" w:rsidRDefault="00095EB1" w:rsidP="001C1E8C">
      <w:pPr>
        <w:spacing w:after="0" w:line="360" w:lineRule="auto"/>
        <w:rPr>
          <w:rFonts w:ascii="Arial" w:eastAsia="Arial" w:hAnsi="Arial" w:cs="Arial"/>
          <w:sz w:val="20"/>
          <w:szCs w:val="20"/>
          <w:rPrChange w:id="0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</w:pPr>
      <w:r w:rsidRPr="006A080A">
        <w:rPr>
          <w:rFonts w:ascii="Arial" w:eastAsia="Arial" w:hAnsi="Arial" w:cs="Arial"/>
          <w:b/>
          <w:sz w:val="20"/>
          <w:szCs w:val="20"/>
          <w:rPrChange w:id="1" w:author="adriana.araujo" w:date="2016-09-21T16:38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>PROCESSO Nº</w:t>
      </w:r>
      <w:r w:rsidR="001C1E8C" w:rsidRPr="006A080A">
        <w:rPr>
          <w:rFonts w:ascii="Arial" w:eastAsia="Arial" w:hAnsi="Arial" w:cs="Arial"/>
          <w:sz w:val="20"/>
          <w:szCs w:val="20"/>
          <w:rPrChange w:id="2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1206 </w:t>
      </w:r>
      <w:r w:rsidR="003812F4" w:rsidRPr="006A080A">
        <w:rPr>
          <w:rFonts w:ascii="Arial" w:eastAsia="Arial" w:hAnsi="Arial" w:cs="Arial"/>
          <w:sz w:val="20"/>
          <w:szCs w:val="20"/>
          <w:rPrChange w:id="3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–</w:t>
      </w:r>
      <w:r w:rsidR="00A74868" w:rsidRPr="006A080A">
        <w:rPr>
          <w:rFonts w:ascii="Arial" w:eastAsia="Arial" w:hAnsi="Arial" w:cs="Arial"/>
          <w:sz w:val="20"/>
          <w:szCs w:val="20"/>
          <w:rPrChange w:id="4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</w:t>
      </w:r>
      <w:r w:rsidR="006C66E9" w:rsidRPr="006A080A">
        <w:rPr>
          <w:rFonts w:ascii="Arial" w:eastAsia="Arial" w:hAnsi="Arial" w:cs="Arial"/>
          <w:sz w:val="20"/>
          <w:szCs w:val="20"/>
          <w:rPrChange w:id="5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4895</w:t>
      </w:r>
      <w:r w:rsidR="00CD6494" w:rsidRPr="006A080A">
        <w:rPr>
          <w:rFonts w:ascii="Arial" w:eastAsia="Arial" w:hAnsi="Arial" w:cs="Arial"/>
          <w:sz w:val="20"/>
          <w:szCs w:val="20"/>
          <w:rPrChange w:id="6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/</w:t>
      </w:r>
      <w:r w:rsidR="001C1E8C" w:rsidRPr="006A080A">
        <w:rPr>
          <w:rFonts w:ascii="Arial" w:eastAsia="Arial" w:hAnsi="Arial" w:cs="Arial"/>
          <w:sz w:val="20"/>
          <w:szCs w:val="20"/>
          <w:rPrChange w:id="7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20</w:t>
      </w:r>
      <w:r w:rsidR="00B45F04" w:rsidRPr="006A080A">
        <w:rPr>
          <w:rFonts w:ascii="Arial" w:eastAsia="Arial" w:hAnsi="Arial" w:cs="Arial"/>
          <w:sz w:val="20"/>
          <w:szCs w:val="20"/>
          <w:rPrChange w:id="8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1</w:t>
      </w:r>
      <w:r w:rsidR="00C82409" w:rsidRPr="006A080A">
        <w:rPr>
          <w:rFonts w:ascii="Arial" w:eastAsia="Arial" w:hAnsi="Arial" w:cs="Arial"/>
          <w:sz w:val="20"/>
          <w:szCs w:val="20"/>
          <w:rPrChange w:id="9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5</w:t>
      </w:r>
    </w:p>
    <w:p w:rsidR="001C1E8C" w:rsidRPr="006A080A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  <w:rPrChange w:id="10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</w:pPr>
      <w:r w:rsidRPr="006A080A">
        <w:rPr>
          <w:rFonts w:ascii="Arial" w:eastAsia="Arial" w:hAnsi="Arial" w:cs="Arial"/>
          <w:b/>
          <w:sz w:val="20"/>
          <w:szCs w:val="20"/>
          <w:rPrChange w:id="11" w:author="adriana.araujo" w:date="2016-09-21T16:38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>INTERESSADO:</w:t>
      </w:r>
      <w:r w:rsidR="00CA4DD7" w:rsidRPr="006A080A">
        <w:rPr>
          <w:rFonts w:ascii="Arial" w:eastAsia="Arial" w:hAnsi="Arial" w:cs="Arial"/>
          <w:sz w:val="20"/>
          <w:szCs w:val="20"/>
          <w:rPrChange w:id="12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</w:t>
      </w:r>
      <w:r w:rsidR="006C66E9" w:rsidRPr="006A080A">
        <w:rPr>
          <w:rFonts w:ascii="Arial" w:eastAsia="Arial" w:hAnsi="Arial" w:cs="Arial"/>
          <w:sz w:val="20"/>
          <w:szCs w:val="20"/>
          <w:rPrChange w:id="13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Thiago Farias Santos</w:t>
      </w:r>
      <w:r w:rsidR="00F85D95" w:rsidRPr="006A080A">
        <w:rPr>
          <w:rFonts w:ascii="Arial" w:eastAsia="Arial" w:hAnsi="Arial" w:cs="Arial"/>
          <w:sz w:val="20"/>
          <w:szCs w:val="20"/>
          <w:rPrChange w:id="14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</w:t>
      </w:r>
      <w:r w:rsidR="00AC1A99" w:rsidRPr="006A080A">
        <w:rPr>
          <w:rFonts w:ascii="Arial" w:eastAsia="Arial" w:hAnsi="Arial" w:cs="Arial"/>
          <w:sz w:val="20"/>
          <w:szCs w:val="20"/>
          <w:rPrChange w:id="15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e </w:t>
      </w:r>
      <w:r w:rsidR="0042704C" w:rsidRPr="006A080A">
        <w:rPr>
          <w:rFonts w:ascii="Arial" w:eastAsia="Arial" w:hAnsi="Arial" w:cs="Arial"/>
          <w:sz w:val="20"/>
          <w:szCs w:val="20"/>
          <w:rPrChange w:id="16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O</w:t>
      </w:r>
      <w:r w:rsidR="00AC1A99" w:rsidRPr="006A080A">
        <w:rPr>
          <w:rFonts w:ascii="Arial" w:eastAsia="Arial" w:hAnsi="Arial" w:cs="Arial"/>
          <w:sz w:val="20"/>
          <w:szCs w:val="20"/>
          <w:rPrChange w:id="17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utro</w:t>
      </w:r>
      <w:r w:rsidR="0081467A" w:rsidRPr="006A080A">
        <w:rPr>
          <w:rFonts w:ascii="Arial" w:eastAsia="Arial" w:hAnsi="Arial" w:cs="Arial"/>
          <w:sz w:val="20"/>
          <w:szCs w:val="20"/>
          <w:rPrChange w:id="18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s</w:t>
      </w:r>
      <w:ins w:id="19" w:author="adriana.araujo" w:date="2016-09-21T16:28:00Z">
        <w:r w:rsidR="00095EB1" w:rsidRPr="006A080A">
          <w:rPr>
            <w:rFonts w:ascii="Arial" w:eastAsia="Arial" w:hAnsi="Arial" w:cs="Arial"/>
            <w:sz w:val="20"/>
            <w:szCs w:val="20"/>
            <w:rPrChange w:id="20" w:author="adriana.araujo" w:date="2016-09-21T16:38:00Z">
              <w:rPr>
                <w:rFonts w:ascii="Arial" w:eastAsia="Arial" w:hAnsi="Arial" w:cs="Arial"/>
                <w:sz w:val="21"/>
                <w:szCs w:val="21"/>
              </w:rPr>
            </w:rPrChange>
          </w:rPr>
          <w:t>.</w:t>
        </w:r>
      </w:ins>
    </w:p>
    <w:p w:rsidR="001C1E8C" w:rsidRPr="006A080A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  <w:rPrChange w:id="21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</w:pPr>
      <w:r w:rsidRPr="006A080A">
        <w:rPr>
          <w:rFonts w:ascii="Arial" w:eastAsia="Arial" w:hAnsi="Arial" w:cs="Arial"/>
          <w:b/>
          <w:sz w:val="20"/>
          <w:szCs w:val="20"/>
          <w:rPrChange w:id="22" w:author="adriana.araujo" w:date="2016-09-21T16:38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>ASSUNTO:</w:t>
      </w:r>
      <w:r w:rsidRPr="006A080A">
        <w:rPr>
          <w:rFonts w:ascii="Arial" w:eastAsia="Arial" w:hAnsi="Arial" w:cs="Arial"/>
          <w:sz w:val="20"/>
          <w:szCs w:val="20"/>
          <w:rPrChange w:id="23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Indenização por apreensão de arma de fogo</w:t>
      </w:r>
      <w:r w:rsidR="003E0F57" w:rsidRPr="006A080A">
        <w:rPr>
          <w:rFonts w:ascii="Arial" w:eastAsia="Arial" w:hAnsi="Arial" w:cs="Arial"/>
          <w:sz w:val="20"/>
          <w:szCs w:val="20"/>
          <w:rPrChange w:id="24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.</w:t>
      </w:r>
    </w:p>
    <w:p w:rsidR="001C1E8C" w:rsidRPr="006A080A" w:rsidRDefault="001C1E8C" w:rsidP="001C1E8C">
      <w:pPr>
        <w:spacing w:after="0" w:line="360" w:lineRule="auto"/>
        <w:rPr>
          <w:rFonts w:ascii="Arial" w:hAnsi="Arial" w:cs="Arial"/>
          <w:bCs/>
          <w:sz w:val="20"/>
          <w:szCs w:val="20"/>
          <w:rPrChange w:id="25" w:author="adriana.araujo" w:date="2016-09-21T16:38:00Z">
            <w:rPr>
              <w:rFonts w:ascii="Arial" w:hAnsi="Arial" w:cs="Arial"/>
              <w:bCs/>
              <w:sz w:val="21"/>
              <w:szCs w:val="21"/>
            </w:rPr>
          </w:rPrChange>
        </w:rPr>
      </w:pPr>
    </w:p>
    <w:p w:rsidR="001C1E8C" w:rsidRPr="006A080A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rPrChange w:id="26" w:author="adriana.araujo" w:date="2016-09-21T16:38:00Z">
            <w:rPr>
              <w:rFonts w:ascii="Arial" w:hAnsi="Arial" w:cs="Arial"/>
              <w:b/>
              <w:bCs/>
              <w:sz w:val="21"/>
              <w:szCs w:val="21"/>
            </w:rPr>
          </w:rPrChange>
        </w:rPr>
      </w:pPr>
      <w:r w:rsidRPr="006A080A">
        <w:rPr>
          <w:rFonts w:ascii="Arial" w:hAnsi="Arial" w:cs="Arial"/>
          <w:b/>
          <w:bCs/>
          <w:sz w:val="20"/>
          <w:szCs w:val="20"/>
          <w:rPrChange w:id="27" w:author="adriana.araujo" w:date="2016-09-21T16:38:00Z">
            <w:rPr>
              <w:rFonts w:ascii="Arial" w:hAnsi="Arial" w:cs="Arial"/>
              <w:b/>
              <w:bCs/>
              <w:sz w:val="21"/>
              <w:szCs w:val="21"/>
            </w:rPr>
          </w:rPrChange>
        </w:rPr>
        <w:t>PARECER TÉCNICO</w:t>
      </w:r>
    </w:p>
    <w:p w:rsidR="001C1E8C" w:rsidRPr="006A080A" w:rsidRDefault="001C1E8C" w:rsidP="001C1E8C">
      <w:pPr>
        <w:spacing w:after="0" w:line="360" w:lineRule="auto"/>
        <w:ind w:firstLine="851"/>
        <w:rPr>
          <w:rFonts w:ascii="Arial" w:hAnsi="Arial" w:cs="Arial"/>
          <w:sz w:val="20"/>
          <w:szCs w:val="20"/>
          <w:rPrChange w:id="28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</w:p>
    <w:p w:rsidR="00E75DBC" w:rsidRPr="006A080A" w:rsidDel="00095EB1" w:rsidRDefault="00B80E44" w:rsidP="00853426">
      <w:pPr>
        <w:spacing w:after="0" w:line="360" w:lineRule="auto"/>
        <w:ind w:firstLine="709"/>
        <w:contextualSpacing/>
        <w:jc w:val="both"/>
        <w:rPr>
          <w:del w:id="29" w:author="adriana.araujo" w:date="2016-09-21T16:28:00Z"/>
          <w:rFonts w:ascii="Arial" w:eastAsia="Arial" w:hAnsi="Arial" w:cs="Arial"/>
          <w:sz w:val="20"/>
          <w:szCs w:val="20"/>
          <w:rPrChange w:id="30" w:author="adriana.araujo" w:date="2016-09-21T16:38:00Z">
            <w:rPr>
              <w:del w:id="31" w:author="adriana.araujo" w:date="2016-09-21T16:28:00Z"/>
              <w:rFonts w:ascii="Arial" w:eastAsia="Arial" w:hAnsi="Arial" w:cs="Arial"/>
              <w:sz w:val="21"/>
              <w:szCs w:val="21"/>
            </w:rPr>
          </w:rPrChange>
        </w:rPr>
      </w:pPr>
      <w:r w:rsidRPr="006A080A">
        <w:rPr>
          <w:rFonts w:ascii="Arial" w:hAnsi="Arial" w:cs="Arial"/>
          <w:sz w:val="20"/>
          <w:szCs w:val="20"/>
          <w:rPrChange w:id="32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Trata-se do Processo Administrativo nº 1206-</w:t>
      </w:r>
      <w:r w:rsidR="006C66E9" w:rsidRPr="006A080A">
        <w:rPr>
          <w:rFonts w:ascii="Arial" w:hAnsi="Arial" w:cs="Arial"/>
          <w:sz w:val="20"/>
          <w:szCs w:val="20"/>
          <w:rPrChange w:id="33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4895</w:t>
      </w:r>
      <w:r w:rsidRPr="006A080A">
        <w:rPr>
          <w:rFonts w:ascii="Arial" w:hAnsi="Arial" w:cs="Arial"/>
          <w:sz w:val="20"/>
          <w:szCs w:val="20"/>
          <w:rPrChange w:id="34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/</w:t>
      </w:r>
      <w:r w:rsidRPr="006A080A">
        <w:rPr>
          <w:rFonts w:ascii="Arial" w:eastAsia="Arial" w:hAnsi="Arial" w:cs="Arial"/>
          <w:sz w:val="20"/>
          <w:szCs w:val="20"/>
          <w:rPrChange w:id="35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201</w:t>
      </w:r>
      <w:r w:rsidR="00BF737F" w:rsidRPr="006A080A">
        <w:rPr>
          <w:rFonts w:ascii="Arial" w:eastAsia="Arial" w:hAnsi="Arial" w:cs="Arial"/>
          <w:sz w:val="20"/>
          <w:szCs w:val="20"/>
          <w:rPrChange w:id="36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5</w:t>
      </w:r>
      <w:r w:rsidRPr="006A080A">
        <w:rPr>
          <w:rFonts w:ascii="Arial" w:hAnsi="Arial" w:cs="Arial"/>
          <w:sz w:val="20"/>
          <w:szCs w:val="20"/>
          <w:rPrChange w:id="37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, em 01 (um) volume, com </w:t>
      </w:r>
      <w:r w:rsidR="007D553F" w:rsidRPr="006A080A">
        <w:rPr>
          <w:rFonts w:ascii="Arial" w:hAnsi="Arial" w:cs="Arial"/>
          <w:sz w:val="20"/>
          <w:szCs w:val="20"/>
          <w:rPrChange w:id="38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4</w:t>
      </w:r>
      <w:r w:rsidR="00F85D95" w:rsidRPr="006A080A">
        <w:rPr>
          <w:rFonts w:ascii="Arial" w:hAnsi="Arial" w:cs="Arial"/>
          <w:sz w:val="20"/>
          <w:szCs w:val="20"/>
          <w:rPrChange w:id="39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6</w:t>
      </w:r>
      <w:r w:rsidR="00B45F04" w:rsidRPr="006A080A">
        <w:rPr>
          <w:rFonts w:ascii="Arial" w:hAnsi="Arial" w:cs="Arial"/>
          <w:sz w:val="20"/>
          <w:szCs w:val="20"/>
          <w:rPrChange w:id="40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 </w:t>
      </w:r>
      <w:r w:rsidRPr="006A080A">
        <w:rPr>
          <w:rFonts w:ascii="Arial" w:hAnsi="Arial" w:cs="Arial"/>
          <w:sz w:val="20"/>
          <w:szCs w:val="20"/>
          <w:rPrChange w:id="41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(</w:t>
      </w:r>
      <w:r w:rsidR="007D553F" w:rsidRPr="006A080A">
        <w:rPr>
          <w:rFonts w:ascii="Arial" w:hAnsi="Arial" w:cs="Arial"/>
          <w:sz w:val="20"/>
          <w:szCs w:val="20"/>
          <w:rPrChange w:id="42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quare</w:t>
      </w:r>
      <w:r w:rsidR="00795618" w:rsidRPr="006A080A">
        <w:rPr>
          <w:rFonts w:ascii="Arial" w:hAnsi="Arial" w:cs="Arial"/>
          <w:sz w:val="20"/>
          <w:szCs w:val="20"/>
          <w:rPrChange w:id="43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nta</w:t>
      </w:r>
      <w:r w:rsidR="00CD6494" w:rsidRPr="006A080A">
        <w:rPr>
          <w:rFonts w:ascii="Arial" w:hAnsi="Arial" w:cs="Arial"/>
          <w:sz w:val="20"/>
          <w:szCs w:val="20"/>
          <w:rPrChange w:id="44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 e</w:t>
      </w:r>
      <w:r w:rsidR="00F85D95" w:rsidRPr="006A080A">
        <w:rPr>
          <w:rFonts w:ascii="Arial" w:hAnsi="Arial" w:cs="Arial"/>
          <w:sz w:val="20"/>
          <w:szCs w:val="20"/>
          <w:rPrChange w:id="45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 seis</w:t>
      </w:r>
      <w:r w:rsidR="00C82409" w:rsidRPr="006A080A">
        <w:rPr>
          <w:rFonts w:ascii="Arial" w:hAnsi="Arial" w:cs="Arial"/>
          <w:sz w:val="20"/>
          <w:szCs w:val="20"/>
          <w:rPrChange w:id="46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)</w:t>
      </w:r>
      <w:r w:rsidRPr="006A080A">
        <w:rPr>
          <w:rFonts w:ascii="Arial" w:hAnsi="Arial" w:cs="Arial"/>
          <w:sz w:val="20"/>
          <w:szCs w:val="20"/>
          <w:rPrChange w:id="47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 folhas, referente à solicitação de</w:t>
      </w:r>
      <w:r w:rsidRPr="006A080A">
        <w:rPr>
          <w:rFonts w:ascii="Arial" w:eastAsia="Arial" w:hAnsi="Arial" w:cs="Arial"/>
          <w:sz w:val="20"/>
          <w:szCs w:val="20"/>
          <w:rPrChange w:id="48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pagamento de verba</w:t>
      </w:r>
      <w:r w:rsidR="00E75DBC" w:rsidRPr="006A080A">
        <w:rPr>
          <w:rFonts w:ascii="Arial" w:eastAsia="Arial" w:hAnsi="Arial" w:cs="Arial"/>
          <w:sz w:val="20"/>
          <w:szCs w:val="20"/>
          <w:rPrChange w:id="49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de</w:t>
      </w:r>
      <w:r w:rsidRPr="006A080A">
        <w:rPr>
          <w:rFonts w:ascii="Arial" w:eastAsia="Arial" w:hAnsi="Arial" w:cs="Arial"/>
          <w:sz w:val="20"/>
          <w:szCs w:val="20"/>
          <w:rPrChange w:id="50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caráter indenizatório</w:t>
      </w:r>
      <w:r w:rsidR="00E75DBC" w:rsidRPr="006A080A">
        <w:rPr>
          <w:rFonts w:ascii="Arial" w:eastAsia="Arial" w:hAnsi="Arial" w:cs="Arial"/>
          <w:sz w:val="20"/>
          <w:szCs w:val="20"/>
          <w:rPrChange w:id="51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por apreensões</w:t>
      </w:r>
      <w:r w:rsidRPr="006A080A">
        <w:rPr>
          <w:rFonts w:ascii="Arial" w:eastAsia="Arial" w:hAnsi="Arial" w:cs="Arial"/>
          <w:sz w:val="20"/>
          <w:szCs w:val="20"/>
          <w:rPrChange w:id="52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de arma</w:t>
      </w:r>
      <w:r w:rsidR="00E75DBC" w:rsidRPr="006A080A">
        <w:rPr>
          <w:rFonts w:ascii="Arial" w:eastAsia="Arial" w:hAnsi="Arial" w:cs="Arial"/>
          <w:sz w:val="20"/>
          <w:szCs w:val="20"/>
          <w:rPrChange w:id="53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s</w:t>
      </w:r>
      <w:r w:rsidRPr="006A080A">
        <w:rPr>
          <w:rFonts w:ascii="Arial" w:eastAsia="Arial" w:hAnsi="Arial" w:cs="Arial"/>
          <w:sz w:val="20"/>
          <w:szCs w:val="20"/>
          <w:rPrChange w:id="54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de fogo, realizada</w:t>
      </w:r>
      <w:r w:rsidR="00E75DBC" w:rsidRPr="006A080A">
        <w:rPr>
          <w:rFonts w:ascii="Arial" w:eastAsia="Arial" w:hAnsi="Arial" w:cs="Arial"/>
          <w:sz w:val="20"/>
          <w:szCs w:val="20"/>
          <w:rPrChange w:id="55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s</w:t>
      </w:r>
      <w:r w:rsidRPr="006A080A">
        <w:rPr>
          <w:rFonts w:ascii="Arial" w:eastAsia="Arial" w:hAnsi="Arial" w:cs="Arial"/>
          <w:sz w:val="20"/>
          <w:szCs w:val="20"/>
          <w:rPrChange w:id="56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por</w:t>
      </w:r>
      <w:r w:rsidR="00C82409" w:rsidRPr="006A080A">
        <w:rPr>
          <w:rFonts w:ascii="Arial" w:eastAsia="Arial" w:hAnsi="Arial" w:cs="Arial"/>
          <w:sz w:val="20"/>
          <w:szCs w:val="20"/>
          <w:rPrChange w:id="57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</w:t>
      </w:r>
      <w:r w:rsidR="006C66E9" w:rsidRPr="006A080A">
        <w:rPr>
          <w:rFonts w:ascii="Arial" w:eastAsia="Arial" w:hAnsi="Arial" w:cs="Arial"/>
          <w:sz w:val="20"/>
          <w:szCs w:val="20"/>
          <w:rPrChange w:id="58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Thiago Farias Santos</w:t>
      </w:r>
      <w:del w:id="59" w:author="adriana.araujo" w:date="2016-09-21T16:28:00Z">
        <w:r w:rsidR="006C66E9" w:rsidRPr="006A080A" w:rsidDel="00095EB1">
          <w:rPr>
            <w:rFonts w:ascii="Arial" w:eastAsia="Arial" w:hAnsi="Arial" w:cs="Arial"/>
            <w:sz w:val="20"/>
            <w:szCs w:val="20"/>
            <w:rPrChange w:id="60" w:author="adriana.araujo" w:date="2016-09-21T16:38:00Z">
              <w:rPr>
                <w:rFonts w:ascii="Arial" w:eastAsia="Arial" w:hAnsi="Arial" w:cs="Arial"/>
                <w:sz w:val="21"/>
                <w:szCs w:val="21"/>
              </w:rPr>
            </w:rPrChange>
          </w:rPr>
          <w:delText xml:space="preserve"> </w:delText>
        </w:r>
      </w:del>
      <w:r w:rsidR="00B45F04" w:rsidRPr="006A080A">
        <w:rPr>
          <w:rFonts w:ascii="Arial" w:eastAsia="Arial" w:hAnsi="Arial" w:cs="Arial"/>
          <w:sz w:val="20"/>
          <w:szCs w:val="20"/>
          <w:rPrChange w:id="61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</w:t>
      </w:r>
      <w:r w:rsidRPr="006A080A">
        <w:rPr>
          <w:rFonts w:ascii="Arial" w:eastAsia="Arial" w:hAnsi="Arial" w:cs="Arial"/>
          <w:sz w:val="20"/>
          <w:szCs w:val="20"/>
          <w:rPrChange w:id="62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– </w:t>
      </w:r>
      <w:r w:rsidR="006C66E9" w:rsidRPr="006A080A">
        <w:rPr>
          <w:rFonts w:ascii="Arial" w:eastAsia="Arial" w:hAnsi="Arial" w:cs="Arial"/>
          <w:sz w:val="20"/>
          <w:szCs w:val="20"/>
          <w:rPrChange w:id="63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SD</w:t>
      </w:r>
      <w:r w:rsidRPr="006A080A">
        <w:rPr>
          <w:rFonts w:ascii="Arial" w:eastAsia="Arial" w:hAnsi="Arial" w:cs="Arial"/>
          <w:sz w:val="20"/>
          <w:szCs w:val="20"/>
          <w:rPrChange w:id="64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PM – Matrícula nº</w:t>
      </w:r>
      <w:r w:rsidR="00796930" w:rsidRPr="006A080A">
        <w:rPr>
          <w:rFonts w:ascii="Arial" w:eastAsia="Arial" w:hAnsi="Arial" w:cs="Arial"/>
          <w:sz w:val="20"/>
          <w:szCs w:val="20"/>
          <w:rPrChange w:id="65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</w:t>
      </w:r>
      <w:r w:rsidR="00D94958" w:rsidRPr="006A080A">
        <w:rPr>
          <w:rFonts w:ascii="Arial" w:eastAsia="Arial" w:hAnsi="Arial" w:cs="Arial"/>
          <w:sz w:val="20"/>
          <w:szCs w:val="20"/>
          <w:rPrChange w:id="66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1</w:t>
      </w:r>
      <w:r w:rsidR="006C66E9" w:rsidRPr="006A080A">
        <w:rPr>
          <w:rFonts w:ascii="Arial" w:eastAsia="Arial" w:hAnsi="Arial" w:cs="Arial"/>
          <w:sz w:val="20"/>
          <w:szCs w:val="20"/>
          <w:rPrChange w:id="67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1</w:t>
      </w:r>
      <w:r w:rsidR="00D94958" w:rsidRPr="006A080A">
        <w:rPr>
          <w:rFonts w:ascii="Arial" w:eastAsia="Arial" w:hAnsi="Arial" w:cs="Arial"/>
          <w:sz w:val="20"/>
          <w:szCs w:val="20"/>
          <w:rPrChange w:id="68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4</w:t>
      </w:r>
      <w:r w:rsidR="006C66E9" w:rsidRPr="006A080A">
        <w:rPr>
          <w:rFonts w:ascii="Arial" w:eastAsia="Arial" w:hAnsi="Arial" w:cs="Arial"/>
          <w:sz w:val="20"/>
          <w:szCs w:val="20"/>
          <w:rPrChange w:id="69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599</w:t>
      </w:r>
      <w:r w:rsidR="000633A7" w:rsidRPr="006A080A">
        <w:rPr>
          <w:rFonts w:ascii="Arial" w:eastAsia="Arial" w:hAnsi="Arial" w:cs="Arial"/>
          <w:sz w:val="20"/>
          <w:szCs w:val="20"/>
          <w:rPrChange w:id="70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,</w:t>
      </w:r>
      <w:r w:rsidR="00C82409" w:rsidRPr="006A080A">
        <w:rPr>
          <w:rFonts w:ascii="Arial" w:eastAsia="Arial" w:hAnsi="Arial" w:cs="Arial"/>
          <w:sz w:val="20"/>
          <w:szCs w:val="20"/>
          <w:rPrChange w:id="71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</w:t>
      </w:r>
      <w:proofErr w:type="spellStart"/>
      <w:r w:rsidR="006C66E9" w:rsidRPr="006A080A">
        <w:rPr>
          <w:rFonts w:ascii="Arial" w:eastAsia="Arial" w:hAnsi="Arial" w:cs="Arial"/>
          <w:sz w:val="20"/>
          <w:szCs w:val="20"/>
          <w:rPrChange w:id="72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Jailton</w:t>
      </w:r>
      <w:proofErr w:type="spellEnd"/>
      <w:r w:rsidR="006C66E9" w:rsidRPr="006A080A">
        <w:rPr>
          <w:rFonts w:ascii="Arial" w:eastAsia="Arial" w:hAnsi="Arial" w:cs="Arial"/>
          <w:sz w:val="20"/>
          <w:szCs w:val="20"/>
          <w:rPrChange w:id="73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Alexandre da Silva</w:t>
      </w:r>
      <w:r w:rsidR="00CD6494" w:rsidRPr="006A080A">
        <w:rPr>
          <w:rFonts w:ascii="Arial" w:eastAsia="Arial" w:hAnsi="Arial" w:cs="Arial"/>
          <w:sz w:val="20"/>
          <w:szCs w:val="20"/>
          <w:rPrChange w:id="74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</w:t>
      </w:r>
      <w:r w:rsidR="000633A7" w:rsidRPr="006A080A">
        <w:rPr>
          <w:rFonts w:ascii="Arial" w:eastAsia="Arial" w:hAnsi="Arial" w:cs="Arial"/>
          <w:sz w:val="20"/>
          <w:szCs w:val="20"/>
          <w:rPrChange w:id="75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– </w:t>
      </w:r>
      <w:r w:rsidR="006C66E9" w:rsidRPr="006A080A">
        <w:rPr>
          <w:rFonts w:ascii="Arial" w:eastAsia="Arial" w:hAnsi="Arial" w:cs="Arial"/>
          <w:sz w:val="20"/>
          <w:szCs w:val="20"/>
          <w:rPrChange w:id="76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SD</w:t>
      </w:r>
      <w:r w:rsidR="000633A7" w:rsidRPr="006A080A">
        <w:rPr>
          <w:rFonts w:ascii="Arial" w:eastAsia="Arial" w:hAnsi="Arial" w:cs="Arial"/>
          <w:sz w:val="20"/>
          <w:szCs w:val="20"/>
          <w:rPrChange w:id="77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PM – Matrícula </w:t>
      </w:r>
      <w:r w:rsidR="006C66E9" w:rsidRPr="006A080A">
        <w:rPr>
          <w:rFonts w:ascii="Arial" w:eastAsia="Arial" w:hAnsi="Arial" w:cs="Arial"/>
          <w:sz w:val="20"/>
          <w:szCs w:val="20"/>
          <w:rPrChange w:id="78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140794 e</w:t>
      </w:r>
      <w:r w:rsidR="00D94958" w:rsidRPr="006A080A">
        <w:rPr>
          <w:rFonts w:ascii="Arial" w:eastAsia="Arial" w:hAnsi="Arial" w:cs="Arial"/>
          <w:sz w:val="20"/>
          <w:szCs w:val="20"/>
          <w:rPrChange w:id="79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</w:t>
      </w:r>
      <w:proofErr w:type="spellStart"/>
      <w:r w:rsidR="006C66E9" w:rsidRPr="006A080A">
        <w:rPr>
          <w:rFonts w:ascii="Arial" w:eastAsia="Arial" w:hAnsi="Arial" w:cs="Arial"/>
          <w:sz w:val="20"/>
          <w:szCs w:val="20"/>
          <w:rPrChange w:id="80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Helinaldo</w:t>
      </w:r>
      <w:proofErr w:type="spellEnd"/>
      <w:r w:rsidR="006C66E9" w:rsidRPr="006A080A">
        <w:rPr>
          <w:rFonts w:ascii="Arial" w:eastAsia="Arial" w:hAnsi="Arial" w:cs="Arial"/>
          <w:sz w:val="20"/>
          <w:szCs w:val="20"/>
          <w:rPrChange w:id="81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da Silva Oliveira</w:t>
      </w:r>
      <w:r w:rsidR="00D94958" w:rsidRPr="006A080A">
        <w:rPr>
          <w:rFonts w:ascii="Arial" w:eastAsia="Arial" w:hAnsi="Arial" w:cs="Arial"/>
          <w:sz w:val="20"/>
          <w:szCs w:val="20"/>
          <w:rPrChange w:id="82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– SD PM – Matrícula nº 1404</w:t>
      </w:r>
      <w:r w:rsidR="006C66E9" w:rsidRPr="006A080A">
        <w:rPr>
          <w:rFonts w:ascii="Arial" w:eastAsia="Arial" w:hAnsi="Arial" w:cs="Arial"/>
          <w:sz w:val="20"/>
          <w:szCs w:val="20"/>
          <w:rPrChange w:id="83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72</w:t>
      </w:r>
      <w:r w:rsidR="000633A7" w:rsidRPr="006A080A">
        <w:rPr>
          <w:rFonts w:ascii="Arial" w:eastAsia="Arial" w:hAnsi="Arial" w:cs="Arial"/>
          <w:sz w:val="20"/>
          <w:szCs w:val="20"/>
          <w:rPrChange w:id="84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.</w:t>
      </w:r>
      <w:ins w:id="85" w:author="adriana.araujo" w:date="2016-09-21T16:28:00Z">
        <w:r w:rsidR="00095EB1" w:rsidRPr="006A080A">
          <w:rPr>
            <w:rFonts w:ascii="Arial" w:eastAsia="Arial" w:hAnsi="Arial" w:cs="Arial"/>
            <w:sz w:val="20"/>
            <w:szCs w:val="20"/>
            <w:rPrChange w:id="86" w:author="adriana.araujo" w:date="2016-09-21T16:38:00Z">
              <w:rPr>
                <w:rFonts w:ascii="Arial" w:eastAsia="Arial" w:hAnsi="Arial" w:cs="Arial"/>
                <w:sz w:val="21"/>
                <w:szCs w:val="21"/>
              </w:rPr>
            </w:rPrChange>
          </w:rPr>
          <w:t xml:space="preserve"> </w:t>
        </w:r>
      </w:ins>
    </w:p>
    <w:p w:rsidR="001C1E8C" w:rsidRPr="006A080A" w:rsidRDefault="001C1E8C" w:rsidP="00095EB1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0"/>
          <w:szCs w:val="20"/>
          <w:rPrChange w:id="87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pPrChange w:id="88" w:author="adriana.araujo" w:date="2016-09-21T16:28:00Z">
          <w:pPr>
            <w:spacing w:after="0" w:line="360" w:lineRule="auto"/>
            <w:ind w:firstLine="851"/>
            <w:jc w:val="both"/>
          </w:pPr>
        </w:pPrChange>
      </w:pPr>
      <w:r w:rsidRPr="006A080A">
        <w:rPr>
          <w:rFonts w:ascii="Arial" w:hAnsi="Arial" w:cs="Arial"/>
          <w:sz w:val="20"/>
          <w:szCs w:val="20"/>
          <w:rPrChange w:id="89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Os autos foram encaminhados a esta </w:t>
      </w:r>
      <w:r w:rsidRPr="006A080A">
        <w:rPr>
          <w:rFonts w:ascii="Arial" w:hAnsi="Arial" w:cs="Arial"/>
          <w:b/>
          <w:sz w:val="20"/>
          <w:szCs w:val="20"/>
          <w:rPrChange w:id="90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  <w:t>Controladoria Geral do Estado – CGE</w:t>
      </w:r>
      <w:r w:rsidR="0096237C" w:rsidRPr="006A080A">
        <w:rPr>
          <w:rFonts w:ascii="Arial" w:hAnsi="Arial" w:cs="Arial"/>
          <w:sz w:val="20"/>
          <w:szCs w:val="20"/>
          <w:rPrChange w:id="91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 para análise</w:t>
      </w:r>
      <w:r w:rsidRPr="006A080A">
        <w:rPr>
          <w:rFonts w:ascii="Arial" w:hAnsi="Arial" w:cs="Arial"/>
          <w:sz w:val="20"/>
          <w:szCs w:val="20"/>
          <w:rPrChange w:id="92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 e parecer técnico.</w:t>
      </w:r>
    </w:p>
    <w:p w:rsidR="001C1E8C" w:rsidRPr="006A080A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0"/>
          <w:szCs w:val="20"/>
          <w:rPrChange w:id="93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</w:pPr>
    </w:p>
    <w:p w:rsidR="001C1E8C" w:rsidRPr="006A080A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  <w:rPrChange w:id="94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</w:pPr>
      <w:r w:rsidRPr="006A080A">
        <w:rPr>
          <w:rFonts w:ascii="Arial" w:hAnsi="Arial" w:cs="Arial"/>
          <w:b/>
          <w:sz w:val="20"/>
          <w:szCs w:val="20"/>
          <w:rPrChange w:id="95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  <w:t>1 - RELATÓRIO</w:t>
      </w:r>
    </w:p>
    <w:p w:rsidR="001C1E8C" w:rsidRPr="006A080A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  <w:rPrChange w:id="96" w:author="adriana.araujo" w:date="2016-09-21T16:38:00Z">
            <w:rPr>
              <w:rFonts w:ascii="Arial" w:hAnsi="Arial" w:cs="Arial"/>
              <w:b/>
              <w:sz w:val="21"/>
              <w:szCs w:val="21"/>
              <w:u w:val="single"/>
            </w:rPr>
          </w:rPrChange>
        </w:rPr>
      </w:pPr>
    </w:p>
    <w:p w:rsidR="001C1E8C" w:rsidRPr="006A080A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  <w:rPrChange w:id="97" w:author="adriana.araujo" w:date="2016-09-21T16:38:00Z">
            <w:rPr>
              <w:rFonts w:ascii="Arial" w:hAnsi="Arial" w:cs="Arial"/>
              <w:b/>
              <w:sz w:val="21"/>
              <w:szCs w:val="21"/>
              <w:u w:val="single"/>
            </w:rPr>
          </w:rPrChange>
        </w:rPr>
      </w:pPr>
      <w:r w:rsidRPr="006A080A">
        <w:rPr>
          <w:rFonts w:ascii="Arial" w:hAnsi="Arial" w:cs="Arial"/>
          <w:b/>
          <w:sz w:val="20"/>
          <w:szCs w:val="20"/>
          <w:u w:val="single"/>
          <w:rPrChange w:id="98" w:author="adriana.araujo" w:date="2016-09-21T16:38:00Z">
            <w:rPr>
              <w:rFonts w:ascii="Arial" w:hAnsi="Arial" w:cs="Arial"/>
              <w:b/>
              <w:sz w:val="21"/>
              <w:szCs w:val="21"/>
              <w:u w:val="single"/>
            </w:rPr>
          </w:rPrChange>
        </w:rPr>
        <w:t>I - PRELIMINARMENTE</w:t>
      </w:r>
    </w:p>
    <w:p w:rsidR="001C1E8C" w:rsidRPr="006A080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  <w:rPrChange w:id="99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</w:p>
    <w:p w:rsidR="00CF4298" w:rsidRPr="006A080A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  <w:rPrChange w:id="100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  <w:r w:rsidRPr="006A080A">
        <w:rPr>
          <w:rFonts w:ascii="Arial" w:hAnsi="Arial" w:cs="Arial"/>
          <w:sz w:val="20"/>
          <w:szCs w:val="20"/>
          <w:rPrChange w:id="101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Observa-se que o processo de</w:t>
      </w:r>
      <w:r w:rsidRPr="006A080A">
        <w:rPr>
          <w:rFonts w:ascii="Arial" w:eastAsia="Arial" w:hAnsi="Arial" w:cs="Arial"/>
          <w:sz w:val="20"/>
          <w:szCs w:val="20"/>
          <w:rPrChange w:id="102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 xml:space="preserve"> pagamento de verba de caráter indenizatório </w:t>
      </w:r>
      <w:r w:rsidRPr="006A080A">
        <w:rPr>
          <w:rFonts w:ascii="Arial" w:hAnsi="Arial" w:cs="Arial"/>
          <w:sz w:val="20"/>
          <w:szCs w:val="20"/>
          <w:rPrChange w:id="103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por apreensões de armas de fogo encontra-se em conformidade ao que preconiza a Lei Estadual nº 7.313/2011, regulamentada pelo Decreto Estadual nº 17.760/2012</w:t>
      </w:r>
      <w:r w:rsidR="00687350" w:rsidRPr="006A080A">
        <w:rPr>
          <w:rFonts w:ascii="Arial" w:hAnsi="Arial" w:cs="Arial"/>
          <w:sz w:val="20"/>
          <w:szCs w:val="20"/>
          <w:rPrChange w:id="104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,</w:t>
      </w:r>
      <w:r w:rsidRPr="006A080A">
        <w:rPr>
          <w:rFonts w:ascii="Arial" w:hAnsi="Arial" w:cs="Arial"/>
          <w:sz w:val="20"/>
          <w:szCs w:val="20"/>
          <w:rPrChange w:id="105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 e alterações dadas pela Lei nº 7.550/2013.</w:t>
      </w:r>
    </w:p>
    <w:p w:rsidR="001C1E8C" w:rsidRPr="006A080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  <w:rPrChange w:id="106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</w:p>
    <w:p w:rsidR="001C1E8C" w:rsidRPr="006A080A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  <w:rPrChange w:id="107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</w:pPr>
      <w:r w:rsidRPr="006A080A">
        <w:rPr>
          <w:rFonts w:ascii="Arial" w:hAnsi="Arial" w:cs="Arial"/>
          <w:b/>
          <w:sz w:val="20"/>
          <w:szCs w:val="20"/>
          <w:rPrChange w:id="108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  <w:t xml:space="preserve">2 – DO EXAME DOS AUTOS </w:t>
      </w:r>
    </w:p>
    <w:p w:rsidR="001C1E8C" w:rsidRPr="006A080A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rPrChange w:id="109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  <w:r w:rsidRPr="006A080A">
        <w:rPr>
          <w:rFonts w:ascii="Arial" w:hAnsi="Arial" w:cs="Arial"/>
          <w:sz w:val="20"/>
          <w:szCs w:val="20"/>
          <w:rPrChange w:id="110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    </w:t>
      </w:r>
    </w:p>
    <w:p w:rsidR="001C1E8C" w:rsidRPr="006A080A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0"/>
          <w:szCs w:val="20"/>
          <w:rPrChange w:id="111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  <w:r w:rsidRPr="006A080A">
        <w:rPr>
          <w:rFonts w:ascii="Arial" w:hAnsi="Arial" w:cs="Arial"/>
          <w:sz w:val="20"/>
          <w:szCs w:val="20"/>
          <w:rPrChange w:id="112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Feitas as considerações PRELIMINARES acima expostas, passamos a analisar os aspectos que merecem relevo na aferição da </w:t>
      </w:r>
      <w:r w:rsidRPr="006A080A">
        <w:rPr>
          <w:rFonts w:ascii="Arial" w:hAnsi="Arial" w:cs="Arial"/>
          <w:b/>
          <w:i/>
          <w:sz w:val="20"/>
          <w:szCs w:val="20"/>
          <w:rPrChange w:id="113" w:author="adriana.araujo" w:date="2016-09-21T16:38:00Z">
            <w:rPr>
              <w:rFonts w:ascii="Arial" w:hAnsi="Arial" w:cs="Arial"/>
              <w:b/>
              <w:i/>
              <w:sz w:val="21"/>
              <w:szCs w:val="21"/>
            </w:rPr>
          </w:rPrChange>
        </w:rPr>
        <w:t>“análise e emissão de p</w:t>
      </w:r>
      <w:r w:rsidR="00796930" w:rsidRPr="006A080A">
        <w:rPr>
          <w:rFonts w:ascii="Arial" w:hAnsi="Arial" w:cs="Arial"/>
          <w:b/>
          <w:i/>
          <w:sz w:val="20"/>
          <w:szCs w:val="20"/>
          <w:rPrChange w:id="114" w:author="adriana.araujo" w:date="2016-09-21T16:38:00Z">
            <w:rPr>
              <w:rFonts w:ascii="Arial" w:hAnsi="Arial" w:cs="Arial"/>
              <w:b/>
              <w:i/>
              <w:sz w:val="21"/>
              <w:szCs w:val="21"/>
            </w:rPr>
          </w:rPrChange>
        </w:rPr>
        <w:t>a</w:t>
      </w:r>
      <w:r w:rsidRPr="006A080A">
        <w:rPr>
          <w:rFonts w:ascii="Arial" w:hAnsi="Arial" w:cs="Arial"/>
          <w:b/>
          <w:i/>
          <w:sz w:val="20"/>
          <w:szCs w:val="20"/>
          <w:rPrChange w:id="115" w:author="adriana.araujo" w:date="2016-09-21T16:38:00Z">
            <w:rPr>
              <w:rFonts w:ascii="Arial" w:hAnsi="Arial" w:cs="Arial"/>
              <w:b/>
              <w:i/>
              <w:sz w:val="21"/>
              <w:szCs w:val="21"/>
            </w:rPr>
          </w:rPrChange>
        </w:rPr>
        <w:t>recer técnico”</w:t>
      </w:r>
      <w:r w:rsidRPr="006A080A">
        <w:rPr>
          <w:rFonts w:ascii="Arial" w:hAnsi="Arial" w:cs="Arial"/>
          <w:b/>
          <w:sz w:val="20"/>
          <w:szCs w:val="20"/>
          <w:rPrChange w:id="116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  <w:t>,</w:t>
      </w:r>
      <w:r w:rsidRPr="006A080A">
        <w:rPr>
          <w:rFonts w:ascii="Arial" w:hAnsi="Arial" w:cs="Arial"/>
          <w:sz w:val="20"/>
          <w:szCs w:val="20"/>
          <w:rPrChange w:id="117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 conforme requerido pela </w:t>
      </w:r>
      <w:r w:rsidR="00687350" w:rsidRPr="006A080A">
        <w:rPr>
          <w:rFonts w:ascii="Arial" w:hAnsi="Arial" w:cs="Arial"/>
          <w:sz w:val="20"/>
          <w:szCs w:val="20"/>
          <w:rPrChange w:id="118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S</w:t>
      </w:r>
      <w:r w:rsidRPr="006A080A">
        <w:rPr>
          <w:rFonts w:ascii="Arial" w:hAnsi="Arial" w:cs="Arial"/>
          <w:sz w:val="20"/>
          <w:szCs w:val="20"/>
          <w:rPrChange w:id="119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uperintendência de </w:t>
      </w:r>
      <w:r w:rsidR="00687350" w:rsidRPr="006A080A">
        <w:rPr>
          <w:rFonts w:ascii="Arial" w:hAnsi="Arial" w:cs="Arial"/>
          <w:sz w:val="20"/>
          <w:szCs w:val="20"/>
          <w:rPrChange w:id="120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A</w:t>
      </w:r>
      <w:r w:rsidRPr="006A080A">
        <w:rPr>
          <w:rFonts w:ascii="Arial" w:hAnsi="Arial" w:cs="Arial"/>
          <w:sz w:val="20"/>
          <w:szCs w:val="20"/>
          <w:rPrChange w:id="121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uditagem desta CGE/AL (fls. </w:t>
      </w:r>
      <w:r w:rsidR="007D553F" w:rsidRPr="006A080A">
        <w:rPr>
          <w:rFonts w:ascii="Arial" w:hAnsi="Arial" w:cs="Arial"/>
          <w:sz w:val="20"/>
          <w:szCs w:val="20"/>
          <w:rPrChange w:id="122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4</w:t>
      </w:r>
      <w:r w:rsidR="00F85D95" w:rsidRPr="006A080A">
        <w:rPr>
          <w:rFonts w:ascii="Arial" w:hAnsi="Arial" w:cs="Arial"/>
          <w:sz w:val="20"/>
          <w:szCs w:val="20"/>
          <w:rPrChange w:id="123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6</w:t>
      </w:r>
      <w:r w:rsidRPr="006A080A">
        <w:rPr>
          <w:rFonts w:ascii="Arial" w:hAnsi="Arial" w:cs="Arial"/>
          <w:sz w:val="20"/>
          <w:szCs w:val="20"/>
          <w:rPrChange w:id="124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). </w:t>
      </w:r>
    </w:p>
    <w:p w:rsidR="00687350" w:rsidRPr="006A080A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  <w:rPrChange w:id="125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  <w:r w:rsidRPr="006A080A">
        <w:rPr>
          <w:rFonts w:ascii="Arial" w:hAnsi="Arial" w:cs="Arial"/>
          <w:sz w:val="20"/>
          <w:szCs w:val="20"/>
          <w:rPrChange w:id="126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Atendo-se à disciplina estabelecida pela Lei e Decreto Estaduais</w:t>
      </w:r>
      <w:r w:rsidR="00674A9D" w:rsidRPr="006A080A">
        <w:rPr>
          <w:rFonts w:ascii="Arial" w:hAnsi="Arial" w:cs="Arial"/>
          <w:sz w:val="20"/>
          <w:szCs w:val="20"/>
          <w:rPrChange w:id="127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 acima citados</w:t>
      </w:r>
      <w:r w:rsidRPr="006A080A">
        <w:rPr>
          <w:rFonts w:ascii="Arial" w:hAnsi="Arial" w:cs="Arial"/>
          <w:sz w:val="20"/>
          <w:szCs w:val="20"/>
          <w:rPrChange w:id="128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, confere-se que o presente Processo Administrativo foi instruído como segue:</w:t>
      </w:r>
    </w:p>
    <w:p w:rsidR="00CF6A46" w:rsidRPr="006A080A" w:rsidRDefault="00EF62D0" w:rsidP="00095EB1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  <w:rPrChange w:id="129" w:author="adriana.araujo" w:date="2016-09-21T16:38:00Z">
            <w:rPr/>
          </w:rPrChange>
        </w:rPr>
        <w:pPrChange w:id="130" w:author="adriana.araujo" w:date="2016-09-21T16:2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6A080A">
        <w:rPr>
          <w:rFonts w:ascii="Arial" w:hAnsi="Arial" w:cs="Arial"/>
          <w:sz w:val="20"/>
          <w:szCs w:val="20"/>
          <w:rPrChange w:id="131" w:author="adriana.araujo" w:date="2016-09-21T16:38:00Z">
            <w:rPr/>
          </w:rPrChange>
        </w:rPr>
        <w:t>À</w:t>
      </w:r>
      <w:r w:rsidR="00CF6A46" w:rsidRPr="006A080A">
        <w:rPr>
          <w:rFonts w:ascii="Arial" w:hAnsi="Arial" w:cs="Arial"/>
          <w:sz w:val="20"/>
          <w:szCs w:val="20"/>
          <w:rPrChange w:id="132" w:author="adriana.araujo" w:date="2016-09-21T16:38:00Z">
            <w:rPr/>
          </w:rPrChange>
        </w:rPr>
        <w:t xml:space="preserve">s </w:t>
      </w:r>
      <w:r w:rsidR="004A0598" w:rsidRPr="006A080A">
        <w:rPr>
          <w:rFonts w:ascii="Arial" w:hAnsi="Arial" w:cs="Arial"/>
          <w:sz w:val="20"/>
          <w:szCs w:val="20"/>
          <w:rPrChange w:id="133" w:author="adriana.araujo" w:date="2016-09-21T16:38:00Z">
            <w:rPr/>
          </w:rPrChange>
        </w:rPr>
        <w:t>f</w:t>
      </w:r>
      <w:r w:rsidR="00CF6A46" w:rsidRPr="006A080A">
        <w:rPr>
          <w:rFonts w:ascii="Arial" w:hAnsi="Arial" w:cs="Arial"/>
          <w:sz w:val="20"/>
          <w:szCs w:val="20"/>
          <w:rPrChange w:id="134" w:author="adriana.araujo" w:date="2016-09-21T16:38:00Z">
            <w:rPr/>
          </w:rPrChange>
        </w:rPr>
        <w:t>ls. 0</w:t>
      </w:r>
      <w:r w:rsidR="00EC4677" w:rsidRPr="006A080A">
        <w:rPr>
          <w:rFonts w:ascii="Arial" w:hAnsi="Arial" w:cs="Arial"/>
          <w:sz w:val="20"/>
          <w:szCs w:val="20"/>
          <w:rPrChange w:id="135" w:author="adriana.araujo" w:date="2016-09-21T16:38:00Z">
            <w:rPr/>
          </w:rPrChange>
        </w:rPr>
        <w:t>2</w:t>
      </w:r>
      <w:r w:rsidR="009C5EA7" w:rsidRPr="006A080A">
        <w:rPr>
          <w:rFonts w:ascii="Arial" w:hAnsi="Arial" w:cs="Arial"/>
          <w:sz w:val="20"/>
          <w:szCs w:val="20"/>
          <w:rPrChange w:id="136" w:author="adriana.araujo" w:date="2016-09-21T16:38:00Z">
            <w:rPr/>
          </w:rPrChange>
        </w:rPr>
        <w:t>,</w:t>
      </w:r>
      <w:r w:rsidR="00CF6A46" w:rsidRPr="006A080A">
        <w:rPr>
          <w:rFonts w:ascii="Arial" w:hAnsi="Arial" w:cs="Arial"/>
          <w:sz w:val="20"/>
          <w:szCs w:val="20"/>
          <w:rPrChange w:id="137" w:author="adriana.araujo" w:date="2016-09-21T16:38:00Z">
            <w:rPr/>
          </w:rPrChange>
        </w:rPr>
        <w:t xml:space="preserve"> verifica-se o</w:t>
      </w:r>
      <w:r w:rsidR="00E016A0" w:rsidRPr="006A080A">
        <w:rPr>
          <w:rFonts w:ascii="Arial" w:hAnsi="Arial" w:cs="Arial"/>
          <w:sz w:val="20"/>
          <w:szCs w:val="20"/>
          <w:rPrChange w:id="138" w:author="adriana.araujo" w:date="2016-09-21T16:38:00Z">
            <w:rPr/>
          </w:rPrChange>
        </w:rPr>
        <w:t xml:space="preserve"> </w:t>
      </w:r>
      <w:r w:rsidR="00930FDF" w:rsidRPr="006A080A">
        <w:rPr>
          <w:rFonts w:ascii="Arial" w:hAnsi="Arial" w:cs="Arial"/>
          <w:sz w:val="20"/>
          <w:szCs w:val="20"/>
          <w:rPrChange w:id="139" w:author="adriana.araujo" w:date="2016-09-21T16:38:00Z">
            <w:rPr/>
          </w:rPrChange>
        </w:rPr>
        <w:t>R</w:t>
      </w:r>
      <w:r w:rsidR="00B45F04" w:rsidRPr="006A080A">
        <w:rPr>
          <w:rFonts w:ascii="Arial" w:hAnsi="Arial" w:cs="Arial"/>
          <w:sz w:val="20"/>
          <w:szCs w:val="20"/>
          <w:rPrChange w:id="140" w:author="adriana.araujo" w:date="2016-09-21T16:38:00Z">
            <w:rPr/>
          </w:rPrChange>
        </w:rPr>
        <w:t>equerimento</w:t>
      </w:r>
      <w:r w:rsidR="00707C8C" w:rsidRPr="006A080A">
        <w:rPr>
          <w:rFonts w:ascii="Arial" w:hAnsi="Arial" w:cs="Arial"/>
          <w:sz w:val="20"/>
          <w:szCs w:val="20"/>
          <w:rPrChange w:id="141" w:author="adriana.araujo" w:date="2016-09-21T16:38:00Z">
            <w:rPr/>
          </w:rPrChange>
        </w:rPr>
        <w:t xml:space="preserve"> </w:t>
      </w:r>
      <w:r w:rsidR="00B26556" w:rsidRPr="006A080A">
        <w:rPr>
          <w:rFonts w:ascii="Arial" w:hAnsi="Arial" w:cs="Arial"/>
          <w:sz w:val="20"/>
          <w:szCs w:val="20"/>
          <w:rPrChange w:id="142" w:author="adriana.araujo" w:date="2016-09-21T16:38:00Z">
            <w:rPr/>
          </w:rPrChange>
        </w:rPr>
        <w:t xml:space="preserve">nº </w:t>
      </w:r>
      <w:r w:rsidR="006C66E9" w:rsidRPr="006A080A">
        <w:rPr>
          <w:rFonts w:ascii="Arial" w:hAnsi="Arial" w:cs="Arial"/>
          <w:sz w:val="20"/>
          <w:szCs w:val="20"/>
          <w:rPrChange w:id="143" w:author="adriana.araujo" w:date="2016-09-21T16:38:00Z">
            <w:rPr/>
          </w:rPrChange>
        </w:rPr>
        <w:t>439</w:t>
      </w:r>
      <w:r w:rsidR="00C702B0" w:rsidRPr="006A080A">
        <w:rPr>
          <w:rFonts w:ascii="Arial" w:hAnsi="Arial" w:cs="Arial"/>
          <w:sz w:val="20"/>
          <w:szCs w:val="20"/>
          <w:rPrChange w:id="144" w:author="adriana.araujo" w:date="2016-09-21T16:38:00Z">
            <w:rPr/>
          </w:rPrChange>
        </w:rPr>
        <w:t>/</w:t>
      </w:r>
      <w:r w:rsidR="006C66E9" w:rsidRPr="006A080A">
        <w:rPr>
          <w:rFonts w:ascii="Arial" w:hAnsi="Arial" w:cs="Arial"/>
          <w:sz w:val="20"/>
          <w:szCs w:val="20"/>
          <w:rPrChange w:id="145" w:author="adriana.araujo" w:date="2016-09-21T16:38:00Z">
            <w:rPr/>
          </w:rPrChange>
        </w:rPr>
        <w:t>2015/</w:t>
      </w:r>
      <w:r w:rsidR="00D94958" w:rsidRPr="006A080A">
        <w:rPr>
          <w:rFonts w:ascii="Arial" w:hAnsi="Arial" w:cs="Arial"/>
          <w:sz w:val="20"/>
          <w:szCs w:val="20"/>
          <w:rPrChange w:id="146" w:author="adriana.araujo" w:date="2016-09-21T16:38:00Z">
            <w:rPr/>
          </w:rPrChange>
        </w:rPr>
        <w:t>3</w:t>
      </w:r>
      <w:r w:rsidR="006C66E9" w:rsidRPr="006A080A">
        <w:rPr>
          <w:rFonts w:ascii="Arial" w:hAnsi="Arial" w:cs="Arial"/>
          <w:sz w:val="20"/>
          <w:szCs w:val="20"/>
          <w:rPrChange w:id="147" w:author="adriana.araujo" w:date="2016-09-21T16:38:00Z">
            <w:rPr/>
          </w:rPrChange>
        </w:rPr>
        <w:t>º BPM</w:t>
      </w:r>
      <w:r w:rsidR="00E016A0" w:rsidRPr="006A080A">
        <w:rPr>
          <w:rFonts w:ascii="Arial" w:hAnsi="Arial" w:cs="Arial"/>
          <w:sz w:val="20"/>
          <w:szCs w:val="20"/>
          <w:rPrChange w:id="148" w:author="adriana.araujo" w:date="2016-09-21T16:38:00Z">
            <w:rPr/>
          </w:rPrChange>
        </w:rPr>
        <w:t>,</w:t>
      </w:r>
      <w:r w:rsidR="00CA4DD7" w:rsidRPr="006A080A">
        <w:rPr>
          <w:rFonts w:ascii="Arial" w:hAnsi="Arial" w:cs="Arial"/>
          <w:sz w:val="20"/>
          <w:szCs w:val="20"/>
          <w:rPrChange w:id="149" w:author="adriana.araujo" w:date="2016-09-21T16:38:00Z">
            <w:rPr/>
          </w:rPrChange>
        </w:rPr>
        <w:t xml:space="preserve"> </w:t>
      </w:r>
      <w:r w:rsidR="00C702B0" w:rsidRPr="006A080A">
        <w:rPr>
          <w:rFonts w:ascii="Arial" w:hAnsi="Arial" w:cs="Arial"/>
          <w:sz w:val="20"/>
          <w:szCs w:val="20"/>
          <w:rPrChange w:id="150" w:author="adriana.araujo" w:date="2016-09-21T16:38:00Z">
            <w:rPr/>
          </w:rPrChange>
        </w:rPr>
        <w:t xml:space="preserve">de </w:t>
      </w:r>
      <w:r w:rsidR="00E016A0" w:rsidRPr="006A080A">
        <w:rPr>
          <w:rFonts w:ascii="Arial" w:hAnsi="Arial" w:cs="Arial"/>
          <w:sz w:val="20"/>
          <w:szCs w:val="20"/>
          <w:rPrChange w:id="151" w:author="adriana.araujo" w:date="2016-09-21T16:38:00Z">
            <w:rPr/>
          </w:rPrChange>
        </w:rPr>
        <w:t>1</w:t>
      </w:r>
      <w:r w:rsidR="006C66E9" w:rsidRPr="006A080A">
        <w:rPr>
          <w:rFonts w:ascii="Arial" w:hAnsi="Arial" w:cs="Arial"/>
          <w:sz w:val="20"/>
          <w:szCs w:val="20"/>
          <w:rPrChange w:id="152" w:author="adriana.araujo" w:date="2016-09-21T16:38:00Z">
            <w:rPr/>
          </w:rPrChange>
        </w:rPr>
        <w:t>5</w:t>
      </w:r>
      <w:r w:rsidR="00C702B0" w:rsidRPr="006A080A">
        <w:rPr>
          <w:rFonts w:ascii="Arial" w:hAnsi="Arial" w:cs="Arial"/>
          <w:sz w:val="20"/>
          <w:szCs w:val="20"/>
          <w:rPrChange w:id="153" w:author="adriana.araujo" w:date="2016-09-21T16:38:00Z">
            <w:rPr/>
          </w:rPrChange>
        </w:rPr>
        <w:t>/</w:t>
      </w:r>
      <w:r w:rsidR="006C66E9" w:rsidRPr="006A080A">
        <w:rPr>
          <w:rFonts w:ascii="Arial" w:hAnsi="Arial" w:cs="Arial"/>
          <w:sz w:val="20"/>
          <w:szCs w:val="20"/>
          <w:rPrChange w:id="154" w:author="adriana.araujo" w:date="2016-09-21T16:38:00Z">
            <w:rPr/>
          </w:rPrChange>
        </w:rPr>
        <w:t>07</w:t>
      </w:r>
      <w:r w:rsidR="00B45F04" w:rsidRPr="006A080A">
        <w:rPr>
          <w:rFonts w:ascii="Arial" w:hAnsi="Arial" w:cs="Arial"/>
          <w:sz w:val="20"/>
          <w:szCs w:val="20"/>
          <w:rPrChange w:id="155" w:author="adriana.araujo" w:date="2016-09-21T16:38:00Z">
            <w:rPr/>
          </w:rPrChange>
        </w:rPr>
        <w:t>/201</w:t>
      </w:r>
      <w:r w:rsidR="0017654F" w:rsidRPr="006A080A">
        <w:rPr>
          <w:rFonts w:ascii="Arial" w:hAnsi="Arial" w:cs="Arial"/>
          <w:sz w:val="20"/>
          <w:szCs w:val="20"/>
          <w:rPrChange w:id="156" w:author="adriana.araujo" w:date="2016-09-21T16:38:00Z">
            <w:rPr/>
          </w:rPrChange>
        </w:rPr>
        <w:t>5</w:t>
      </w:r>
      <w:r w:rsidR="00B45F04" w:rsidRPr="006A080A">
        <w:rPr>
          <w:rFonts w:ascii="Arial" w:hAnsi="Arial" w:cs="Arial"/>
          <w:sz w:val="20"/>
          <w:szCs w:val="20"/>
          <w:rPrChange w:id="157" w:author="adriana.araujo" w:date="2016-09-21T16:38:00Z">
            <w:rPr/>
          </w:rPrChange>
        </w:rPr>
        <w:t xml:space="preserve">, </w:t>
      </w:r>
      <w:r w:rsidR="009C5EA7" w:rsidRPr="006A080A">
        <w:rPr>
          <w:rFonts w:ascii="Arial" w:hAnsi="Arial" w:cs="Arial"/>
          <w:sz w:val="20"/>
          <w:szCs w:val="20"/>
          <w:rPrChange w:id="158" w:author="adriana.araujo" w:date="2016-09-21T16:38:00Z">
            <w:rPr/>
          </w:rPrChange>
        </w:rPr>
        <w:t>d</w:t>
      </w:r>
      <w:r w:rsidR="000633A7" w:rsidRPr="006A080A">
        <w:rPr>
          <w:rFonts w:ascii="Arial" w:hAnsi="Arial" w:cs="Arial"/>
          <w:sz w:val="20"/>
          <w:szCs w:val="20"/>
          <w:rPrChange w:id="159" w:author="adriana.araujo" w:date="2016-09-21T16:38:00Z">
            <w:rPr/>
          </w:rPrChange>
        </w:rPr>
        <w:t>a</w:t>
      </w:r>
      <w:r w:rsidR="009C5EA7" w:rsidRPr="006A080A">
        <w:rPr>
          <w:rFonts w:ascii="Arial" w:hAnsi="Arial" w:cs="Arial"/>
          <w:sz w:val="20"/>
          <w:szCs w:val="20"/>
          <w:rPrChange w:id="160" w:author="adriana.araujo" w:date="2016-09-21T16:38:00Z">
            <w:rPr/>
          </w:rPrChange>
        </w:rPr>
        <w:t xml:space="preserve"> lavra do Comand</w:t>
      </w:r>
      <w:r w:rsidR="00E016A0" w:rsidRPr="006A080A">
        <w:rPr>
          <w:rFonts w:ascii="Arial" w:hAnsi="Arial" w:cs="Arial"/>
          <w:sz w:val="20"/>
          <w:szCs w:val="20"/>
          <w:rPrChange w:id="161" w:author="adriana.araujo" w:date="2016-09-21T16:38:00Z">
            <w:rPr/>
          </w:rPrChange>
        </w:rPr>
        <w:t>ante do</w:t>
      </w:r>
      <w:r w:rsidR="00C82409" w:rsidRPr="006A080A">
        <w:rPr>
          <w:rFonts w:ascii="Arial" w:hAnsi="Arial" w:cs="Arial"/>
          <w:sz w:val="20"/>
          <w:szCs w:val="20"/>
          <w:rPrChange w:id="162" w:author="adriana.araujo" w:date="2016-09-21T16:38:00Z">
            <w:rPr/>
          </w:rPrChange>
        </w:rPr>
        <w:t xml:space="preserve"> </w:t>
      </w:r>
      <w:r w:rsidR="006C66E9" w:rsidRPr="006A080A">
        <w:rPr>
          <w:rFonts w:ascii="Arial" w:hAnsi="Arial" w:cs="Arial"/>
          <w:sz w:val="20"/>
          <w:szCs w:val="20"/>
          <w:rPrChange w:id="163" w:author="adriana.araujo" w:date="2016-09-21T16:38:00Z">
            <w:rPr/>
          </w:rPrChange>
        </w:rPr>
        <w:t>3</w:t>
      </w:r>
      <w:r w:rsidR="00D94958" w:rsidRPr="006A080A">
        <w:rPr>
          <w:rFonts w:ascii="Arial" w:hAnsi="Arial" w:cs="Arial"/>
          <w:sz w:val="20"/>
          <w:szCs w:val="20"/>
          <w:rPrChange w:id="164" w:author="adriana.araujo" w:date="2016-09-21T16:38:00Z">
            <w:rPr/>
          </w:rPrChange>
        </w:rPr>
        <w:t xml:space="preserve">º </w:t>
      </w:r>
      <w:r w:rsidR="00F7165C" w:rsidRPr="006A080A">
        <w:rPr>
          <w:rFonts w:ascii="Arial" w:hAnsi="Arial" w:cs="Arial"/>
          <w:sz w:val="20"/>
          <w:szCs w:val="20"/>
          <w:rPrChange w:id="165" w:author="adriana.araujo" w:date="2016-09-21T16:38:00Z">
            <w:rPr/>
          </w:rPrChange>
        </w:rPr>
        <w:t>BP</w:t>
      </w:r>
      <w:r w:rsidR="00D94958" w:rsidRPr="006A080A">
        <w:rPr>
          <w:rFonts w:ascii="Arial" w:hAnsi="Arial" w:cs="Arial"/>
          <w:sz w:val="20"/>
          <w:szCs w:val="20"/>
          <w:rPrChange w:id="166" w:author="adriana.araujo" w:date="2016-09-21T16:38:00Z">
            <w:rPr/>
          </w:rPrChange>
        </w:rPr>
        <w:t>M</w:t>
      </w:r>
      <w:r w:rsidR="00F7165C" w:rsidRPr="006A080A">
        <w:rPr>
          <w:rFonts w:ascii="Arial" w:hAnsi="Arial" w:cs="Arial"/>
          <w:sz w:val="20"/>
          <w:szCs w:val="20"/>
          <w:rPrChange w:id="167" w:author="adriana.araujo" w:date="2016-09-21T16:38:00Z">
            <w:rPr/>
          </w:rPrChange>
        </w:rPr>
        <w:t>,</w:t>
      </w:r>
      <w:r w:rsidR="00AF44A8" w:rsidRPr="006A080A">
        <w:rPr>
          <w:rFonts w:ascii="Arial" w:hAnsi="Arial" w:cs="Arial"/>
          <w:sz w:val="20"/>
          <w:szCs w:val="20"/>
          <w:rPrChange w:id="168" w:author="adriana.araujo" w:date="2016-09-21T16:38:00Z">
            <w:rPr/>
          </w:rPrChange>
        </w:rPr>
        <w:t xml:space="preserve"> </w:t>
      </w:r>
      <w:r w:rsidR="00CF6A46" w:rsidRPr="006A080A">
        <w:rPr>
          <w:rFonts w:ascii="Arial" w:hAnsi="Arial" w:cs="Arial"/>
          <w:sz w:val="20"/>
          <w:szCs w:val="20"/>
          <w:rPrChange w:id="169" w:author="adriana.araujo" w:date="2016-09-21T16:38:00Z">
            <w:rPr/>
          </w:rPrChange>
        </w:rPr>
        <w:t xml:space="preserve">solicitando a concessão de indenização por apreensão de </w:t>
      </w:r>
      <w:r w:rsidR="0005788D" w:rsidRPr="006A080A">
        <w:rPr>
          <w:rFonts w:ascii="Arial" w:hAnsi="Arial" w:cs="Arial"/>
          <w:sz w:val="20"/>
          <w:szCs w:val="20"/>
          <w:rPrChange w:id="170" w:author="adriana.araujo" w:date="2016-09-21T16:38:00Z">
            <w:rPr/>
          </w:rPrChange>
        </w:rPr>
        <w:t>arma de fogo</w:t>
      </w:r>
      <w:r w:rsidR="00CF6A46" w:rsidRPr="006A080A">
        <w:rPr>
          <w:rFonts w:ascii="Arial" w:hAnsi="Arial" w:cs="Arial"/>
          <w:sz w:val="20"/>
          <w:szCs w:val="20"/>
          <w:rPrChange w:id="171" w:author="adriana.araujo" w:date="2016-09-21T16:38:00Z">
            <w:rPr/>
          </w:rPrChange>
        </w:rPr>
        <w:t xml:space="preserve">, listando os </w:t>
      </w:r>
      <w:r w:rsidR="00F86805" w:rsidRPr="006A080A">
        <w:rPr>
          <w:rFonts w:ascii="Arial" w:hAnsi="Arial" w:cs="Arial"/>
          <w:sz w:val="20"/>
          <w:szCs w:val="20"/>
          <w:rPrChange w:id="172" w:author="adriana.araujo" w:date="2016-09-21T16:38:00Z">
            <w:rPr/>
          </w:rPrChange>
        </w:rPr>
        <w:t>requerentes</w:t>
      </w:r>
      <w:r w:rsidR="00CF6A46" w:rsidRPr="006A080A">
        <w:rPr>
          <w:rFonts w:ascii="Arial" w:hAnsi="Arial" w:cs="Arial"/>
          <w:sz w:val="20"/>
          <w:szCs w:val="20"/>
          <w:rPrChange w:id="173" w:author="adriana.araujo" w:date="2016-09-21T16:38:00Z">
            <w:rPr/>
          </w:rPrChange>
        </w:rPr>
        <w:t xml:space="preserve"> participantes da apreensão, a </w:t>
      </w:r>
      <w:r w:rsidR="00F02851" w:rsidRPr="006A080A">
        <w:rPr>
          <w:rFonts w:ascii="Arial" w:hAnsi="Arial" w:cs="Arial"/>
          <w:sz w:val="20"/>
          <w:szCs w:val="20"/>
          <w:rPrChange w:id="174" w:author="adriana.araujo" w:date="2016-09-21T16:38:00Z">
            <w:rPr/>
          </w:rPrChange>
        </w:rPr>
        <w:t>a</w:t>
      </w:r>
      <w:r w:rsidR="0005788D" w:rsidRPr="006A080A">
        <w:rPr>
          <w:rFonts w:ascii="Arial" w:hAnsi="Arial" w:cs="Arial"/>
          <w:sz w:val="20"/>
          <w:szCs w:val="20"/>
          <w:rPrChange w:id="175" w:author="adriana.araujo" w:date="2016-09-21T16:38:00Z">
            <w:rPr/>
          </w:rPrChange>
        </w:rPr>
        <w:t>rma</w:t>
      </w:r>
      <w:r w:rsidR="00CF6A46" w:rsidRPr="006A080A">
        <w:rPr>
          <w:rFonts w:ascii="Arial" w:hAnsi="Arial" w:cs="Arial"/>
          <w:sz w:val="20"/>
          <w:szCs w:val="20"/>
          <w:rPrChange w:id="176" w:author="adriana.araujo" w:date="2016-09-21T16:38:00Z">
            <w:rPr/>
          </w:rPrChange>
        </w:rPr>
        <w:t xml:space="preserve"> apreendida</w:t>
      </w:r>
      <w:r w:rsidR="003812F4" w:rsidRPr="006A080A">
        <w:rPr>
          <w:rFonts w:ascii="Arial" w:hAnsi="Arial" w:cs="Arial"/>
          <w:sz w:val="20"/>
          <w:szCs w:val="20"/>
          <w:rPrChange w:id="177" w:author="adriana.araujo" w:date="2016-09-21T16:38:00Z">
            <w:rPr/>
          </w:rPrChange>
        </w:rPr>
        <w:t>,</w:t>
      </w:r>
      <w:r w:rsidR="004A0598" w:rsidRPr="006A080A">
        <w:rPr>
          <w:rFonts w:ascii="Arial" w:hAnsi="Arial" w:cs="Arial"/>
          <w:sz w:val="20"/>
          <w:szCs w:val="20"/>
          <w:rPrChange w:id="178" w:author="adriana.araujo" w:date="2016-09-21T16:38:00Z">
            <w:rPr/>
          </w:rPrChange>
        </w:rPr>
        <w:t xml:space="preserve"> </w:t>
      </w:r>
      <w:r w:rsidR="006C66E9" w:rsidRPr="006A080A">
        <w:rPr>
          <w:rFonts w:ascii="Arial" w:hAnsi="Arial" w:cs="Arial"/>
          <w:sz w:val="20"/>
          <w:szCs w:val="20"/>
          <w:rPrChange w:id="179" w:author="adriana.araujo" w:date="2016-09-21T16:38:00Z">
            <w:rPr/>
          </w:rPrChange>
        </w:rPr>
        <w:t>revólver</w:t>
      </w:r>
      <w:r w:rsidR="00D94958" w:rsidRPr="006A080A">
        <w:rPr>
          <w:rFonts w:ascii="Arial" w:hAnsi="Arial" w:cs="Arial"/>
          <w:sz w:val="20"/>
          <w:szCs w:val="20"/>
          <w:rPrChange w:id="180" w:author="adriana.araujo" w:date="2016-09-21T16:38:00Z">
            <w:rPr/>
          </w:rPrChange>
        </w:rPr>
        <w:t xml:space="preserve"> </w:t>
      </w:r>
      <w:r w:rsidR="0005788D" w:rsidRPr="006A080A">
        <w:rPr>
          <w:rFonts w:ascii="Arial" w:hAnsi="Arial" w:cs="Arial"/>
          <w:sz w:val="20"/>
          <w:szCs w:val="20"/>
          <w:rPrChange w:id="181" w:author="adriana.araujo" w:date="2016-09-21T16:38:00Z">
            <w:rPr/>
          </w:rPrChange>
        </w:rPr>
        <w:t xml:space="preserve">calibre </w:t>
      </w:r>
      <w:r w:rsidR="00664F5F" w:rsidRPr="006A080A">
        <w:rPr>
          <w:rFonts w:ascii="Arial" w:hAnsi="Arial" w:cs="Arial"/>
          <w:sz w:val="20"/>
          <w:szCs w:val="20"/>
          <w:rPrChange w:id="182" w:author="adriana.araujo" w:date="2016-09-21T16:38:00Z">
            <w:rPr/>
          </w:rPrChange>
        </w:rPr>
        <w:t>38</w:t>
      </w:r>
      <w:r w:rsidR="00CF6A46" w:rsidRPr="006A080A">
        <w:rPr>
          <w:rFonts w:ascii="Arial" w:hAnsi="Arial" w:cs="Arial"/>
          <w:sz w:val="20"/>
          <w:szCs w:val="20"/>
          <w:rPrChange w:id="183" w:author="adriana.araujo" w:date="2016-09-21T16:38:00Z">
            <w:rPr/>
          </w:rPrChange>
        </w:rPr>
        <w:t xml:space="preserve">, </w:t>
      </w:r>
      <w:r w:rsidR="00460B30" w:rsidRPr="006A080A">
        <w:rPr>
          <w:rFonts w:ascii="Arial" w:hAnsi="Arial" w:cs="Arial"/>
          <w:sz w:val="20"/>
          <w:szCs w:val="20"/>
          <w:rPrChange w:id="184" w:author="adriana.araujo" w:date="2016-09-21T16:38:00Z">
            <w:rPr/>
          </w:rPrChange>
        </w:rPr>
        <w:t>encaminhando</w:t>
      </w:r>
      <w:r w:rsidR="00CF6A46" w:rsidRPr="006A080A">
        <w:rPr>
          <w:rFonts w:ascii="Arial" w:hAnsi="Arial" w:cs="Arial"/>
          <w:sz w:val="20"/>
          <w:szCs w:val="20"/>
          <w:rPrChange w:id="185" w:author="adriana.araujo" w:date="2016-09-21T16:38:00Z">
            <w:rPr/>
          </w:rPrChange>
        </w:rPr>
        <w:t xml:space="preserve"> a superior consideração do </w:t>
      </w:r>
      <w:r w:rsidR="001C354D" w:rsidRPr="006A080A">
        <w:rPr>
          <w:rFonts w:ascii="Arial" w:hAnsi="Arial" w:cs="Arial"/>
          <w:sz w:val="20"/>
          <w:szCs w:val="20"/>
          <w:rPrChange w:id="186" w:author="adriana.araujo" w:date="2016-09-21T16:38:00Z">
            <w:rPr/>
          </w:rPrChange>
        </w:rPr>
        <w:t>Subcomandante Geral da PMAL</w:t>
      </w:r>
      <w:r w:rsidR="00CF6A46" w:rsidRPr="006A080A">
        <w:rPr>
          <w:rFonts w:ascii="Arial" w:hAnsi="Arial" w:cs="Arial"/>
          <w:sz w:val="20"/>
          <w:szCs w:val="20"/>
          <w:rPrChange w:id="187" w:author="adriana.araujo" w:date="2016-09-21T16:38:00Z">
            <w:rPr/>
          </w:rPrChange>
        </w:rPr>
        <w:t>.</w:t>
      </w:r>
    </w:p>
    <w:p w:rsidR="001C1E8C" w:rsidRPr="006A080A" w:rsidRDefault="001C1E8C" w:rsidP="00095EB1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  <w:rPrChange w:id="188" w:author="adriana.araujo" w:date="2016-09-21T16:38:00Z">
            <w:rPr/>
          </w:rPrChange>
        </w:rPr>
        <w:pPrChange w:id="189" w:author="adriana.araujo" w:date="2016-09-21T16:2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6A080A">
        <w:rPr>
          <w:rFonts w:ascii="Arial" w:hAnsi="Arial" w:cs="Arial"/>
          <w:sz w:val="20"/>
          <w:szCs w:val="20"/>
          <w:rPrChange w:id="190" w:author="adriana.araujo" w:date="2016-09-21T16:38:00Z">
            <w:rPr/>
          </w:rPrChange>
        </w:rPr>
        <w:t xml:space="preserve">Fls. </w:t>
      </w:r>
      <w:r w:rsidR="003812F4" w:rsidRPr="006A080A">
        <w:rPr>
          <w:rFonts w:ascii="Arial" w:hAnsi="Arial" w:cs="Arial"/>
          <w:sz w:val="20"/>
          <w:szCs w:val="20"/>
          <w:rPrChange w:id="191" w:author="adriana.araujo" w:date="2016-09-21T16:38:00Z">
            <w:rPr/>
          </w:rPrChange>
        </w:rPr>
        <w:t>0</w:t>
      </w:r>
      <w:r w:rsidR="006C66E9" w:rsidRPr="006A080A">
        <w:rPr>
          <w:rFonts w:ascii="Arial" w:hAnsi="Arial" w:cs="Arial"/>
          <w:sz w:val="20"/>
          <w:szCs w:val="20"/>
          <w:rPrChange w:id="192" w:author="adriana.araujo" w:date="2016-09-21T16:38:00Z">
            <w:rPr/>
          </w:rPrChange>
        </w:rPr>
        <w:t>3</w:t>
      </w:r>
      <w:r w:rsidR="00C94B0C" w:rsidRPr="006A080A">
        <w:rPr>
          <w:rFonts w:ascii="Arial" w:hAnsi="Arial" w:cs="Arial"/>
          <w:sz w:val="20"/>
          <w:szCs w:val="20"/>
          <w:rPrChange w:id="193" w:author="adriana.araujo" w:date="2016-09-21T16:38:00Z">
            <w:rPr/>
          </w:rPrChange>
        </w:rPr>
        <w:t>/</w:t>
      </w:r>
      <w:r w:rsidR="006C66E9" w:rsidRPr="006A080A">
        <w:rPr>
          <w:rFonts w:ascii="Arial" w:hAnsi="Arial" w:cs="Arial"/>
          <w:sz w:val="20"/>
          <w:szCs w:val="20"/>
          <w:rPrChange w:id="194" w:author="adriana.araujo" w:date="2016-09-21T16:38:00Z">
            <w:rPr/>
          </w:rPrChange>
        </w:rPr>
        <w:t>09</w:t>
      </w:r>
      <w:r w:rsidR="00B26CC7" w:rsidRPr="006A080A">
        <w:rPr>
          <w:rFonts w:ascii="Arial" w:hAnsi="Arial" w:cs="Arial"/>
          <w:sz w:val="20"/>
          <w:szCs w:val="20"/>
          <w:rPrChange w:id="195" w:author="adriana.araujo" w:date="2016-09-21T16:38:00Z">
            <w:rPr/>
          </w:rPrChange>
        </w:rPr>
        <w:t xml:space="preserve"> </w:t>
      </w:r>
      <w:r w:rsidR="001B56E9" w:rsidRPr="006A080A">
        <w:rPr>
          <w:rFonts w:ascii="Arial" w:hAnsi="Arial" w:cs="Arial"/>
          <w:sz w:val="20"/>
          <w:szCs w:val="20"/>
          <w:rPrChange w:id="196" w:author="adriana.araujo" w:date="2016-09-21T16:38:00Z">
            <w:rPr/>
          </w:rPrChange>
        </w:rPr>
        <w:t>observa-se</w:t>
      </w:r>
      <w:r w:rsidR="00953F77" w:rsidRPr="006A080A">
        <w:rPr>
          <w:rFonts w:ascii="Arial" w:hAnsi="Arial" w:cs="Arial"/>
          <w:b/>
          <w:sz w:val="20"/>
          <w:szCs w:val="20"/>
          <w:rPrChange w:id="197" w:author="adriana.araujo" w:date="2016-09-21T16:38:00Z">
            <w:rPr>
              <w:b/>
            </w:rPr>
          </w:rPrChange>
        </w:rPr>
        <w:t>:</w:t>
      </w:r>
      <w:r w:rsidR="00D94958" w:rsidRPr="006A080A">
        <w:rPr>
          <w:rFonts w:ascii="Arial" w:hAnsi="Arial" w:cs="Arial"/>
          <w:b/>
          <w:sz w:val="20"/>
          <w:szCs w:val="20"/>
          <w:rPrChange w:id="198" w:author="adriana.araujo" w:date="2016-09-21T16:38:00Z">
            <w:rPr>
              <w:b/>
            </w:rPr>
          </w:rPrChange>
        </w:rPr>
        <w:t xml:space="preserve"> </w:t>
      </w:r>
      <w:r w:rsidR="000633A7" w:rsidRPr="006A080A">
        <w:rPr>
          <w:rFonts w:ascii="Arial" w:hAnsi="Arial" w:cs="Arial"/>
          <w:b/>
          <w:sz w:val="20"/>
          <w:szCs w:val="20"/>
          <w:rPrChange w:id="199" w:author="adriana.araujo" w:date="2016-09-21T16:38:00Z">
            <w:rPr>
              <w:b/>
            </w:rPr>
          </w:rPrChange>
        </w:rPr>
        <w:t xml:space="preserve">Auto de </w:t>
      </w:r>
      <w:r w:rsidR="00F85D95" w:rsidRPr="006A080A">
        <w:rPr>
          <w:rFonts w:ascii="Arial" w:hAnsi="Arial" w:cs="Arial"/>
          <w:b/>
          <w:sz w:val="20"/>
          <w:szCs w:val="20"/>
          <w:rPrChange w:id="200" w:author="adriana.araujo" w:date="2016-09-21T16:38:00Z">
            <w:rPr>
              <w:b/>
            </w:rPr>
          </w:rPrChange>
        </w:rPr>
        <w:t>Pri</w:t>
      </w:r>
      <w:r w:rsidR="000633A7" w:rsidRPr="006A080A">
        <w:rPr>
          <w:rFonts w:ascii="Arial" w:hAnsi="Arial" w:cs="Arial"/>
          <w:b/>
          <w:sz w:val="20"/>
          <w:szCs w:val="20"/>
          <w:rPrChange w:id="201" w:author="adriana.araujo" w:date="2016-09-21T16:38:00Z">
            <w:rPr>
              <w:b/>
            </w:rPr>
          </w:rPrChange>
        </w:rPr>
        <w:t xml:space="preserve">são </w:t>
      </w:r>
      <w:r w:rsidR="00C82409" w:rsidRPr="006A080A">
        <w:rPr>
          <w:rFonts w:ascii="Arial" w:hAnsi="Arial" w:cs="Arial"/>
          <w:b/>
          <w:sz w:val="20"/>
          <w:szCs w:val="20"/>
          <w:rPrChange w:id="202" w:author="adriana.araujo" w:date="2016-09-21T16:38:00Z">
            <w:rPr>
              <w:b/>
            </w:rPr>
          </w:rPrChange>
        </w:rPr>
        <w:t>e</w:t>
      </w:r>
      <w:r w:rsidR="00664F5F" w:rsidRPr="006A080A">
        <w:rPr>
          <w:rFonts w:ascii="Arial" w:hAnsi="Arial" w:cs="Arial"/>
          <w:b/>
          <w:sz w:val="20"/>
          <w:szCs w:val="20"/>
          <w:rPrChange w:id="203" w:author="adriana.araujo" w:date="2016-09-21T16:38:00Z">
            <w:rPr>
              <w:b/>
            </w:rPr>
          </w:rPrChange>
        </w:rPr>
        <w:t>m Flagrante</w:t>
      </w:r>
      <w:r w:rsidR="006C66E9" w:rsidRPr="006A080A">
        <w:rPr>
          <w:rFonts w:ascii="Arial" w:hAnsi="Arial" w:cs="Arial"/>
          <w:b/>
          <w:sz w:val="20"/>
          <w:szCs w:val="20"/>
          <w:rPrChange w:id="204" w:author="adriana.araujo" w:date="2016-09-21T16:38:00Z">
            <w:rPr>
              <w:b/>
            </w:rPr>
          </w:rPrChange>
        </w:rPr>
        <w:t xml:space="preserve"> Delito</w:t>
      </w:r>
      <w:r w:rsidR="00C82409" w:rsidRPr="006A080A">
        <w:rPr>
          <w:rFonts w:ascii="Arial" w:hAnsi="Arial" w:cs="Arial"/>
          <w:b/>
          <w:sz w:val="20"/>
          <w:szCs w:val="20"/>
          <w:rPrChange w:id="205" w:author="adriana.araujo" w:date="2016-09-21T16:38:00Z">
            <w:rPr>
              <w:b/>
            </w:rPr>
          </w:rPrChange>
        </w:rPr>
        <w:t xml:space="preserve"> </w:t>
      </w:r>
      <w:r w:rsidR="00796930" w:rsidRPr="006A080A">
        <w:rPr>
          <w:rFonts w:ascii="Arial" w:hAnsi="Arial" w:cs="Arial"/>
          <w:sz w:val="20"/>
          <w:szCs w:val="20"/>
          <w:rPrChange w:id="206" w:author="adriana.araujo" w:date="2016-09-21T16:38:00Z">
            <w:rPr/>
          </w:rPrChange>
        </w:rPr>
        <w:t>d</w:t>
      </w:r>
      <w:r w:rsidR="00481E50" w:rsidRPr="006A080A">
        <w:rPr>
          <w:rFonts w:ascii="Arial" w:hAnsi="Arial" w:cs="Arial"/>
          <w:sz w:val="20"/>
          <w:szCs w:val="20"/>
          <w:rPrChange w:id="207" w:author="adriana.araujo" w:date="2016-09-21T16:38:00Z">
            <w:rPr/>
          </w:rPrChange>
        </w:rPr>
        <w:t xml:space="preserve">e </w:t>
      </w:r>
      <w:proofErr w:type="spellStart"/>
      <w:r w:rsidR="006C66E9" w:rsidRPr="006A080A">
        <w:rPr>
          <w:rFonts w:ascii="Arial" w:hAnsi="Arial" w:cs="Arial"/>
          <w:sz w:val="20"/>
          <w:szCs w:val="20"/>
          <w:rPrChange w:id="208" w:author="adriana.araujo" w:date="2016-09-21T16:38:00Z">
            <w:rPr/>
          </w:rPrChange>
        </w:rPr>
        <w:t>Egnaldo</w:t>
      </w:r>
      <w:proofErr w:type="spellEnd"/>
      <w:r w:rsidR="006C66E9" w:rsidRPr="006A080A">
        <w:rPr>
          <w:rFonts w:ascii="Arial" w:hAnsi="Arial" w:cs="Arial"/>
          <w:sz w:val="20"/>
          <w:szCs w:val="20"/>
          <w:rPrChange w:id="209" w:author="adriana.araujo" w:date="2016-09-21T16:38:00Z">
            <w:rPr/>
          </w:rPrChange>
        </w:rPr>
        <w:t xml:space="preserve"> Rocha da Silva</w:t>
      </w:r>
      <w:r w:rsidR="000633A7" w:rsidRPr="006A080A">
        <w:rPr>
          <w:rFonts w:ascii="Arial" w:hAnsi="Arial" w:cs="Arial"/>
          <w:sz w:val="20"/>
          <w:szCs w:val="20"/>
          <w:rPrChange w:id="210" w:author="adriana.araujo" w:date="2016-09-21T16:38:00Z">
            <w:rPr/>
          </w:rPrChange>
        </w:rPr>
        <w:t>,</w:t>
      </w:r>
      <w:r w:rsidR="00F85D95" w:rsidRPr="006A080A">
        <w:rPr>
          <w:rFonts w:ascii="Arial" w:hAnsi="Arial" w:cs="Arial"/>
          <w:sz w:val="20"/>
          <w:szCs w:val="20"/>
          <w:rPrChange w:id="211" w:author="adriana.araujo" w:date="2016-09-21T16:38:00Z">
            <w:rPr/>
          </w:rPrChange>
        </w:rPr>
        <w:t xml:space="preserve"> </w:t>
      </w:r>
      <w:r w:rsidR="00664F5F" w:rsidRPr="006A080A">
        <w:rPr>
          <w:rFonts w:ascii="Arial" w:hAnsi="Arial" w:cs="Arial"/>
          <w:sz w:val="20"/>
          <w:szCs w:val="20"/>
          <w:rPrChange w:id="212" w:author="adriana.araujo" w:date="2016-09-21T16:38:00Z">
            <w:rPr/>
          </w:rPrChange>
        </w:rPr>
        <w:t xml:space="preserve">com depoimento do </w:t>
      </w:r>
      <w:proofErr w:type="gramStart"/>
      <w:r w:rsidR="00664F5F" w:rsidRPr="006A080A">
        <w:rPr>
          <w:rFonts w:ascii="Arial" w:hAnsi="Arial" w:cs="Arial"/>
          <w:sz w:val="20"/>
          <w:szCs w:val="20"/>
          <w:rPrChange w:id="213" w:author="adriana.araujo" w:date="2016-09-21T16:38:00Z">
            <w:rPr/>
          </w:rPrChange>
        </w:rPr>
        <w:t>condutor e primeira testemunha</w:t>
      </w:r>
      <w:proofErr w:type="gramEnd"/>
      <w:r w:rsidR="00A87F5E" w:rsidRPr="006A080A">
        <w:rPr>
          <w:rFonts w:ascii="Arial" w:hAnsi="Arial" w:cs="Arial"/>
          <w:sz w:val="20"/>
          <w:szCs w:val="20"/>
          <w:rPrChange w:id="214" w:author="adriana.araujo" w:date="2016-09-21T16:38:00Z">
            <w:rPr/>
          </w:rPrChange>
        </w:rPr>
        <w:t xml:space="preserve">, </w:t>
      </w:r>
      <w:r w:rsidR="000633A7" w:rsidRPr="006A080A">
        <w:rPr>
          <w:rFonts w:ascii="Arial" w:hAnsi="Arial" w:cs="Arial"/>
          <w:b/>
          <w:sz w:val="20"/>
          <w:szCs w:val="20"/>
          <w:rPrChange w:id="215" w:author="adriana.araujo" w:date="2016-09-21T16:38:00Z">
            <w:rPr>
              <w:b/>
            </w:rPr>
          </w:rPrChange>
        </w:rPr>
        <w:t xml:space="preserve">Auto de Apresentação e Apreensão </w:t>
      </w:r>
      <w:r w:rsidR="007D553F" w:rsidRPr="006A080A">
        <w:rPr>
          <w:rFonts w:ascii="Arial" w:hAnsi="Arial" w:cs="Arial"/>
          <w:sz w:val="20"/>
          <w:szCs w:val="20"/>
          <w:rPrChange w:id="216" w:author="adriana.araujo" w:date="2016-09-21T16:38:00Z">
            <w:rPr/>
          </w:rPrChange>
        </w:rPr>
        <w:t xml:space="preserve">da arma de fogo </w:t>
      </w:r>
      <w:r w:rsidR="006C66E9" w:rsidRPr="006A080A">
        <w:rPr>
          <w:rFonts w:ascii="Arial" w:hAnsi="Arial" w:cs="Arial"/>
          <w:sz w:val="20"/>
          <w:szCs w:val="20"/>
          <w:rPrChange w:id="217" w:author="adriana.araujo" w:date="2016-09-21T16:38:00Z">
            <w:rPr/>
          </w:rPrChange>
        </w:rPr>
        <w:t>revólver</w:t>
      </w:r>
      <w:r w:rsidR="00A87F5E" w:rsidRPr="006A080A">
        <w:rPr>
          <w:rFonts w:ascii="Arial" w:hAnsi="Arial" w:cs="Arial"/>
          <w:sz w:val="20"/>
          <w:szCs w:val="20"/>
          <w:rPrChange w:id="218" w:author="adriana.araujo" w:date="2016-09-21T16:38:00Z">
            <w:rPr/>
          </w:rPrChange>
        </w:rPr>
        <w:t xml:space="preserve"> calibre 38,</w:t>
      </w:r>
      <w:r w:rsidR="00787FE6" w:rsidRPr="006A080A">
        <w:rPr>
          <w:rFonts w:ascii="Arial" w:hAnsi="Arial" w:cs="Arial"/>
          <w:b/>
          <w:sz w:val="20"/>
          <w:szCs w:val="20"/>
          <w:rPrChange w:id="219" w:author="adriana.araujo" w:date="2016-09-21T16:38:00Z">
            <w:rPr>
              <w:b/>
            </w:rPr>
          </w:rPrChange>
        </w:rPr>
        <w:t xml:space="preserve"> </w:t>
      </w:r>
      <w:r w:rsidR="00F307C6" w:rsidRPr="006A080A">
        <w:rPr>
          <w:rFonts w:ascii="Arial" w:hAnsi="Arial" w:cs="Arial"/>
          <w:sz w:val="20"/>
          <w:szCs w:val="20"/>
          <w:rPrChange w:id="220" w:author="adriana.araujo" w:date="2016-09-21T16:38:00Z">
            <w:rPr/>
          </w:rPrChange>
        </w:rPr>
        <w:t xml:space="preserve">cópia de </w:t>
      </w:r>
      <w:r w:rsidR="00F307C6" w:rsidRPr="006A080A">
        <w:rPr>
          <w:rFonts w:ascii="Arial" w:hAnsi="Arial" w:cs="Arial"/>
          <w:b/>
          <w:sz w:val="20"/>
          <w:szCs w:val="20"/>
          <w:rPrChange w:id="221" w:author="adriana.araujo" w:date="2016-09-21T16:38:00Z">
            <w:rPr>
              <w:b/>
            </w:rPr>
          </w:rPrChange>
        </w:rPr>
        <w:t>Documentos de Identificação dos Militares</w:t>
      </w:r>
      <w:r w:rsidR="00FF53C5" w:rsidRPr="006A080A">
        <w:rPr>
          <w:rFonts w:ascii="Arial" w:hAnsi="Arial" w:cs="Arial"/>
          <w:sz w:val="20"/>
          <w:szCs w:val="20"/>
          <w:rPrChange w:id="222" w:author="adriana.araujo" w:date="2016-09-21T16:38:00Z">
            <w:rPr/>
          </w:rPrChange>
        </w:rPr>
        <w:t>, e</w:t>
      </w:r>
      <w:r w:rsidR="00FF53C5" w:rsidRPr="006A080A">
        <w:rPr>
          <w:rFonts w:ascii="Arial" w:hAnsi="Arial" w:cs="Arial"/>
          <w:b/>
          <w:sz w:val="20"/>
          <w:szCs w:val="20"/>
          <w:rPrChange w:id="223" w:author="adriana.araujo" w:date="2016-09-21T16:38:00Z">
            <w:rPr>
              <w:b/>
            </w:rPr>
          </w:rPrChange>
        </w:rPr>
        <w:t xml:space="preserve"> Declaração</w:t>
      </w:r>
      <w:r w:rsidR="00C82409" w:rsidRPr="006A080A">
        <w:rPr>
          <w:rFonts w:ascii="Arial" w:hAnsi="Arial" w:cs="Arial"/>
          <w:sz w:val="20"/>
          <w:szCs w:val="20"/>
          <w:rPrChange w:id="224" w:author="adriana.araujo" w:date="2016-09-21T16:38:00Z">
            <w:rPr/>
          </w:rPrChange>
        </w:rPr>
        <w:t>,</w:t>
      </w:r>
      <w:r w:rsidR="00FF53C5" w:rsidRPr="006A080A">
        <w:rPr>
          <w:rFonts w:ascii="Arial" w:hAnsi="Arial" w:cs="Arial"/>
          <w:sz w:val="20"/>
          <w:szCs w:val="20"/>
          <w:rPrChange w:id="225" w:author="adriana.araujo" w:date="2016-09-21T16:38:00Z">
            <w:rPr/>
          </w:rPrChange>
        </w:rPr>
        <w:t xml:space="preserve"> de Lavra do Comando do</w:t>
      </w:r>
      <w:r w:rsidR="00A87F5E" w:rsidRPr="006A080A">
        <w:rPr>
          <w:rFonts w:ascii="Arial" w:hAnsi="Arial" w:cs="Arial"/>
          <w:sz w:val="20"/>
          <w:szCs w:val="20"/>
          <w:rPrChange w:id="226" w:author="adriana.araujo" w:date="2016-09-21T16:38:00Z">
            <w:rPr/>
          </w:rPrChange>
        </w:rPr>
        <w:t xml:space="preserve"> </w:t>
      </w:r>
      <w:r w:rsidR="006C66E9" w:rsidRPr="006A080A">
        <w:rPr>
          <w:rFonts w:ascii="Arial" w:hAnsi="Arial" w:cs="Arial"/>
          <w:sz w:val="20"/>
          <w:szCs w:val="20"/>
          <w:rPrChange w:id="227" w:author="adriana.araujo" w:date="2016-09-21T16:38:00Z">
            <w:rPr/>
          </w:rPrChange>
        </w:rPr>
        <w:t>3</w:t>
      </w:r>
      <w:r w:rsidR="00A87F5E" w:rsidRPr="006A080A">
        <w:rPr>
          <w:rFonts w:ascii="Arial" w:hAnsi="Arial" w:cs="Arial"/>
          <w:sz w:val="20"/>
          <w:szCs w:val="20"/>
          <w:rPrChange w:id="228" w:author="adriana.araujo" w:date="2016-09-21T16:38:00Z">
            <w:rPr/>
          </w:rPrChange>
        </w:rPr>
        <w:t>º</w:t>
      </w:r>
      <w:r w:rsidR="00A80DA2" w:rsidRPr="006A080A">
        <w:rPr>
          <w:rFonts w:ascii="Arial" w:hAnsi="Arial" w:cs="Arial"/>
          <w:sz w:val="20"/>
          <w:szCs w:val="20"/>
          <w:rPrChange w:id="229" w:author="adriana.araujo" w:date="2016-09-21T16:38:00Z">
            <w:rPr/>
          </w:rPrChange>
        </w:rPr>
        <w:t xml:space="preserve"> BP</w:t>
      </w:r>
      <w:r w:rsidR="00A87F5E" w:rsidRPr="006A080A">
        <w:rPr>
          <w:rFonts w:ascii="Arial" w:hAnsi="Arial" w:cs="Arial"/>
          <w:sz w:val="20"/>
          <w:szCs w:val="20"/>
          <w:rPrChange w:id="230" w:author="adriana.araujo" w:date="2016-09-21T16:38:00Z">
            <w:rPr/>
          </w:rPrChange>
        </w:rPr>
        <w:t>M</w:t>
      </w:r>
      <w:r w:rsidR="00FF53C5" w:rsidRPr="006A080A">
        <w:rPr>
          <w:rFonts w:ascii="Arial" w:hAnsi="Arial" w:cs="Arial"/>
          <w:sz w:val="20"/>
          <w:szCs w:val="20"/>
          <w:rPrChange w:id="231" w:author="adriana.araujo" w:date="2016-09-21T16:38:00Z">
            <w:rPr/>
          </w:rPrChange>
        </w:rPr>
        <w:t xml:space="preserve">, informando que os Militares </w:t>
      </w:r>
      <w:r w:rsidR="00A87F5E" w:rsidRPr="006A080A">
        <w:rPr>
          <w:rFonts w:ascii="Arial" w:hAnsi="Arial" w:cs="Arial"/>
          <w:sz w:val="20"/>
          <w:szCs w:val="20"/>
          <w:rPrChange w:id="232" w:author="adriana.araujo" w:date="2016-09-21T16:38:00Z">
            <w:rPr/>
          </w:rPrChange>
        </w:rPr>
        <w:t xml:space="preserve">pertencem ao </w:t>
      </w:r>
      <w:r w:rsidR="006C66E9" w:rsidRPr="006A080A">
        <w:rPr>
          <w:rFonts w:ascii="Arial" w:hAnsi="Arial" w:cs="Arial"/>
          <w:sz w:val="20"/>
          <w:szCs w:val="20"/>
          <w:rPrChange w:id="233" w:author="adriana.araujo" w:date="2016-09-21T16:38:00Z">
            <w:rPr/>
          </w:rPrChange>
        </w:rPr>
        <w:t>3º Batalhão de Polícia Militar de Alagoas e encontra-se em atividade normal</w:t>
      </w:r>
      <w:r w:rsidR="00FF53C5" w:rsidRPr="006A080A">
        <w:rPr>
          <w:rFonts w:ascii="Arial" w:hAnsi="Arial" w:cs="Arial"/>
          <w:sz w:val="20"/>
          <w:szCs w:val="20"/>
          <w:rPrChange w:id="234" w:author="adriana.araujo" w:date="2016-09-21T16:38:00Z">
            <w:rPr/>
          </w:rPrChange>
        </w:rPr>
        <w:t>.</w:t>
      </w:r>
      <w:r w:rsidR="00F61AC6" w:rsidRPr="006A080A">
        <w:rPr>
          <w:rFonts w:ascii="Arial" w:hAnsi="Arial" w:cs="Arial"/>
          <w:sz w:val="20"/>
          <w:szCs w:val="20"/>
          <w:rPrChange w:id="235" w:author="adriana.araujo" w:date="2016-09-21T16:38:00Z">
            <w:rPr/>
          </w:rPrChange>
        </w:rPr>
        <w:t xml:space="preserve"> </w:t>
      </w:r>
    </w:p>
    <w:p w:rsidR="00D81F3E" w:rsidRPr="006A080A" w:rsidRDefault="00D81F3E" w:rsidP="00095EB1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  <w:rPrChange w:id="236" w:author="adriana.araujo" w:date="2016-09-21T16:38:00Z">
            <w:rPr/>
          </w:rPrChange>
        </w:rPr>
        <w:pPrChange w:id="237" w:author="adriana.araujo" w:date="2016-09-21T16:2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6A080A">
        <w:rPr>
          <w:rFonts w:ascii="Arial" w:hAnsi="Arial" w:cs="Arial"/>
          <w:sz w:val="20"/>
          <w:szCs w:val="20"/>
          <w:rPrChange w:id="238" w:author="adriana.araujo" w:date="2016-09-21T16:38:00Z">
            <w:rPr/>
          </w:rPrChange>
        </w:rPr>
        <w:lastRenderedPageBreak/>
        <w:t xml:space="preserve">Fls. </w:t>
      </w:r>
      <w:r w:rsidR="00F27F69" w:rsidRPr="006A080A">
        <w:rPr>
          <w:rFonts w:ascii="Arial" w:hAnsi="Arial" w:cs="Arial"/>
          <w:sz w:val="20"/>
          <w:szCs w:val="20"/>
          <w:rPrChange w:id="239" w:author="adriana.araujo" w:date="2016-09-21T16:38:00Z">
            <w:rPr/>
          </w:rPrChange>
        </w:rPr>
        <w:t>1</w:t>
      </w:r>
      <w:r w:rsidR="002665E8" w:rsidRPr="006A080A">
        <w:rPr>
          <w:rFonts w:ascii="Arial" w:hAnsi="Arial" w:cs="Arial"/>
          <w:sz w:val="20"/>
          <w:szCs w:val="20"/>
          <w:rPrChange w:id="240" w:author="adriana.araujo" w:date="2016-09-21T16:38:00Z">
            <w:rPr/>
          </w:rPrChange>
        </w:rPr>
        <w:t>2</w:t>
      </w:r>
      <w:r w:rsidRPr="006A080A">
        <w:rPr>
          <w:rFonts w:ascii="Arial" w:hAnsi="Arial" w:cs="Arial"/>
          <w:sz w:val="20"/>
          <w:szCs w:val="20"/>
          <w:rPrChange w:id="241" w:author="adriana.araujo" w:date="2016-09-21T16:38:00Z">
            <w:rPr/>
          </w:rPrChange>
        </w:rPr>
        <w:t>/</w:t>
      </w:r>
      <w:r w:rsidR="00AF376A" w:rsidRPr="006A080A">
        <w:rPr>
          <w:rFonts w:ascii="Arial" w:hAnsi="Arial" w:cs="Arial"/>
          <w:sz w:val="20"/>
          <w:szCs w:val="20"/>
          <w:rPrChange w:id="242" w:author="adriana.araujo" w:date="2016-09-21T16:38:00Z">
            <w:rPr/>
          </w:rPrChange>
        </w:rPr>
        <w:t>1</w:t>
      </w:r>
      <w:r w:rsidR="002665E8" w:rsidRPr="006A080A">
        <w:rPr>
          <w:rFonts w:ascii="Arial" w:hAnsi="Arial" w:cs="Arial"/>
          <w:sz w:val="20"/>
          <w:szCs w:val="20"/>
          <w:rPrChange w:id="243" w:author="adriana.araujo" w:date="2016-09-21T16:38:00Z">
            <w:rPr/>
          </w:rPrChange>
        </w:rPr>
        <w:t>3</w:t>
      </w:r>
      <w:r w:rsidRPr="006A080A">
        <w:rPr>
          <w:rFonts w:ascii="Arial" w:hAnsi="Arial" w:cs="Arial"/>
          <w:sz w:val="20"/>
          <w:szCs w:val="20"/>
          <w:rPrChange w:id="244" w:author="adriana.araujo" w:date="2016-09-21T16:38:00Z">
            <w:rPr/>
          </w:rPrChange>
        </w:rPr>
        <w:t xml:space="preserve">, cópia da Portaria nº </w:t>
      </w:r>
      <w:r w:rsidR="00787FE6" w:rsidRPr="006A080A">
        <w:rPr>
          <w:rFonts w:ascii="Arial" w:hAnsi="Arial" w:cs="Arial"/>
          <w:sz w:val="20"/>
          <w:szCs w:val="20"/>
          <w:rPrChange w:id="245" w:author="adriana.araujo" w:date="2016-09-21T16:38:00Z">
            <w:rPr/>
          </w:rPrChange>
        </w:rPr>
        <w:t>1</w:t>
      </w:r>
      <w:r w:rsidR="002665E8" w:rsidRPr="006A080A">
        <w:rPr>
          <w:rFonts w:ascii="Arial" w:hAnsi="Arial" w:cs="Arial"/>
          <w:sz w:val="20"/>
          <w:szCs w:val="20"/>
          <w:rPrChange w:id="246" w:author="adriana.araujo" w:date="2016-09-21T16:38:00Z">
            <w:rPr/>
          </w:rPrChange>
        </w:rPr>
        <w:t>560</w:t>
      </w:r>
      <w:r w:rsidRPr="006A080A">
        <w:rPr>
          <w:rFonts w:ascii="Arial" w:hAnsi="Arial" w:cs="Arial"/>
          <w:b/>
          <w:sz w:val="20"/>
          <w:szCs w:val="20"/>
          <w:rPrChange w:id="247" w:author="adriana.araujo" w:date="2016-09-21T16:38:00Z">
            <w:rPr>
              <w:b/>
            </w:rPr>
          </w:rPrChange>
        </w:rPr>
        <w:t>/</w:t>
      </w:r>
      <w:r w:rsidRPr="006A080A">
        <w:rPr>
          <w:rFonts w:ascii="Arial" w:hAnsi="Arial" w:cs="Arial"/>
          <w:sz w:val="20"/>
          <w:szCs w:val="20"/>
          <w:rPrChange w:id="248" w:author="adriana.araujo" w:date="2016-09-21T16:38:00Z">
            <w:rPr/>
          </w:rPrChange>
        </w:rPr>
        <w:t>GS/201</w:t>
      </w:r>
      <w:r w:rsidR="002665E8" w:rsidRPr="006A080A">
        <w:rPr>
          <w:rFonts w:ascii="Arial" w:hAnsi="Arial" w:cs="Arial"/>
          <w:sz w:val="20"/>
          <w:szCs w:val="20"/>
          <w:rPrChange w:id="249" w:author="adriana.araujo" w:date="2016-09-21T16:38:00Z">
            <w:rPr/>
          </w:rPrChange>
        </w:rPr>
        <w:t>5</w:t>
      </w:r>
      <w:r w:rsidRPr="006A080A">
        <w:rPr>
          <w:rFonts w:ascii="Arial" w:hAnsi="Arial" w:cs="Arial"/>
          <w:sz w:val="20"/>
          <w:szCs w:val="20"/>
          <w:rPrChange w:id="250" w:author="adriana.araujo" w:date="2016-09-21T16:38:00Z">
            <w:rPr/>
          </w:rPrChange>
        </w:rPr>
        <w:t xml:space="preserve">, </w:t>
      </w:r>
      <w:ins w:id="251" w:author="adriana.araujo" w:date="2016-09-21T16:36:00Z">
        <w:r w:rsidR="00095EB1" w:rsidRPr="006A080A">
          <w:rPr>
            <w:rFonts w:ascii="Arial" w:hAnsi="Arial" w:cs="Arial"/>
            <w:sz w:val="20"/>
            <w:szCs w:val="20"/>
            <w:rPrChange w:id="252" w:author="adriana.araujo" w:date="2016-09-21T16:38:00Z">
              <w:rPr>
                <w:rFonts w:ascii="Arial" w:hAnsi="Arial" w:cs="Arial"/>
                <w:sz w:val="21"/>
                <w:szCs w:val="21"/>
              </w:rPr>
            </w:rPrChange>
          </w:rPr>
          <w:t xml:space="preserve">datada </w:t>
        </w:r>
      </w:ins>
      <w:r w:rsidRPr="006A080A">
        <w:rPr>
          <w:rFonts w:ascii="Arial" w:hAnsi="Arial" w:cs="Arial"/>
          <w:sz w:val="20"/>
          <w:szCs w:val="20"/>
          <w:rPrChange w:id="253" w:author="adriana.araujo" w:date="2016-09-21T16:38:00Z">
            <w:rPr/>
          </w:rPrChange>
        </w:rPr>
        <w:t xml:space="preserve">de </w:t>
      </w:r>
      <w:r w:rsidR="00A87F5E" w:rsidRPr="006A080A">
        <w:rPr>
          <w:rFonts w:ascii="Arial" w:hAnsi="Arial" w:cs="Arial"/>
          <w:sz w:val="20"/>
          <w:szCs w:val="20"/>
          <w:rPrChange w:id="254" w:author="adriana.araujo" w:date="2016-09-21T16:38:00Z">
            <w:rPr/>
          </w:rPrChange>
        </w:rPr>
        <w:t>1</w:t>
      </w:r>
      <w:r w:rsidR="002665E8" w:rsidRPr="006A080A">
        <w:rPr>
          <w:rFonts w:ascii="Arial" w:hAnsi="Arial" w:cs="Arial"/>
          <w:sz w:val="20"/>
          <w:szCs w:val="20"/>
          <w:rPrChange w:id="255" w:author="adriana.araujo" w:date="2016-09-21T16:38:00Z">
            <w:rPr/>
          </w:rPrChange>
        </w:rPr>
        <w:t>5</w:t>
      </w:r>
      <w:r w:rsidRPr="006A080A">
        <w:rPr>
          <w:rFonts w:ascii="Arial" w:hAnsi="Arial" w:cs="Arial"/>
          <w:sz w:val="20"/>
          <w:szCs w:val="20"/>
          <w:rPrChange w:id="256" w:author="adriana.araujo" w:date="2016-09-21T16:38:00Z">
            <w:rPr/>
          </w:rPrChange>
        </w:rPr>
        <w:t>/</w:t>
      </w:r>
      <w:r w:rsidR="002665E8" w:rsidRPr="006A080A">
        <w:rPr>
          <w:rFonts w:ascii="Arial" w:hAnsi="Arial" w:cs="Arial"/>
          <w:sz w:val="20"/>
          <w:szCs w:val="20"/>
          <w:rPrChange w:id="257" w:author="adriana.araujo" w:date="2016-09-21T16:38:00Z">
            <w:rPr/>
          </w:rPrChange>
        </w:rPr>
        <w:t>10</w:t>
      </w:r>
      <w:r w:rsidRPr="006A080A">
        <w:rPr>
          <w:rFonts w:ascii="Arial" w:hAnsi="Arial" w:cs="Arial"/>
          <w:sz w:val="20"/>
          <w:szCs w:val="20"/>
          <w:rPrChange w:id="258" w:author="adriana.araujo" w:date="2016-09-21T16:38:00Z">
            <w:rPr/>
          </w:rPrChange>
        </w:rPr>
        <w:t>/201</w:t>
      </w:r>
      <w:r w:rsidR="002665E8" w:rsidRPr="006A080A">
        <w:rPr>
          <w:rFonts w:ascii="Arial" w:hAnsi="Arial" w:cs="Arial"/>
          <w:sz w:val="20"/>
          <w:szCs w:val="20"/>
          <w:rPrChange w:id="259" w:author="adriana.araujo" w:date="2016-09-21T16:38:00Z">
            <w:rPr/>
          </w:rPrChange>
        </w:rPr>
        <w:t>5</w:t>
      </w:r>
      <w:ins w:id="260" w:author="adriana.araujo" w:date="2016-09-21T16:36:00Z">
        <w:r w:rsidR="00095EB1" w:rsidRPr="006A080A">
          <w:rPr>
            <w:rFonts w:ascii="Arial" w:hAnsi="Arial" w:cs="Arial"/>
            <w:sz w:val="20"/>
            <w:szCs w:val="20"/>
            <w:rPrChange w:id="261" w:author="adriana.araujo" w:date="2016-09-21T16:38:00Z">
              <w:rPr>
                <w:rFonts w:ascii="Arial" w:hAnsi="Arial" w:cs="Arial"/>
                <w:sz w:val="21"/>
                <w:szCs w:val="21"/>
              </w:rPr>
            </w:rPrChange>
          </w:rPr>
          <w:t xml:space="preserve">, </w:t>
        </w:r>
      </w:ins>
      <w:del w:id="262" w:author="adriana.araujo" w:date="2016-09-21T16:36:00Z">
        <w:r w:rsidRPr="006A080A" w:rsidDel="00095EB1">
          <w:rPr>
            <w:rFonts w:ascii="Arial" w:hAnsi="Arial" w:cs="Arial"/>
            <w:sz w:val="20"/>
            <w:szCs w:val="20"/>
            <w:rPrChange w:id="263" w:author="adriana.araujo" w:date="2016-09-21T16:38:00Z">
              <w:rPr/>
            </w:rPrChange>
          </w:rPr>
          <w:delText xml:space="preserve"> e </w:delText>
        </w:r>
      </w:del>
      <w:r w:rsidRPr="006A080A">
        <w:rPr>
          <w:rFonts w:ascii="Arial" w:hAnsi="Arial" w:cs="Arial"/>
          <w:sz w:val="20"/>
          <w:szCs w:val="20"/>
          <w:rPrChange w:id="264" w:author="adriana.araujo" w:date="2016-09-21T16:38:00Z">
            <w:rPr/>
          </w:rPrChange>
        </w:rPr>
        <w:t>d</w:t>
      </w:r>
      <w:ins w:id="265" w:author="adriana.araujo" w:date="2016-09-21T16:36:00Z">
        <w:r w:rsidR="00095EB1" w:rsidRPr="006A080A">
          <w:rPr>
            <w:rFonts w:ascii="Arial" w:hAnsi="Arial" w:cs="Arial"/>
            <w:sz w:val="20"/>
            <w:szCs w:val="20"/>
            <w:rPrChange w:id="266" w:author="adriana.araujo" w:date="2016-09-21T16:38:00Z">
              <w:rPr>
                <w:rFonts w:ascii="Arial" w:hAnsi="Arial" w:cs="Arial"/>
                <w:sz w:val="21"/>
                <w:szCs w:val="21"/>
              </w:rPr>
            </w:rPrChange>
          </w:rPr>
          <w:t>e</w:t>
        </w:r>
      </w:ins>
      <w:del w:id="267" w:author="adriana.araujo" w:date="2016-09-21T16:36:00Z">
        <w:r w:rsidR="00F27F69" w:rsidRPr="006A080A" w:rsidDel="00095EB1">
          <w:rPr>
            <w:rFonts w:ascii="Arial" w:hAnsi="Arial" w:cs="Arial"/>
            <w:sz w:val="20"/>
            <w:szCs w:val="20"/>
            <w:rPrChange w:id="268" w:author="adriana.araujo" w:date="2016-09-21T16:38:00Z">
              <w:rPr/>
            </w:rPrChange>
          </w:rPr>
          <w:delText>a</w:delText>
        </w:r>
      </w:del>
      <w:r w:rsidRPr="006A080A">
        <w:rPr>
          <w:rFonts w:ascii="Arial" w:hAnsi="Arial" w:cs="Arial"/>
          <w:sz w:val="20"/>
          <w:szCs w:val="20"/>
          <w:rPrChange w:id="269" w:author="adriana.araujo" w:date="2016-09-21T16:38:00Z">
            <w:rPr/>
          </w:rPrChange>
        </w:rPr>
        <w:t xml:space="preserve"> lavra do Secretário, sua publicação no Diário Oficial do Estado</w:t>
      </w:r>
      <w:r w:rsidR="0007461D" w:rsidRPr="006A080A">
        <w:rPr>
          <w:rFonts w:ascii="Arial" w:hAnsi="Arial" w:cs="Arial"/>
          <w:sz w:val="20"/>
          <w:szCs w:val="20"/>
          <w:rPrChange w:id="270" w:author="adriana.araujo" w:date="2016-09-21T16:38:00Z">
            <w:rPr/>
          </w:rPrChange>
        </w:rPr>
        <w:t xml:space="preserve"> em </w:t>
      </w:r>
      <w:r w:rsidR="002665E8" w:rsidRPr="006A080A">
        <w:rPr>
          <w:rFonts w:ascii="Arial" w:hAnsi="Arial" w:cs="Arial"/>
          <w:sz w:val="20"/>
          <w:szCs w:val="20"/>
          <w:rPrChange w:id="271" w:author="adriana.araujo" w:date="2016-09-21T16:38:00Z">
            <w:rPr/>
          </w:rPrChange>
        </w:rPr>
        <w:t>29</w:t>
      </w:r>
      <w:r w:rsidR="0007461D" w:rsidRPr="006A080A">
        <w:rPr>
          <w:rFonts w:ascii="Arial" w:hAnsi="Arial" w:cs="Arial"/>
          <w:sz w:val="20"/>
          <w:szCs w:val="20"/>
          <w:rPrChange w:id="272" w:author="adriana.araujo" w:date="2016-09-21T16:38:00Z">
            <w:rPr/>
          </w:rPrChange>
        </w:rPr>
        <w:t>/</w:t>
      </w:r>
      <w:r w:rsidR="002665E8" w:rsidRPr="006A080A">
        <w:rPr>
          <w:rFonts w:ascii="Arial" w:hAnsi="Arial" w:cs="Arial"/>
          <w:sz w:val="20"/>
          <w:szCs w:val="20"/>
          <w:rPrChange w:id="273" w:author="adriana.araujo" w:date="2016-09-21T16:38:00Z">
            <w:rPr/>
          </w:rPrChange>
        </w:rPr>
        <w:t>10</w:t>
      </w:r>
      <w:r w:rsidR="0007461D" w:rsidRPr="006A080A">
        <w:rPr>
          <w:rFonts w:ascii="Arial" w:hAnsi="Arial" w:cs="Arial"/>
          <w:sz w:val="20"/>
          <w:szCs w:val="20"/>
          <w:rPrChange w:id="274" w:author="adriana.araujo" w:date="2016-09-21T16:38:00Z">
            <w:rPr/>
          </w:rPrChange>
        </w:rPr>
        <w:t>/201</w:t>
      </w:r>
      <w:r w:rsidR="00F307C6" w:rsidRPr="006A080A">
        <w:rPr>
          <w:rFonts w:ascii="Arial" w:hAnsi="Arial" w:cs="Arial"/>
          <w:sz w:val="20"/>
          <w:szCs w:val="20"/>
          <w:rPrChange w:id="275" w:author="adriana.araujo" w:date="2016-09-21T16:38:00Z">
            <w:rPr/>
          </w:rPrChange>
        </w:rPr>
        <w:t>6</w:t>
      </w:r>
      <w:r w:rsidRPr="006A080A">
        <w:rPr>
          <w:rFonts w:ascii="Arial" w:hAnsi="Arial" w:cs="Arial"/>
          <w:sz w:val="20"/>
          <w:szCs w:val="20"/>
          <w:rPrChange w:id="276" w:author="adriana.araujo" w:date="2016-09-21T16:38:00Z">
            <w:rPr/>
          </w:rPrChange>
        </w:rPr>
        <w:t xml:space="preserve">, concedendo aos Policiais a indenização e determinando o valor de </w:t>
      </w:r>
      <w:r w:rsidRPr="006A080A">
        <w:rPr>
          <w:rFonts w:ascii="Arial" w:hAnsi="Arial" w:cs="Arial"/>
          <w:b/>
          <w:sz w:val="20"/>
          <w:szCs w:val="20"/>
          <w:rPrChange w:id="277" w:author="adriana.araujo" w:date="2016-09-21T16:38:00Z">
            <w:rPr>
              <w:b/>
            </w:rPr>
          </w:rPrChange>
        </w:rPr>
        <w:t>R$</w:t>
      </w:r>
      <w:del w:id="278" w:author="adriana.araujo" w:date="2016-09-21T16:37:00Z">
        <w:r w:rsidRPr="006A080A" w:rsidDel="00095EB1">
          <w:rPr>
            <w:rFonts w:ascii="Arial" w:hAnsi="Arial" w:cs="Arial"/>
            <w:b/>
            <w:sz w:val="20"/>
            <w:szCs w:val="20"/>
            <w:rPrChange w:id="279" w:author="adriana.araujo" w:date="2016-09-21T16:38:00Z">
              <w:rPr>
                <w:b/>
              </w:rPr>
            </w:rPrChange>
          </w:rPr>
          <w:delText xml:space="preserve"> </w:delText>
        </w:r>
      </w:del>
      <w:r w:rsidR="00C82409" w:rsidRPr="006A080A">
        <w:rPr>
          <w:rFonts w:ascii="Arial" w:hAnsi="Arial" w:cs="Arial"/>
          <w:b/>
          <w:sz w:val="20"/>
          <w:szCs w:val="20"/>
          <w:rPrChange w:id="280" w:author="adriana.araujo" w:date="2016-09-21T16:38:00Z">
            <w:rPr>
              <w:b/>
            </w:rPr>
          </w:rPrChange>
        </w:rPr>
        <w:t>1</w:t>
      </w:r>
      <w:r w:rsidR="002665E8" w:rsidRPr="006A080A">
        <w:rPr>
          <w:rFonts w:ascii="Arial" w:hAnsi="Arial" w:cs="Arial"/>
          <w:b/>
          <w:sz w:val="20"/>
          <w:szCs w:val="20"/>
          <w:rPrChange w:id="281" w:author="adriana.araujo" w:date="2016-09-21T16:38:00Z">
            <w:rPr>
              <w:b/>
            </w:rPr>
          </w:rPrChange>
        </w:rPr>
        <w:t>66</w:t>
      </w:r>
      <w:r w:rsidR="0007461D" w:rsidRPr="006A080A">
        <w:rPr>
          <w:rFonts w:ascii="Arial" w:hAnsi="Arial" w:cs="Arial"/>
          <w:b/>
          <w:sz w:val="20"/>
          <w:szCs w:val="20"/>
          <w:rPrChange w:id="282" w:author="adriana.araujo" w:date="2016-09-21T16:38:00Z">
            <w:rPr>
              <w:b/>
            </w:rPr>
          </w:rPrChange>
        </w:rPr>
        <w:t>,</w:t>
      </w:r>
      <w:r w:rsidR="002665E8" w:rsidRPr="006A080A">
        <w:rPr>
          <w:rFonts w:ascii="Arial" w:hAnsi="Arial" w:cs="Arial"/>
          <w:b/>
          <w:sz w:val="20"/>
          <w:szCs w:val="20"/>
          <w:rPrChange w:id="283" w:author="adriana.araujo" w:date="2016-09-21T16:38:00Z">
            <w:rPr>
              <w:b/>
            </w:rPr>
          </w:rPrChange>
        </w:rPr>
        <w:t>67</w:t>
      </w:r>
      <w:r w:rsidRPr="006A080A">
        <w:rPr>
          <w:rFonts w:ascii="Arial" w:hAnsi="Arial" w:cs="Arial"/>
          <w:b/>
          <w:sz w:val="20"/>
          <w:szCs w:val="20"/>
          <w:rPrChange w:id="284" w:author="adriana.araujo" w:date="2016-09-21T16:38:00Z">
            <w:rPr>
              <w:b/>
            </w:rPr>
          </w:rPrChange>
        </w:rPr>
        <w:t xml:space="preserve"> (</w:t>
      </w:r>
      <w:r w:rsidR="00C82409" w:rsidRPr="006A080A">
        <w:rPr>
          <w:rFonts w:ascii="Arial" w:hAnsi="Arial" w:cs="Arial"/>
          <w:b/>
          <w:sz w:val="20"/>
          <w:szCs w:val="20"/>
          <w:rPrChange w:id="285" w:author="adriana.araujo" w:date="2016-09-21T16:38:00Z">
            <w:rPr>
              <w:b/>
            </w:rPr>
          </w:rPrChange>
        </w:rPr>
        <w:t>cento e</w:t>
      </w:r>
      <w:r w:rsidR="00F27F69" w:rsidRPr="006A080A">
        <w:rPr>
          <w:rFonts w:ascii="Arial" w:hAnsi="Arial" w:cs="Arial"/>
          <w:b/>
          <w:sz w:val="20"/>
          <w:szCs w:val="20"/>
          <w:rPrChange w:id="286" w:author="adriana.araujo" w:date="2016-09-21T16:38:00Z">
            <w:rPr>
              <w:b/>
            </w:rPr>
          </w:rPrChange>
        </w:rPr>
        <w:t xml:space="preserve"> </w:t>
      </w:r>
      <w:r w:rsidR="002665E8" w:rsidRPr="006A080A">
        <w:rPr>
          <w:rFonts w:ascii="Arial" w:hAnsi="Arial" w:cs="Arial"/>
          <w:b/>
          <w:sz w:val="20"/>
          <w:szCs w:val="20"/>
          <w:rPrChange w:id="287" w:author="adriana.araujo" w:date="2016-09-21T16:38:00Z">
            <w:rPr>
              <w:b/>
            </w:rPr>
          </w:rPrChange>
        </w:rPr>
        <w:t>sessenta e seis reais e sessenta e sete centavos</w:t>
      </w:r>
      <w:r w:rsidR="00F307C6" w:rsidRPr="006A080A">
        <w:rPr>
          <w:rFonts w:ascii="Arial" w:hAnsi="Arial" w:cs="Arial"/>
          <w:b/>
          <w:sz w:val="20"/>
          <w:szCs w:val="20"/>
          <w:rPrChange w:id="288" w:author="adriana.araujo" w:date="2016-09-21T16:38:00Z">
            <w:rPr>
              <w:b/>
            </w:rPr>
          </w:rPrChange>
        </w:rPr>
        <w:t>)</w:t>
      </w:r>
      <w:r w:rsidRPr="006A080A">
        <w:rPr>
          <w:rFonts w:ascii="Arial" w:hAnsi="Arial" w:cs="Arial"/>
          <w:b/>
          <w:sz w:val="20"/>
          <w:szCs w:val="20"/>
          <w:rPrChange w:id="289" w:author="adriana.araujo" w:date="2016-09-21T16:38:00Z">
            <w:rPr>
              <w:b/>
            </w:rPr>
          </w:rPrChange>
        </w:rPr>
        <w:t xml:space="preserve"> a cada um</w:t>
      </w:r>
      <w:r w:rsidRPr="006A080A">
        <w:rPr>
          <w:rFonts w:ascii="Arial" w:hAnsi="Arial" w:cs="Arial"/>
          <w:sz w:val="20"/>
          <w:szCs w:val="20"/>
          <w:rPrChange w:id="290" w:author="adriana.araujo" w:date="2016-09-21T16:38:00Z">
            <w:rPr/>
          </w:rPrChange>
        </w:rPr>
        <w:t>, pela apreensão da arma de fogo.</w:t>
      </w:r>
    </w:p>
    <w:p w:rsidR="009F689F" w:rsidRPr="006A080A" w:rsidRDefault="001C1E8C" w:rsidP="00095EB1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  <w:rPrChange w:id="291" w:author="adriana.araujo" w:date="2016-09-21T16:38:00Z">
            <w:rPr/>
          </w:rPrChange>
        </w:rPr>
        <w:pPrChange w:id="292" w:author="adriana.araujo" w:date="2016-09-21T16:2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6A080A">
        <w:rPr>
          <w:rFonts w:ascii="Arial" w:hAnsi="Arial" w:cs="Arial"/>
          <w:sz w:val="20"/>
          <w:szCs w:val="20"/>
          <w:rPrChange w:id="293" w:author="adriana.araujo" w:date="2016-09-21T16:38:00Z">
            <w:rPr/>
          </w:rPrChange>
        </w:rPr>
        <w:t xml:space="preserve">Fls. </w:t>
      </w:r>
      <w:r w:rsidR="002665E8" w:rsidRPr="006A080A">
        <w:rPr>
          <w:rFonts w:ascii="Arial" w:hAnsi="Arial" w:cs="Arial"/>
          <w:sz w:val="20"/>
          <w:szCs w:val="20"/>
          <w:rPrChange w:id="294" w:author="adriana.araujo" w:date="2016-09-21T16:38:00Z">
            <w:rPr/>
          </w:rPrChange>
        </w:rPr>
        <w:t>15</w:t>
      </w:r>
      <w:r w:rsidR="004568B6" w:rsidRPr="006A080A">
        <w:rPr>
          <w:rFonts w:ascii="Arial" w:hAnsi="Arial" w:cs="Arial"/>
          <w:sz w:val="20"/>
          <w:szCs w:val="20"/>
          <w:rPrChange w:id="295" w:author="adriana.araujo" w:date="2016-09-21T16:38:00Z">
            <w:rPr/>
          </w:rPrChange>
        </w:rPr>
        <w:t>/</w:t>
      </w:r>
      <w:r w:rsidR="002665E8" w:rsidRPr="006A080A">
        <w:rPr>
          <w:rFonts w:ascii="Arial" w:hAnsi="Arial" w:cs="Arial"/>
          <w:sz w:val="20"/>
          <w:szCs w:val="20"/>
          <w:rPrChange w:id="296" w:author="adriana.araujo" w:date="2016-09-21T16:38:00Z">
            <w:rPr/>
          </w:rPrChange>
        </w:rPr>
        <w:t>16</w:t>
      </w:r>
      <w:r w:rsidRPr="006A080A">
        <w:rPr>
          <w:rFonts w:ascii="Arial" w:hAnsi="Arial" w:cs="Arial"/>
          <w:sz w:val="20"/>
          <w:szCs w:val="20"/>
          <w:rPrChange w:id="297" w:author="adriana.araujo" w:date="2016-09-21T16:38:00Z">
            <w:rPr/>
          </w:rPrChange>
        </w:rPr>
        <w:t xml:space="preserve">, Despacho nº </w:t>
      </w:r>
      <w:r w:rsidR="004568B6" w:rsidRPr="006A080A">
        <w:rPr>
          <w:rFonts w:ascii="Arial" w:hAnsi="Arial" w:cs="Arial"/>
          <w:sz w:val="20"/>
          <w:szCs w:val="20"/>
          <w:rPrChange w:id="298" w:author="adriana.araujo" w:date="2016-09-21T16:38:00Z">
            <w:rPr/>
          </w:rPrChange>
        </w:rPr>
        <w:t>1</w:t>
      </w:r>
      <w:r w:rsidR="002665E8" w:rsidRPr="006A080A">
        <w:rPr>
          <w:rFonts w:ascii="Arial" w:hAnsi="Arial" w:cs="Arial"/>
          <w:sz w:val="20"/>
          <w:szCs w:val="20"/>
          <w:rPrChange w:id="299" w:author="adriana.araujo" w:date="2016-09-21T16:38:00Z">
            <w:rPr/>
          </w:rPrChange>
        </w:rPr>
        <w:t>361</w:t>
      </w:r>
      <w:r w:rsidRPr="006A080A">
        <w:rPr>
          <w:rFonts w:ascii="Arial" w:hAnsi="Arial" w:cs="Arial"/>
          <w:sz w:val="20"/>
          <w:szCs w:val="20"/>
          <w:rPrChange w:id="300" w:author="adriana.araujo" w:date="2016-09-21T16:38:00Z">
            <w:rPr/>
          </w:rPrChange>
        </w:rPr>
        <w:t>/SUPOFC/</w:t>
      </w:r>
      <w:r w:rsidR="002665E8" w:rsidRPr="006A080A">
        <w:rPr>
          <w:rFonts w:ascii="Arial" w:hAnsi="Arial" w:cs="Arial"/>
          <w:sz w:val="20"/>
          <w:szCs w:val="20"/>
          <w:rPrChange w:id="301" w:author="adriana.araujo" w:date="2016-09-21T16:38:00Z">
            <w:rPr/>
          </w:rPrChange>
        </w:rPr>
        <w:t>SSP</w:t>
      </w:r>
      <w:r w:rsidRPr="006A080A">
        <w:rPr>
          <w:rFonts w:ascii="Arial" w:hAnsi="Arial" w:cs="Arial"/>
          <w:sz w:val="20"/>
          <w:szCs w:val="20"/>
          <w:rPrChange w:id="302" w:author="adriana.araujo" w:date="2016-09-21T16:38:00Z">
            <w:rPr/>
          </w:rPrChange>
        </w:rPr>
        <w:t xml:space="preserve">, datado de </w:t>
      </w:r>
      <w:r w:rsidR="002665E8" w:rsidRPr="006A080A">
        <w:rPr>
          <w:rFonts w:ascii="Arial" w:hAnsi="Arial" w:cs="Arial"/>
          <w:sz w:val="20"/>
          <w:szCs w:val="20"/>
          <w:rPrChange w:id="303" w:author="adriana.araujo" w:date="2016-09-21T16:38:00Z">
            <w:rPr/>
          </w:rPrChange>
        </w:rPr>
        <w:t>12</w:t>
      </w:r>
      <w:r w:rsidR="007736D8" w:rsidRPr="006A080A">
        <w:rPr>
          <w:rFonts w:ascii="Arial" w:hAnsi="Arial" w:cs="Arial"/>
          <w:sz w:val="20"/>
          <w:szCs w:val="20"/>
          <w:rPrChange w:id="304" w:author="adriana.araujo" w:date="2016-09-21T16:38:00Z">
            <w:rPr/>
          </w:rPrChange>
        </w:rPr>
        <w:t>/</w:t>
      </w:r>
      <w:r w:rsidR="002665E8" w:rsidRPr="006A080A">
        <w:rPr>
          <w:rFonts w:ascii="Arial" w:hAnsi="Arial" w:cs="Arial"/>
          <w:sz w:val="20"/>
          <w:szCs w:val="20"/>
          <w:rPrChange w:id="305" w:author="adriana.araujo" w:date="2016-09-21T16:38:00Z">
            <w:rPr/>
          </w:rPrChange>
        </w:rPr>
        <w:t>11</w:t>
      </w:r>
      <w:r w:rsidR="007736D8" w:rsidRPr="006A080A">
        <w:rPr>
          <w:rFonts w:ascii="Arial" w:hAnsi="Arial" w:cs="Arial"/>
          <w:sz w:val="20"/>
          <w:szCs w:val="20"/>
          <w:rPrChange w:id="306" w:author="adriana.araujo" w:date="2016-09-21T16:38:00Z">
            <w:rPr/>
          </w:rPrChange>
        </w:rPr>
        <w:t>/</w:t>
      </w:r>
      <w:r w:rsidRPr="006A080A">
        <w:rPr>
          <w:rFonts w:ascii="Arial" w:hAnsi="Arial" w:cs="Arial"/>
          <w:sz w:val="20"/>
          <w:szCs w:val="20"/>
          <w:rPrChange w:id="307" w:author="adriana.araujo" w:date="2016-09-21T16:38:00Z">
            <w:rPr/>
          </w:rPrChange>
        </w:rPr>
        <w:t>201</w:t>
      </w:r>
      <w:r w:rsidR="002665E8" w:rsidRPr="006A080A">
        <w:rPr>
          <w:rFonts w:ascii="Arial" w:hAnsi="Arial" w:cs="Arial"/>
          <w:sz w:val="20"/>
          <w:szCs w:val="20"/>
          <w:rPrChange w:id="308" w:author="adriana.araujo" w:date="2016-09-21T16:38:00Z">
            <w:rPr/>
          </w:rPrChange>
        </w:rPr>
        <w:t>5</w:t>
      </w:r>
      <w:r w:rsidRPr="006A080A">
        <w:rPr>
          <w:rFonts w:ascii="Arial" w:hAnsi="Arial" w:cs="Arial"/>
          <w:sz w:val="20"/>
          <w:szCs w:val="20"/>
          <w:rPrChange w:id="309" w:author="adriana.araujo" w:date="2016-09-21T16:38:00Z">
            <w:rPr/>
          </w:rPrChange>
        </w:rPr>
        <w:t>, da Superintendente do Planejamento, Orçamento, Finanças e Contabilidade</w:t>
      </w:r>
      <w:r w:rsidR="00CC5C43" w:rsidRPr="006A080A">
        <w:rPr>
          <w:rFonts w:ascii="Arial" w:hAnsi="Arial" w:cs="Arial"/>
          <w:sz w:val="20"/>
          <w:szCs w:val="20"/>
          <w:rPrChange w:id="310" w:author="adriana.araujo" w:date="2016-09-21T16:38:00Z">
            <w:rPr/>
          </w:rPrChange>
        </w:rPr>
        <w:t>,</w:t>
      </w:r>
      <w:r w:rsidRPr="006A080A">
        <w:rPr>
          <w:rFonts w:ascii="Arial" w:hAnsi="Arial" w:cs="Arial"/>
          <w:sz w:val="20"/>
          <w:szCs w:val="20"/>
          <w:rPrChange w:id="311" w:author="adriana.araujo" w:date="2016-09-21T16:38:00Z">
            <w:rPr/>
          </w:rPrChange>
        </w:rPr>
        <w:t xml:space="preserve"> encaminhando os autos ao Secretário de Segurança Pública, informando que em virtude da publicação do Decreto nº </w:t>
      </w:r>
      <w:r w:rsidR="002665E8" w:rsidRPr="006A080A">
        <w:rPr>
          <w:rFonts w:ascii="Arial" w:hAnsi="Arial" w:cs="Arial"/>
          <w:sz w:val="20"/>
          <w:szCs w:val="20"/>
          <w:rPrChange w:id="312" w:author="adriana.araujo" w:date="2016-09-21T16:38:00Z">
            <w:rPr/>
          </w:rPrChange>
        </w:rPr>
        <w:t>39</w:t>
      </w:r>
      <w:r w:rsidRPr="006A080A">
        <w:rPr>
          <w:rFonts w:ascii="Arial" w:hAnsi="Arial" w:cs="Arial"/>
          <w:sz w:val="20"/>
          <w:szCs w:val="20"/>
          <w:rPrChange w:id="313" w:author="adriana.araujo" w:date="2016-09-21T16:38:00Z">
            <w:rPr/>
          </w:rPrChange>
        </w:rPr>
        <w:t>.</w:t>
      </w:r>
      <w:r w:rsidR="002665E8" w:rsidRPr="006A080A">
        <w:rPr>
          <w:rFonts w:ascii="Arial" w:hAnsi="Arial" w:cs="Arial"/>
          <w:sz w:val="20"/>
          <w:szCs w:val="20"/>
          <w:rPrChange w:id="314" w:author="adriana.araujo" w:date="2016-09-21T16:38:00Z">
            <w:rPr/>
          </w:rPrChange>
        </w:rPr>
        <w:t>456</w:t>
      </w:r>
      <w:r w:rsidRPr="006A080A">
        <w:rPr>
          <w:rFonts w:ascii="Arial" w:hAnsi="Arial" w:cs="Arial"/>
          <w:sz w:val="20"/>
          <w:szCs w:val="20"/>
          <w:rPrChange w:id="315" w:author="adriana.araujo" w:date="2016-09-21T16:38:00Z">
            <w:rPr/>
          </w:rPrChange>
        </w:rPr>
        <w:t xml:space="preserve">, de </w:t>
      </w:r>
      <w:r w:rsidR="002665E8" w:rsidRPr="006A080A">
        <w:rPr>
          <w:rFonts w:ascii="Arial" w:hAnsi="Arial" w:cs="Arial"/>
          <w:sz w:val="20"/>
          <w:szCs w:val="20"/>
          <w:rPrChange w:id="316" w:author="adriana.araujo" w:date="2016-09-21T16:38:00Z">
            <w:rPr/>
          </w:rPrChange>
        </w:rPr>
        <w:t>20</w:t>
      </w:r>
      <w:r w:rsidR="007736D8" w:rsidRPr="006A080A">
        <w:rPr>
          <w:rFonts w:ascii="Arial" w:hAnsi="Arial" w:cs="Arial"/>
          <w:sz w:val="20"/>
          <w:szCs w:val="20"/>
          <w:rPrChange w:id="317" w:author="adriana.araujo" w:date="2016-09-21T16:38:00Z">
            <w:rPr/>
          </w:rPrChange>
        </w:rPr>
        <w:t>/</w:t>
      </w:r>
      <w:r w:rsidR="0007461D" w:rsidRPr="006A080A">
        <w:rPr>
          <w:rFonts w:ascii="Arial" w:hAnsi="Arial" w:cs="Arial"/>
          <w:sz w:val="20"/>
          <w:szCs w:val="20"/>
          <w:rPrChange w:id="318" w:author="adriana.araujo" w:date="2016-09-21T16:38:00Z">
            <w:rPr/>
          </w:rPrChange>
        </w:rPr>
        <w:t>0</w:t>
      </w:r>
      <w:r w:rsidR="002665E8" w:rsidRPr="006A080A">
        <w:rPr>
          <w:rFonts w:ascii="Arial" w:hAnsi="Arial" w:cs="Arial"/>
          <w:sz w:val="20"/>
          <w:szCs w:val="20"/>
          <w:rPrChange w:id="319" w:author="adriana.araujo" w:date="2016-09-21T16:38:00Z">
            <w:rPr/>
          </w:rPrChange>
        </w:rPr>
        <w:t>2</w:t>
      </w:r>
      <w:r w:rsidR="007736D8" w:rsidRPr="006A080A">
        <w:rPr>
          <w:rFonts w:ascii="Arial" w:hAnsi="Arial" w:cs="Arial"/>
          <w:sz w:val="20"/>
          <w:szCs w:val="20"/>
          <w:rPrChange w:id="320" w:author="adriana.araujo" w:date="2016-09-21T16:38:00Z">
            <w:rPr/>
          </w:rPrChange>
        </w:rPr>
        <w:t>/</w:t>
      </w:r>
      <w:r w:rsidRPr="006A080A">
        <w:rPr>
          <w:rFonts w:ascii="Arial" w:hAnsi="Arial" w:cs="Arial"/>
          <w:sz w:val="20"/>
          <w:szCs w:val="20"/>
          <w:rPrChange w:id="321" w:author="adriana.araujo" w:date="2016-09-21T16:38:00Z">
            <w:rPr/>
          </w:rPrChange>
        </w:rPr>
        <w:t>201</w:t>
      </w:r>
      <w:r w:rsidR="002665E8" w:rsidRPr="006A080A">
        <w:rPr>
          <w:rFonts w:ascii="Arial" w:hAnsi="Arial" w:cs="Arial"/>
          <w:sz w:val="20"/>
          <w:szCs w:val="20"/>
          <w:rPrChange w:id="322" w:author="adriana.araujo" w:date="2016-09-21T16:38:00Z">
            <w:rPr/>
          </w:rPrChange>
        </w:rPr>
        <w:t>5</w:t>
      </w:r>
      <w:r w:rsidR="00DE4FC3" w:rsidRPr="006A080A">
        <w:rPr>
          <w:rFonts w:ascii="Arial" w:hAnsi="Arial" w:cs="Arial"/>
          <w:sz w:val="20"/>
          <w:szCs w:val="20"/>
          <w:rPrChange w:id="323" w:author="adriana.araujo" w:date="2016-09-21T16:38:00Z">
            <w:rPr/>
          </w:rPrChange>
        </w:rPr>
        <w:t>,</w:t>
      </w:r>
      <w:r w:rsidRPr="006A080A">
        <w:rPr>
          <w:rFonts w:ascii="Arial" w:hAnsi="Arial" w:cs="Arial"/>
          <w:sz w:val="20"/>
          <w:szCs w:val="20"/>
          <w:rPrChange w:id="324" w:author="adriana.araujo" w:date="2016-09-21T16:38:00Z">
            <w:rPr/>
          </w:rPrChange>
        </w:rPr>
        <w:t xml:space="preserve"> solicita autorização para dar prosseguimento aos tramites.</w:t>
      </w:r>
      <w:r w:rsidR="00CE115F" w:rsidRPr="006A080A">
        <w:rPr>
          <w:rFonts w:ascii="Arial" w:hAnsi="Arial" w:cs="Arial"/>
          <w:sz w:val="20"/>
          <w:szCs w:val="20"/>
          <w:rPrChange w:id="325" w:author="adriana.araujo" w:date="2016-09-21T16:38:00Z">
            <w:rPr/>
          </w:rPrChange>
        </w:rPr>
        <w:t xml:space="preserve"> </w:t>
      </w:r>
    </w:p>
    <w:p w:rsidR="00F253BA" w:rsidRPr="006A080A" w:rsidRDefault="001C1E8C" w:rsidP="00095EB1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0"/>
          <w:szCs w:val="20"/>
          <w:rPrChange w:id="326" w:author="adriana.araujo" w:date="2016-09-21T16:38:00Z">
            <w:rPr/>
          </w:rPrChange>
        </w:rPr>
        <w:pPrChange w:id="327" w:author="adriana.araujo" w:date="2016-09-21T16:29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r w:rsidRPr="006A080A">
        <w:rPr>
          <w:rFonts w:ascii="Arial" w:hAnsi="Arial" w:cs="Arial"/>
          <w:sz w:val="20"/>
          <w:szCs w:val="20"/>
          <w:rPrChange w:id="328" w:author="adriana.araujo" w:date="2016-09-21T16:38:00Z">
            <w:rPr/>
          </w:rPrChange>
        </w:rPr>
        <w:t xml:space="preserve">Fls. </w:t>
      </w:r>
      <w:r w:rsidR="00F27F69" w:rsidRPr="006A080A">
        <w:rPr>
          <w:rFonts w:ascii="Arial" w:hAnsi="Arial" w:cs="Arial"/>
          <w:sz w:val="20"/>
          <w:szCs w:val="20"/>
          <w:rPrChange w:id="329" w:author="adriana.araujo" w:date="2016-09-21T16:38:00Z">
            <w:rPr/>
          </w:rPrChange>
        </w:rPr>
        <w:t>4</w:t>
      </w:r>
      <w:r w:rsidR="00787FE6" w:rsidRPr="006A080A">
        <w:rPr>
          <w:rFonts w:ascii="Arial" w:hAnsi="Arial" w:cs="Arial"/>
          <w:sz w:val="20"/>
          <w:szCs w:val="20"/>
          <w:rPrChange w:id="330" w:author="adriana.araujo" w:date="2016-09-21T16:38:00Z">
            <w:rPr/>
          </w:rPrChange>
        </w:rPr>
        <w:t>5</w:t>
      </w:r>
      <w:r w:rsidR="009D45C9" w:rsidRPr="006A080A">
        <w:rPr>
          <w:rFonts w:ascii="Arial" w:hAnsi="Arial" w:cs="Arial"/>
          <w:sz w:val="20"/>
          <w:szCs w:val="20"/>
          <w:rPrChange w:id="331" w:author="adriana.araujo" w:date="2016-09-21T16:38:00Z">
            <w:rPr/>
          </w:rPrChange>
        </w:rPr>
        <w:t>/</w:t>
      </w:r>
      <w:r w:rsidR="00F307C6" w:rsidRPr="006A080A">
        <w:rPr>
          <w:rFonts w:ascii="Arial" w:hAnsi="Arial" w:cs="Arial"/>
          <w:sz w:val="20"/>
          <w:szCs w:val="20"/>
          <w:rPrChange w:id="332" w:author="adriana.araujo" w:date="2016-09-21T16:38:00Z">
            <w:rPr/>
          </w:rPrChange>
        </w:rPr>
        <w:t>4</w:t>
      </w:r>
      <w:r w:rsidR="00787FE6" w:rsidRPr="006A080A">
        <w:rPr>
          <w:rFonts w:ascii="Arial" w:hAnsi="Arial" w:cs="Arial"/>
          <w:sz w:val="20"/>
          <w:szCs w:val="20"/>
          <w:rPrChange w:id="333" w:author="adriana.araujo" w:date="2016-09-21T16:38:00Z">
            <w:rPr/>
          </w:rPrChange>
        </w:rPr>
        <w:t>6</w:t>
      </w:r>
      <w:r w:rsidR="00CC5C43" w:rsidRPr="006A080A">
        <w:rPr>
          <w:rFonts w:ascii="Arial" w:hAnsi="Arial" w:cs="Arial"/>
          <w:sz w:val="20"/>
          <w:szCs w:val="20"/>
          <w:rPrChange w:id="334" w:author="adriana.araujo" w:date="2016-09-21T16:38:00Z">
            <w:rPr/>
          </w:rPrChange>
        </w:rPr>
        <w:t>,</w:t>
      </w:r>
      <w:r w:rsidR="00F253BA" w:rsidRPr="006A080A">
        <w:rPr>
          <w:rFonts w:ascii="Arial" w:hAnsi="Arial" w:cs="Arial"/>
          <w:sz w:val="20"/>
          <w:szCs w:val="20"/>
          <w:rPrChange w:id="335" w:author="adriana.araujo" w:date="2016-09-21T16:38:00Z">
            <w:rPr/>
          </w:rPrChange>
        </w:rPr>
        <w:t xml:space="preserve"> constata-se despacho da </w:t>
      </w:r>
      <w:r w:rsidR="0002640A" w:rsidRPr="006A080A">
        <w:rPr>
          <w:rFonts w:ascii="Arial" w:hAnsi="Arial" w:cs="Arial"/>
          <w:sz w:val="20"/>
          <w:szCs w:val="20"/>
          <w:rPrChange w:id="336" w:author="adriana.araujo" w:date="2016-09-21T16:38:00Z">
            <w:rPr/>
          </w:rPrChange>
        </w:rPr>
        <w:t>C</w:t>
      </w:r>
      <w:r w:rsidR="00F253BA" w:rsidRPr="006A080A">
        <w:rPr>
          <w:rFonts w:ascii="Arial" w:hAnsi="Arial" w:cs="Arial"/>
          <w:sz w:val="20"/>
          <w:szCs w:val="20"/>
          <w:rPrChange w:id="337" w:author="adriana.araujo" w:date="2016-09-21T16:38:00Z">
            <w:rPr/>
          </w:rPrChange>
        </w:rPr>
        <w:t xml:space="preserve">hefia de </w:t>
      </w:r>
      <w:r w:rsidR="0002640A" w:rsidRPr="006A080A">
        <w:rPr>
          <w:rFonts w:ascii="Arial" w:hAnsi="Arial" w:cs="Arial"/>
          <w:sz w:val="20"/>
          <w:szCs w:val="20"/>
          <w:rPrChange w:id="338" w:author="adriana.araujo" w:date="2016-09-21T16:38:00Z">
            <w:rPr/>
          </w:rPrChange>
        </w:rPr>
        <w:t>G</w:t>
      </w:r>
      <w:r w:rsidR="00F253BA" w:rsidRPr="006A080A">
        <w:rPr>
          <w:rFonts w:ascii="Arial" w:hAnsi="Arial" w:cs="Arial"/>
          <w:sz w:val="20"/>
          <w:szCs w:val="20"/>
          <w:rPrChange w:id="339" w:author="adriana.araujo" w:date="2016-09-21T16:38:00Z">
            <w:rPr/>
          </w:rPrChange>
        </w:rPr>
        <w:t xml:space="preserve">abinete e da </w:t>
      </w:r>
      <w:r w:rsidR="0002640A" w:rsidRPr="006A080A">
        <w:rPr>
          <w:rFonts w:ascii="Arial" w:hAnsi="Arial" w:cs="Arial"/>
          <w:sz w:val="20"/>
          <w:szCs w:val="20"/>
          <w:rPrChange w:id="340" w:author="adriana.araujo" w:date="2016-09-21T16:38:00Z">
            <w:rPr/>
          </w:rPrChange>
        </w:rPr>
        <w:t>S</w:t>
      </w:r>
      <w:r w:rsidR="00F253BA" w:rsidRPr="006A080A">
        <w:rPr>
          <w:rFonts w:ascii="Arial" w:hAnsi="Arial" w:cs="Arial"/>
          <w:sz w:val="20"/>
          <w:szCs w:val="20"/>
          <w:rPrChange w:id="341" w:author="adriana.araujo" w:date="2016-09-21T16:38:00Z">
            <w:rPr/>
          </w:rPrChange>
        </w:rPr>
        <w:t xml:space="preserve">uperintendência de </w:t>
      </w:r>
      <w:r w:rsidR="0002640A" w:rsidRPr="006A080A">
        <w:rPr>
          <w:rFonts w:ascii="Arial" w:hAnsi="Arial" w:cs="Arial"/>
          <w:sz w:val="20"/>
          <w:szCs w:val="20"/>
          <w:rPrChange w:id="342" w:author="adriana.araujo" w:date="2016-09-21T16:38:00Z">
            <w:rPr/>
          </w:rPrChange>
        </w:rPr>
        <w:t>A</w:t>
      </w:r>
      <w:r w:rsidR="00F253BA" w:rsidRPr="006A080A">
        <w:rPr>
          <w:rFonts w:ascii="Arial" w:hAnsi="Arial" w:cs="Arial"/>
          <w:sz w:val="20"/>
          <w:szCs w:val="20"/>
          <w:rPrChange w:id="343" w:author="adriana.araujo" w:date="2016-09-21T16:38:00Z">
            <w:rPr/>
          </w:rPrChange>
        </w:rPr>
        <w:t>uditagem desta Controladoria Geral, encaminhando os autos para análise e parecer.</w:t>
      </w:r>
    </w:p>
    <w:p w:rsidR="001C1E8C" w:rsidRPr="006A080A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0"/>
          <w:szCs w:val="20"/>
          <w:rPrChange w:id="344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</w:p>
    <w:p w:rsidR="001C1E8C" w:rsidRPr="006A080A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  <w:rPrChange w:id="345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</w:pPr>
      <w:r w:rsidRPr="006A080A">
        <w:rPr>
          <w:rFonts w:ascii="Arial" w:hAnsi="Arial" w:cs="Arial"/>
          <w:b/>
          <w:sz w:val="20"/>
          <w:szCs w:val="20"/>
          <w:rPrChange w:id="346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  <w:t>É O RELATÓRIO.</w:t>
      </w:r>
    </w:p>
    <w:p w:rsidR="009D45C9" w:rsidRPr="006A080A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  <w:rPrChange w:id="347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</w:pPr>
    </w:p>
    <w:p w:rsidR="001C1E8C" w:rsidRPr="006A080A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  <w:rPrChange w:id="348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</w:pPr>
      <w:r w:rsidRPr="006A080A">
        <w:rPr>
          <w:rFonts w:ascii="Arial" w:hAnsi="Arial" w:cs="Arial"/>
          <w:b/>
          <w:sz w:val="20"/>
          <w:szCs w:val="20"/>
          <w:rPrChange w:id="349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  <w:t>3 - NO MÉRITO</w:t>
      </w:r>
    </w:p>
    <w:p w:rsidR="001C1E8C" w:rsidRPr="006A080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  <w:rPrChange w:id="350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</w:p>
    <w:p w:rsidR="00982A94" w:rsidRPr="006A080A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  <w:rPrChange w:id="351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  <w:r w:rsidRPr="006A080A">
        <w:rPr>
          <w:rFonts w:ascii="Arial" w:hAnsi="Arial" w:cs="Arial"/>
          <w:sz w:val="20"/>
          <w:szCs w:val="20"/>
          <w:rPrChange w:id="352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De toda a explanação e detalhamento dos autos, contido</w:t>
      </w:r>
      <w:r w:rsidR="00CD4B6C" w:rsidRPr="006A080A">
        <w:rPr>
          <w:rFonts w:ascii="Arial" w:hAnsi="Arial" w:cs="Arial"/>
          <w:sz w:val="20"/>
          <w:szCs w:val="20"/>
          <w:rPrChange w:id="353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s</w:t>
      </w:r>
      <w:r w:rsidRPr="006A080A">
        <w:rPr>
          <w:rFonts w:ascii="Arial" w:hAnsi="Arial" w:cs="Arial"/>
          <w:sz w:val="20"/>
          <w:szCs w:val="20"/>
          <w:rPrChange w:id="354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 no </w:t>
      </w:r>
      <w:r w:rsidRPr="006A080A">
        <w:rPr>
          <w:rFonts w:ascii="Arial" w:hAnsi="Arial" w:cs="Arial"/>
          <w:b/>
          <w:i/>
          <w:sz w:val="20"/>
          <w:szCs w:val="20"/>
          <w:rPrChange w:id="355" w:author="adriana.araujo" w:date="2016-09-21T16:38:00Z">
            <w:rPr>
              <w:rFonts w:ascii="Arial" w:hAnsi="Arial" w:cs="Arial"/>
              <w:b/>
              <w:i/>
              <w:sz w:val="21"/>
              <w:szCs w:val="21"/>
            </w:rPr>
          </w:rPrChange>
        </w:rPr>
        <w:t>“Relatório e no Exame dos Autos”</w:t>
      </w:r>
      <w:r w:rsidRPr="006A080A">
        <w:rPr>
          <w:rFonts w:ascii="Arial" w:hAnsi="Arial" w:cs="Arial"/>
          <w:sz w:val="20"/>
          <w:szCs w:val="20"/>
          <w:rPrChange w:id="356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 do presente Parecer, observa-se que </w:t>
      </w:r>
      <w:r w:rsidR="0091496D" w:rsidRPr="006A080A">
        <w:rPr>
          <w:rFonts w:ascii="Arial" w:hAnsi="Arial" w:cs="Arial"/>
          <w:sz w:val="20"/>
          <w:szCs w:val="20"/>
          <w:rPrChange w:id="357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o processo foi devidamente instruído, de forma que </w:t>
      </w:r>
      <w:r w:rsidRPr="006A080A">
        <w:rPr>
          <w:rFonts w:ascii="Arial" w:hAnsi="Arial" w:cs="Arial"/>
          <w:sz w:val="20"/>
          <w:szCs w:val="20"/>
          <w:rPrChange w:id="358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os documentos apresentados dão suporte à solicitação dos requerentes feita às fls. 0</w:t>
      </w:r>
      <w:r w:rsidR="00DB1EC4" w:rsidRPr="006A080A">
        <w:rPr>
          <w:rFonts w:ascii="Arial" w:hAnsi="Arial" w:cs="Arial"/>
          <w:sz w:val="20"/>
          <w:szCs w:val="20"/>
          <w:rPrChange w:id="359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2</w:t>
      </w:r>
      <w:r w:rsidR="004568B6" w:rsidRPr="006A080A">
        <w:rPr>
          <w:rFonts w:ascii="Arial" w:hAnsi="Arial" w:cs="Arial"/>
          <w:sz w:val="20"/>
          <w:szCs w:val="20"/>
          <w:rPrChange w:id="360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.</w:t>
      </w:r>
    </w:p>
    <w:p w:rsidR="00A20702" w:rsidRPr="006A080A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  <w:rPrChange w:id="361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</w:p>
    <w:p w:rsidR="001C1E8C" w:rsidRPr="006A080A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  <w:rPrChange w:id="362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</w:pPr>
      <w:r w:rsidRPr="006A080A">
        <w:rPr>
          <w:rFonts w:ascii="Arial" w:hAnsi="Arial" w:cs="Arial"/>
          <w:b/>
          <w:sz w:val="20"/>
          <w:szCs w:val="20"/>
          <w:rPrChange w:id="363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  <w:t>4 - CONCLUSÃO</w:t>
      </w:r>
    </w:p>
    <w:p w:rsidR="001C1E8C" w:rsidRPr="006A080A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  <w:rPrChange w:id="364" w:author="adriana.araujo" w:date="2016-09-21T16:38:00Z">
            <w:rPr>
              <w:rFonts w:ascii="Arial" w:hAnsi="Arial" w:cs="Arial"/>
              <w:sz w:val="21"/>
              <w:szCs w:val="21"/>
              <w:highlight w:val="yellow"/>
            </w:rPr>
          </w:rPrChange>
        </w:rPr>
      </w:pPr>
      <w:r w:rsidRPr="006A080A">
        <w:rPr>
          <w:rFonts w:ascii="Arial" w:hAnsi="Arial" w:cs="Arial"/>
          <w:sz w:val="20"/>
          <w:szCs w:val="20"/>
          <w:highlight w:val="yellow"/>
          <w:rPrChange w:id="365" w:author="adriana.araujo" w:date="2016-09-21T16:38:00Z">
            <w:rPr>
              <w:rFonts w:ascii="Arial" w:hAnsi="Arial" w:cs="Arial"/>
              <w:sz w:val="21"/>
              <w:szCs w:val="21"/>
              <w:highlight w:val="yellow"/>
            </w:rPr>
          </w:rPrChange>
        </w:rPr>
        <w:t xml:space="preserve"> </w:t>
      </w:r>
    </w:p>
    <w:p w:rsidR="006A080A" w:rsidRPr="006A080A" w:rsidRDefault="00CD4B6C" w:rsidP="006A080A">
      <w:pPr>
        <w:pStyle w:val="SemEspaamento"/>
        <w:spacing w:line="360" w:lineRule="auto"/>
        <w:ind w:firstLine="851"/>
        <w:jc w:val="both"/>
        <w:rPr>
          <w:ins w:id="366" w:author="adriana.araujo" w:date="2016-09-21T16:38:00Z"/>
          <w:rFonts w:ascii="Arial" w:hAnsi="Arial" w:cs="Arial"/>
          <w:sz w:val="20"/>
          <w:szCs w:val="20"/>
          <w:rPrChange w:id="367" w:author="adriana.araujo" w:date="2016-09-21T16:38:00Z">
            <w:rPr>
              <w:ins w:id="368" w:author="adriana.araujo" w:date="2016-09-21T16:38:00Z"/>
              <w:rFonts w:ascii="Arial" w:hAnsi="Arial" w:cs="Arial"/>
              <w:sz w:val="20"/>
              <w:szCs w:val="20"/>
            </w:rPr>
          </w:rPrChange>
        </w:rPr>
      </w:pPr>
      <w:r w:rsidRPr="006A080A">
        <w:rPr>
          <w:rFonts w:ascii="Arial" w:hAnsi="Arial" w:cs="Arial"/>
          <w:sz w:val="20"/>
          <w:szCs w:val="20"/>
          <w:rPrChange w:id="369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Após a análise realizada</w:t>
      </w:r>
      <w:r w:rsidR="0091496D" w:rsidRPr="006A080A">
        <w:rPr>
          <w:rFonts w:ascii="Arial" w:hAnsi="Arial" w:cs="Arial"/>
          <w:sz w:val="20"/>
          <w:szCs w:val="20"/>
          <w:rPrChange w:id="370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, conclui-se</w:t>
      </w:r>
      <w:r w:rsidR="004D336F" w:rsidRPr="006A080A">
        <w:rPr>
          <w:rFonts w:ascii="Arial" w:hAnsi="Arial" w:cs="Arial"/>
          <w:sz w:val="20"/>
          <w:szCs w:val="20"/>
          <w:rPrChange w:id="371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 pela procedência do crédito, conforme solicitado às fls. 0</w:t>
      </w:r>
      <w:r w:rsidR="00DB1EC4" w:rsidRPr="006A080A">
        <w:rPr>
          <w:rFonts w:ascii="Arial" w:hAnsi="Arial" w:cs="Arial"/>
          <w:sz w:val="20"/>
          <w:szCs w:val="20"/>
          <w:rPrChange w:id="372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2</w:t>
      </w:r>
      <w:r w:rsidR="004D336F" w:rsidRPr="006A080A">
        <w:rPr>
          <w:rFonts w:ascii="Arial" w:hAnsi="Arial" w:cs="Arial"/>
          <w:sz w:val="20"/>
          <w:szCs w:val="20"/>
          <w:rPrChange w:id="373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 dos autos.</w:t>
      </w:r>
      <w:ins w:id="374" w:author="adriana.araujo" w:date="2016-09-21T16:38:00Z">
        <w:r w:rsidR="006A080A" w:rsidRPr="006A080A">
          <w:rPr>
            <w:rFonts w:ascii="Arial" w:hAnsi="Arial" w:cs="Arial"/>
            <w:sz w:val="20"/>
            <w:szCs w:val="20"/>
            <w:rPrChange w:id="375" w:author="adriana.araujo" w:date="2016-09-21T16:38:00Z">
              <w:rPr>
                <w:rFonts w:ascii="Arial" w:hAnsi="Arial" w:cs="Arial"/>
                <w:sz w:val="21"/>
                <w:szCs w:val="21"/>
              </w:rPr>
            </w:rPrChange>
          </w:rPr>
          <w:t xml:space="preserve"> </w:t>
        </w:r>
        <w:r w:rsidR="006A080A" w:rsidRPr="006A080A">
          <w:rPr>
            <w:rFonts w:ascii="Arial" w:hAnsi="Arial" w:cs="Arial"/>
            <w:sz w:val="20"/>
            <w:szCs w:val="20"/>
          </w:rPr>
          <w:t xml:space="preserve">Encaminhem-se os autos ao Gabinete da Controladora Geral, para conhecimento do parecer apresentado, sugerindo o retorno dos autos a </w:t>
        </w:r>
        <w:r w:rsidR="006A080A" w:rsidRPr="006A080A">
          <w:rPr>
            <w:rFonts w:ascii="Arial" w:hAnsi="Arial" w:cs="Arial"/>
            <w:sz w:val="20"/>
            <w:szCs w:val="20"/>
            <w:rPrChange w:id="376" w:author="adriana.araujo" w:date="2016-09-21T16:38:00Z">
              <w:rPr>
                <w:rFonts w:ascii="Arial" w:hAnsi="Arial" w:cs="Arial"/>
                <w:sz w:val="20"/>
                <w:szCs w:val="20"/>
              </w:rPr>
            </w:rPrChange>
          </w:rPr>
          <w:t>Policia Militar do estado de Alagoas - PMAL, para conhecimento e procedimentos de sua competência.</w:t>
        </w:r>
      </w:ins>
    </w:p>
    <w:p w:rsidR="00CD4B6C" w:rsidRPr="006A080A" w:rsidDel="006A080A" w:rsidRDefault="00CD4B6C" w:rsidP="00BD1C62">
      <w:pPr>
        <w:pStyle w:val="SemEspaamento"/>
        <w:spacing w:line="360" w:lineRule="auto"/>
        <w:ind w:firstLine="851"/>
        <w:jc w:val="both"/>
        <w:rPr>
          <w:del w:id="377" w:author="adriana.araujo" w:date="2016-09-21T16:38:00Z"/>
          <w:rFonts w:ascii="Arial" w:hAnsi="Arial" w:cs="Arial"/>
          <w:sz w:val="20"/>
          <w:szCs w:val="20"/>
          <w:rPrChange w:id="378" w:author="adriana.araujo" w:date="2016-09-21T16:38:00Z">
            <w:rPr>
              <w:del w:id="379" w:author="adriana.araujo" w:date="2016-09-21T16:38:00Z"/>
              <w:rFonts w:ascii="Arial" w:hAnsi="Arial" w:cs="Arial"/>
              <w:sz w:val="21"/>
              <w:szCs w:val="21"/>
            </w:rPr>
          </w:rPrChange>
        </w:rPr>
      </w:pPr>
    </w:p>
    <w:p w:rsidR="00D518C5" w:rsidRPr="006A080A" w:rsidDel="006A080A" w:rsidRDefault="00CD4B6C" w:rsidP="00853426">
      <w:pPr>
        <w:pStyle w:val="SemEspaamento"/>
        <w:spacing w:line="360" w:lineRule="auto"/>
        <w:ind w:firstLine="851"/>
        <w:jc w:val="both"/>
        <w:rPr>
          <w:del w:id="380" w:author="adriana.araujo" w:date="2016-09-21T16:38:00Z"/>
          <w:rFonts w:ascii="Arial" w:hAnsi="Arial" w:cs="Arial"/>
          <w:sz w:val="20"/>
          <w:szCs w:val="20"/>
          <w:rPrChange w:id="381" w:author="adriana.araujo" w:date="2016-09-21T16:38:00Z">
            <w:rPr>
              <w:del w:id="382" w:author="adriana.araujo" w:date="2016-09-21T16:38:00Z"/>
              <w:rFonts w:ascii="Arial" w:hAnsi="Arial" w:cs="Arial"/>
              <w:sz w:val="21"/>
              <w:szCs w:val="21"/>
            </w:rPr>
          </w:rPrChange>
        </w:rPr>
      </w:pPr>
      <w:del w:id="383" w:author="adriana.araujo" w:date="2016-09-21T16:38:00Z">
        <w:r w:rsidRPr="006A080A" w:rsidDel="006A080A">
          <w:rPr>
            <w:rFonts w:ascii="Arial" w:hAnsi="Arial" w:cs="Arial"/>
            <w:sz w:val="20"/>
            <w:szCs w:val="20"/>
            <w:rPrChange w:id="384" w:author="adriana.araujo" w:date="2016-09-21T16:38:00Z">
              <w:rPr>
                <w:rFonts w:ascii="Arial" w:hAnsi="Arial" w:cs="Arial"/>
                <w:sz w:val="21"/>
                <w:szCs w:val="21"/>
              </w:rPr>
            </w:rPrChange>
          </w:rPr>
          <w:delText>Por fim, e</w:delText>
        </w:r>
        <w:r w:rsidR="00D518C5" w:rsidRPr="006A080A" w:rsidDel="006A080A">
          <w:rPr>
            <w:rFonts w:ascii="Arial" w:hAnsi="Arial" w:cs="Arial"/>
            <w:sz w:val="20"/>
            <w:szCs w:val="20"/>
            <w:rPrChange w:id="385" w:author="adriana.araujo" w:date="2016-09-21T16:38:00Z">
              <w:rPr>
                <w:rFonts w:ascii="Arial" w:hAnsi="Arial" w:cs="Arial"/>
                <w:sz w:val="21"/>
                <w:szCs w:val="21"/>
              </w:rPr>
            </w:rPrChange>
          </w:rPr>
          <w:delText>ncaminhem-se os autos ao Gabinete da Controladora Geral, para conhecimento da análise apresentada, sugerindo o retorno dos autos a PM/AL, para adoção das medidas pertinentes aos pagamentos.</w:delText>
        </w:r>
      </w:del>
    </w:p>
    <w:p w:rsidR="009F689F" w:rsidRPr="006A080A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0"/>
          <w:szCs w:val="20"/>
          <w:rPrChange w:id="386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</w:p>
    <w:p w:rsidR="00D518C5" w:rsidRPr="006A080A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  <w:rPrChange w:id="387" w:author="adriana.araujo" w:date="2016-09-21T16:38:00Z">
            <w:rPr>
              <w:rFonts w:ascii="Arial" w:hAnsi="Arial" w:cs="Arial"/>
              <w:bCs/>
              <w:sz w:val="21"/>
              <w:szCs w:val="21"/>
            </w:rPr>
          </w:rPrChange>
        </w:rPr>
      </w:pPr>
      <w:r w:rsidRPr="006A080A">
        <w:rPr>
          <w:rFonts w:ascii="Arial" w:hAnsi="Arial" w:cs="Arial"/>
          <w:bCs/>
          <w:sz w:val="20"/>
          <w:szCs w:val="20"/>
          <w:rPrChange w:id="388" w:author="adriana.araujo" w:date="2016-09-21T16:38:00Z">
            <w:rPr>
              <w:rFonts w:ascii="Arial" w:hAnsi="Arial" w:cs="Arial"/>
              <w:bCs/>
              <w:sz w:val="21"/>
              <w:szCs w:val="21"/>
            </w:rPr>
          </w:rPrChange>
        </w:rPr>
        <w:t xml:space="preserve">Maceió, </w:t>
      </w:r>
      <w:r w:rsidR="00DB1EC4" w:rsidRPr="006A080A">
        <w:rPr>
          <w:rFonts w:ascii="Arial" w:hAnsi="Arial" w:cs="Arial"/>
          <w:bCs/>
          <w:sz w:val="20"/>
          <w:szCs w:val="20"/>
          <w:rPrChange w:id="389" w:author="adriana.araujo" w:date="2016-09-21T16:38:00Z">
            <w:rPr>
              <w:rFonts w:ascii="Arial" w:hAnsi="Arial" w:cs="Arial"/>
              <w:bCs/>
              <w:sz w:val="21"/>
              <w:szCs w:val="21"/>
            </w:rPr>
          </w:rPrChange>
        </w:rPr>
        <w:t>21</w:t>
      </w:r>
      <w:r w:rsidR="00D518C5" w:rsidRPr="006A080A">
        <w:rPr>
          <w:rFonts w:ascii="Arial" w:hAnsi="Arial" w:cs="Arial"/>
          <w:bCs/>
          <w:sz w:val="20"/>
          <w:szCs w:val="20"/>
          <w:rPrChange w:id="390" w:author="adriana.araujo" w:date="2016-09-21T16:38:00Z">
            <w:rPr>
              <w:rFonts w:ascii="Arial" w:hAnsi="Arial" w:cs="Arial"/>
              <w:bCs/>
              <w:sz w:val="21"/>
              <w:szCs w:val="21"/>
            </w:rPr>
          </w:rPrChange>
        </w:rPr>
        <w:t xml:space="preserve"> de </w:t>
      </w:r>
      <w:r w:rsidR="00AF376A" w:rsidRPr="006A080A">
        <w:rPr>
          <w:rFonts w:ascii="Arial" w:hAnsi="Arial" w:cs="Arial"/>
          <w:bCs/>
          <w:sz w:val="20"/>
          <w:szCs w:val="20"/>
          <w:rPrChange w:id="391" w:author="adriana.araujo" w:date="2016-09-21T16:38:00Z">
            <w:rPr>
              <w:rFonts w:ascii="Arial" w:hAnsi="Arial" w:cs="Arial"/>
              <w:bCs/>
              <w:sz w:val="21"/>
              <w:szCs w:val="21"/>
            </w:rPr>
          </w:rPrChange>
        </w:rPr>
        <w:t>setembro</w:t>
      </w:r>
      <w:r w:rsidR="00D518C5" w:rsidRPr="006A080A">
        <w:rPr>
          <w:rFonts w:ascii="Arial" w:hAnsi="Arial" w:cs="Arial"/>
          <w:bCs/>
          <w:sz w:val="20"/>
          <w:szCs w:val="20"/>
          <w:rPrChange w:id="392" w:author="adriana.araujo" w:date="2016-09-21T16:38:00Z">
            <w:rPr>
              <w:rFonts w:ascii="Arial" w:hAnsi="Arial" w:cs="Arial"/>
              <w:bCs/>
              <w:sz w:val="21"/>
              <w:szCs w:val="21"/>
            </w:rPr>
          </w:rPrChange>
        </w:rPr>
        <w:t xml:space="preserve"> de 2016.</w:t>
      </w:r>
    </w:p>
    <w:p w:rsidR="00787FE6" w:rsidRPr="006A080A" w:rsidRDefault="00787FE6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  <w:rPrChange w:id="393" w:author="adriana.araujo" w:date="2016-09-21T16:38:00Z">
            <w:rPr>
              <w:rFonts w:ascii="Arial" w:hAnsi="Arial" w:cs="Arial"/>
              <w:bCs/>
              <w:sz w:val="21"/>
              <w:szCs w:val="21"/>
            </w:rPr>
          </w:rPrChange>
        </w:rPr>
      </w:pPr>
    </w:p>
    <w:p w:rsidR="007B1996" w:rsidRPr="006A080A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  <w:rPrChange w:id="394" w:author="adriana.araujo" w:date="2016-09-21T16:38:00Z">
            <w:rPr>
              <w:rFonts w:ascii="Arial" w:hAnsi="Arial" w:cs="Arial"/>
              <w:bCs/>
              <w:sz w:val="21"/>
              <w:szCs w:val="21"/>
            </w:rPr>
          </w:rPrChange>
        </w:rPr>
      </w:pPr>
    </w:p>
    <w:p w:rsidR="007B1996" w:rsidRPr="006A080A" w:rsidRDefault="00CC5C43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  <w:rPrChange w:id="395" w:author="adriana.araujo" w:date="2016-09-21T16:38:00Z">
            <w:rPr>
              <w:rFonts w:ascii="Arial" w:hAnsi="Arial" w:cs="Arial"/>
              <w:b/>
              <w:sz w:val="21"/>
              <w:szCs w:val="21"/>
              <w:lang w:eastAsia="ar-SA"/>
            </w:rPr>
          </w:rPrChange>
        </w:rPr>
      </w:pPr>
      <w:r w:rsidRPr="006A080A">
        <w:rPr>
          <w:rFonts w:ascii="Arial" w:hAnsi="Arial" w:cs="Arial"/>
          <w:b/>
          <w:sz w:val="20"/>
          <w:szCs w:val="20"/>
          <w:lang w:eastAsia="ar-SA"/>
          <w:rPrChange w:id="396" w:author="adriana.araujo" w:date="2016-09-21T16:38:00Z">
            <w:rPr>
              <w:rFonts w:ascii="Arial" w:hAnsi="Arial" w:cs="Arial"/>
              <w:b/>
              <w:sz w:val="21"/>
              <w:szCs w:val="21"/>
              <w:lang w:eastAsia="ar-SA"/>
            </w:rPr>
          </w:rPrChange>
        </w:rPr>
        <w:t>Flávio André Cavalcanti Silva</w:t>
      </w:r>
    </w:p>
    <w:p w:rsidR="007B1996" w:rsidRPr="006A080A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  <w:rPrChange w:id="397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  <w:r w:rsidRPr="006A080A">
        <w:rPr>
          <w:rFonts w:ascii="Arial" w:hAnsi="Arial" w:cs="Arial"/>
          <w:sz w:val="20"/>
          <w:szCs w:val="20"/>
          <w:rPrChange w:id="398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Assessor</w:t>
      </w:r>
      <w:r w:rsidR="007B1996" w:rsidRPr="006A080A">
        <w:rPr>
          <w:rFonts w:ascii="Arial" w:hAnsi="Arial" w:cs="Arial"/>
          <w:sz w:val="20"/>
          <w:szCs w:val="20"/>
          <w:rPrChange w:id="399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 xml:space="preserve"> de Controle Interno/ Matrícula nº </w:t>
      </w:r>
      <w:r w:rsidR="00CC5C43" w:rsidRPr="006A080A">
        <w:rPr>
          <w:rFonts w:ascii="Arial" w:hAnsi="Arial" w:cs="Arial"/>
          <w:sz w:val="20"/>
          <w:szCs w:val="20"/>
          <w:rPrChange w:id="400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  <w:t>109-0</w:t>
      </w:r>
    </w:p>
    <w:p w:rsidR="008B65AC" w:rsidRPr="006A080A" w:rsidRDefault="008B65AC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  <w:rPrChange w:id="401" w:author="adriana.araujo" w:date="2016-09-21T16:38:00Z">
            <w:rPr>
              <w:rFonts w:ascii="Arial" w:hAnsi="Arial" w:cs="Arial"/>
              <w:sz w:val="21"/>
              <w:szCs w:val="21"/>
            </w:rPr>
          </w:rPrChange>
        </w:rPr>
      </w:pPr>
    </w:p>
    <w:p w:rsidR="009F689F" w:rsidRPr="006A080A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b/>
          <w:sz w:val="20"/>
          <w:szCs w:val="20"/>
          <w:rPrChange w:id="402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</w:pPr>
      <w:r w:rsidRPr="006A080A">
        <w:rPr>
          <w:rFonts w:ascii="Arial" w:eastAsia="Arial" w:hAnsi="Arial" w:cs="Arial"/>
          <w:b/>
          <w:sz w:val="20"/>
          <w:szCs w:val="20"/>
          <w:rPrChange w:id="403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De acordo:</w:t>
      </w:r>
    </w:p>
    <w:p w:rsidR="003B1FF3" w:rsidRPr="006A080A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  <w:rPrChange w:id="404" w:author="adriana.araujo" w:date="2016-09-21T16:38:00Z">
            <w:rPr>
              <w:rFonts w:ascii="Arial" w:eastAsia="Arial" w:hAnsi="Arial" w:cs="Arial"/>
              <w:b/>
              <w:sz w:val="21"/>
              <w:szCs w:val="21"/>
            </w:rPr>
          </w:rPrChange>
        </w:rPr>
      </w:pPr>
      <w:r w:rsidRPr="006A080A">
        <w:rPr>
          <w:rFonts w:ascii="Arial" w:eastAsia="Arial" w:hAnsi="Arial" w:cs="Arial"/>
          <w:b/>
          <w:sz w:val="20"/>
          <w:szCs w:val="20"/>
          <w:rPrChange w:id="405" w:author="adriana.araujo" w:date="2016-09-21T16:38:00Z">
            <w:rPr>
              <w:rFonts w:ascii="Arial" w:eastAsia="Arial" w:hAnsi="Arial" w:cs="Arial"/>
              <w:b/>
              <w:sz w:val="21"/>
              <w:szCs w:val="21"/>
            </w:rPr>
          </w:rPrChange>
        </w:rPr>
        <w:t xml:space="preserve">Adriana Andrade Araújo </w:t>
      </w:r>
    </w:p>
    <w:p w:rsidR="004B1864" w:rsidRPr="006A080A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  <w:rPrChange w:id="406" w:author="adriana.araujo" w:date="2016-09-21T16:38:00Z">
            <w:rPr>
              <w:rFonts w:ascii="Arial" w:hAnsi="Arial" w:cs="Arial"/>
              <w:b/>
              <w:sz w:val="21"/>
              <w:szCs w:val="21"/>
            </w:rPr>
          </w:rPrChange>
        </w:rPr>
      </w:pPr>
      <w:r w:rsidRPr="006A080A">
        <w:rPr>
          <w:rFonts w:ascii="Arial" w:eastAsia="Arial" w:hAnsi="Arial" w:cs="Arial"/>
          <w:sz w:val="20"/>
          <w:szCs w:val="20"/>
          <w:rPrChange w:id="407" w:author="adriana.araujo" w:date="2016-09-21T16:38:00Z">
            <w:rPr>
              <w:rFonts w:ascii="Arial" w:eastAsia="Arial" w:hAnsi="Arial" w:cs="Arial"/>
              <w:sz w:val="21"/>
              <w:szCs w:val="21"/>
            </w:rPr>
          </w:rPrChange>
        </w:rPr>
        <w:t>Superintendente de Auditagem - Matrícula n° 113-9</w:t>
      </w:r>
    </w:p>
    <w:sectPr w:rsidR="004B1864" w:rsidRPr="006A080A" w:rsidSect="00095EB1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  <w:sectPrChange w:id="408" w:author="adriana.araujo" w:date="2016-09-21T16:28:00Z">
        <w:sectPr w:rsidR="004B1864" w:rsidRPr="006A080A" w:rsidSect="00095EB1">
          <w:pgMar w:bottom="851" w:left="1134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EB1" w:rsidRDefault="00095EB1" w:rsidP="003068B9">
      <w:pPr>
        <w:spacing w:after="0" w:line="240" w:lineRule="auto"/>
      </w:pPr>
      <w:r>
        <w:separator/>
      </w:r>
    </w:p>
  </w:endnote>
  <w:endnote w:type="continuationSeparator" w:id="0">
    <w:p w:rsidR="00095EB1" w:rsidRDefault="00095EB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EB1" w:rsidRDefault="00095EB1" w:rsidP="003068B9">
      <w:pPr>
        <w:spacing w:after="0" w:line="240" w:lineRule="auto"/>
      </w:pPr>
      <w:r>
        <w:separator/>
      </w:r>
    </w:p>
  </w:footnote>
  <w:footnote w:type="continuationSeparator" w:id="0">
    <w:p w:rsidR="00095EB1" w:rsidRDefault="00095EB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EB1" w:rsidRDefault="00095EB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095EB1" w:rsidRPr="003068B9" w:rsidRDefault="00095EB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95EB1" w:rsidRPr="0098367C" w:rsidRDefault="00095EB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A34E4F"/>
    <w:multiLevelType w:val="hybridMultilevel"/>
    <w:tmpl w:val="0450C8E4"/>
    <w:lvl w:ilvl="0" w:tplc="04160017">
      <w:start w:val="1"/>
      <w:numFmt w:val="lowerLetter"/>
      <w:lvlText w:val="%1)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proofState w:spelling="clean" w:grammar="clean"/>
  <w:trackRevisions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95EB1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4554"/>
    <w:rsid w:val="002665E8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6D4D"/>
    <w:rsid w:val="004D7BC6"/>
    <w:rsid w:val="004E34F3"/>
    <w:rsid w:val="004E6945"/>
    <w:rsid w:val="004E707A"/>
    <w:rsid w:val="004E71AB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080A"/>
    <w:rsid w:val="006A1957"/>
    <w:rsid w:val="006A2160"/>
    <w:rsid w:val="006A2316"/>
    <w:rsid w:val="006A48AA"/>
    <w:rsid w:val="006B0FDC"/>
    <w:rsid w:val="006B702C"/>
    <w:rsid w:val="006C26BF"/>
    <w:rsid w:val="006C66E9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4E1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46B6B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4960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C1D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1EC4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559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33802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3AB"/>
    <w:rsid w:val="00FE5725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B975B-51F5-4620-B135-D83747B56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3391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2016-09-01T12:46:00Z</cp:lastPrinted>
  <dcterms:created xsi:type="dcterms:W3CDTF">2016-09-21T19:39:00Z</dcterms:created>
  <dcterms:modified xsi:type="dcterms:W3CDTF">2016-09-21T19:39:00Z</dcterms:modified>
</cp:coreProperties>
</file>