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7C" w:rsidRPr="006A06D7" w:rsidRDefault="0013035A" w:rsidP="0098367C">
      <w:pPr>
        <w:spacing w:after="0" w:line="360" w:lineRule="auto"/>
        <w:rPr>
          <w:rFonts w:ascii="Arial" w:hAnsi="Arial" w:cs="Arial"/>
          <w:bCs/>
        </w:rPr>
      </w:pPr>
      <w:r w:rsidRPr="006A06D7">
        <w:rPr>
          <w:rFonts w:ascii="Arial" w:hAnsi="Arial" w:cs="Arial"/>
          <w:b/>
          <w:bCs/>
        </w:rPr>
        <w:t>PROCESSO N°</w:t>
      </w:r>
      <w:r>
        <w:rPr>
          <w:rFonts w:ascii="Arial" w:hAnsi="Arial" w:cs="Arial"/>
          <w:b/>
          <w:bCs/>
        </w:rPr>
        <w:t>:</w:t>
      </w:r>
      <w:r w:rsidR="0098367C" w:rsidRPr="006A06D7">
        <w:rPr>
          <w:rFonts w:ascii="Arial" w:hAnsi="Arial" w:cs="Arial"/>
          <w:b/>
          <w:bCs/>
        </w:rPr>
        <w:t xml:space="preserve"> </w:t>
      </w:r>
      <w:r w:rsidR="001C7C30">
        <w:rPr>
          <w:rFonts w:ascii="Arial" w:hAnsi="Arial" w:cs="Arial"/>
          <w:bCs/>
        </w:rPr>
        <w:t>1206</w:t>
      </w:r>
      <w:r w:rsidR="0098367C" w:rsidRPr="0091193E">
        <w:rPr>
          <w:rFonts w:ascii="Arial" w:hAnsi="Arial" w:cs="Arial"/>
          <w:bCs/>
        </w:rPr>
        <w:t>-</w:t>
      </w:r>
      <w:r w:rsidR="001C7C30">
        <w:rPr>
          <w:rFonts w:ascii="Arial" w:hAnsi="Arial" w:cs="Arial"/>
          <w:bCs/>
        </w:rPr>
        <w:t>3701</w:t>
      </w:r>
      <w:r w:rsidR="00E40AC5" w:rsidRPr="0091193E">
        <w:rPr>
          <w:rFonts w:ascii="Arial" w:hAnsi="Arial" w:cs="Arial"/>
          <w:bCs/>
        </w:rPr>
        <w:t>/</w:t>
      </w:r>
      <w:r w:rsidR="0091193E" w:rsidRPr="0091193E">
        <w:rPr>
          <w:rFonts w:ascii="Arial" w:hAnsi="Arial" w:cs="Arial"/>
          <w:bCs/>
        </w:rPr>
        <w:t>201</w:t>
      </w:r>
      <w:r w:rsidR="001C7C30">
        <w:rPr>
          <w:rFonts w:ascii="Arial" w:hAnsi="Arial" w:cs="Arial"/>
          <w:bCs/>
        </w:rPr>
        <w:t>6</w:t>
      </w:r>
    </w:p>
    <w:p w:rsidR="0098367C" w:rsidRDefault="0013035A" w:rsidP="0098367C">
      <w:pPr>
        <w:spacing w:after="0" w:line="360" w:lineRule="auto"/>
        <w:rPr>
          <w:rFonts w:ascii="Arial" w:hAnsi="Arial" w:cs="Arial"/>
          <w:b/>
          <w:bCs/>
        </w:rPr>
      </w:pPr>
      <w:r w:rsidRPr="006A06D7">
        <w:rPr>
          <w:rFonts w:ascii="Arial" w:hAnsi="Arial" w:cs="Arial"/>
          <w:b/>
          <w:bCs/>
        </w:rPr>
        <w:t>INTERESSADO:</w:t>
      </w:r>
      <w:r w:rsidR="0091193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PROPAG TURISMO LTDA.</w:t>
      </w:r>
    </w:p>
    <w:p w:rsidR="0098367C" w:rsidRPr="0091193E" w:rsidRDefault="0013035A" w:rsidP="0098367C">
      <w:pPr>
        <w:spacing w:after="0" w:line="360" w:lineRule="auto"/>
        <w:rPr>
          <w:rFonts w:ascii="Arial" w:hAnsi="Arial" w:cs="Arial"/>
        </w:rPr>
      </w:pPr>
      <w:r w:rsidRPr="006A06D7">
        <w:rPr>
          <w:rFonts w:ascii="Arial" w:hAnsi="Arial" w:cs="Arial"/>
          <w:b/>
          <w:bCs/>
        </w:rPr>
        <w:t>ASSUNTO:</w:t>
      </w:r>
      <w:r w:rsidR="0098367C" w:rsidRPr="006A06D7">
        <w:rPr>
          <w:rFonts w:ascii="Arial" w:hAnsi="Arial" w:cs="Arial"/>
          <w:b/>
          <w:bCs/>
        </w:rPr>
        <w:t xml:space="preserve"> </w:t>
      </w:r>
      <w:r w:rsidR="00EB0808">
        <w:rPr>
          <w:rFonts w:ascii="Arial" w:hAnsi="Arial" w:cs="Arial"/>
          <w:bCs/>
        </w:rPr>
        <w:t>Passagem Aé</w:t>
      </w:r>
      <w:r w:rsidR="001C7C30">
        <w:rPr>
          <w:rFonts w:ascii="Arial" w:hAnsi="Arial" w:cs="Arial"/>
          <w:bCs/>
        </w:rPr>
        <w:t>rea</w:t>
      </w:r>
      <w:ins w:id="0" w:author="adriana.araujo" w:date="2016-10-13T12:36:00Z">
        <w:r>
          <w:rPr>
            <w:rFonts w:ascii="Arial" w:hAnsi="Arial" w:cs="Arial"/>
            <w:bCs/>
          </w:rPr>
          <w:t>.</w:t>
        </w:r>
      </w:ins>
    </w:p>
    <w:p w:rsidR="0091193E" w:rsidRDefault="0091193E" w:rsidP="009119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93E" w:rsidRPr="002A08C8" w:rsidRDefault="0091193E" w:rsidP="0091193E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2A08C8">
        <w:rPr>
          <w:rFonts w:ascii="Arial" w:hAnsi="Arial" w:cs="Arial"/>
        </w:rPr>
        <w:t>Trata-se de Proce</w:t>
      </w:r>
      <w:r w:rsidR="00093609">
        <w:rPr>
          <w:rFonts w:ascii="Arial" w:hAnsi="Arial" w:cs="Arial"/>
        </w:rPr>
        <w:t xml:space="preserve">sso Administrativo nº </w:t>
      </w:r>
      <w:r w:rsidR="001C7C30">
        <w:rPr>
          <w:rFonts w:ascii="Arial" w:hAnsi="Arial" w:cs="Arial"/>
          <w:bCs/>
        </w:rPr>
        <w:t>1206</w:t>
      </w:r>
      <w:r w:rsidR="001C7C30" w:rsidRPr="0091193E">
        <w:rPr>
          <w:rFonts w:ascii="Arial" w:hAnsi="Arial" w:cs="Arial"/>
          <w:bCs/>
        </w:rPr>
        <w:t>-</w:t>
      </w:r>
      <w:r w:rsidR="001C7C30">
        <w:rPr>
          <w:rFonts w:ascii="Arial" w:hAnsi="Arial" w:cs="Arial"/>
          <w:bCs/>
        </w:rPr>
        <w:t>3701</w:t>
      </w:r>
      <w:r w:rsidR="001C7C30" w:rsidRPr="0091193E">
        <w:rPr>
          <w:rFonts w:ascii="Arial" w:hAnsi="Arial" w:cs="Arial"/>
          <w:bCs/>
        </w:rPr>
        <w:t>/201</w:t>
      </w:r>
      <w:r w:rsidR="001C7C30">
        <w:rPr>
          <w:rFonts w:ascii="Arial" w:hAnsi="Arial" w:cs="Arial"/>
          <w:bCs/>
        </w:rPr>
        <w:t>6</w:t>
      </w:r>
      <w:r w:rsidR="001C7C30">
        <w:rPr>
          <w:rFonts w:ascii="Arial" w:hAnsi="Arial" w:cs="Arial"/>
        </w:rPr>
        <w:t>, em Volume Único, com 1</w:t>
      </w:r>
      <w:r w:rsidR="00093609">
        <w:rPr>
          <w:rFonts w:ascii="Arial" w:hAnsi="Arial" w:cs="Arial"/>
        </w:rPr>
        <w:t>9</w:t>
      </w:r>
      <w:r w:rsidRPr="002A08C8">
        <w:rPr>
          <w:rFonts w:ascii="Arial" w:hAnsi="Arial" w:cs="Arial"/>
        </w:rPr>
        <w:t xml:space="preserve"> fls., referente </w:t>
      </w:r>
      <w:proofErr w:type="gramStart"/>
      <w:ins w:id="1" w:author="adriana.araujo" w:date="2016-10-13T12:36:00Z">
        <w:r w:rsidR="0013035A">
          <w:rPr>
            <w:rFonts w:ascii="Arial" w:hAnsi="Arial" w:cs="Arial"/>
          </w:rPr>
          <w:t>a</w:t>
        </w:r>
      </w:ins>
      <w:proofErr w:type="gramEnd"/>
      <w:ins w:id="2" w:author="adriana.araujo" w:date="2016-10-13T12:37:00Z">
        <w:r w:rsidR="0013035A">
          <w:rPr>
            <w:rFonts w:ascii="Arial" w:hAnsi="Arial" w:cs="Arial"/>
          </w:rPr>
          <w:t xml:space="preserve"> despesa </w:t>
        </w:r>
      </w:ins>
      <w:del w:id="3" w:author="adriana.araujo" w:date="2016-10-13T12:36:00Z">
        <w:r w:rsidRPr="002A08C8" w:rsidDel="0013035A">
          <w:rPr>
            <w:rFonts w:ascii="Arial" w:hAnsi="Arial" w:cs="Arial"/>
          </w:rPr>
          <w:delText>à</w:delText>
        </w:r>
      </w:del>
      <w:del w:id="4" w:author="adriana.araujo" w:date="2016-10-13T12:37:00Z">
        <w:r w:rsidRPr="002A08C8" w:rsidDel="0013035A">
          <w:rPr>
            <w:rFonts w:ascii="Arial" w:hAnsi="Arial" w:cs="Arial"/>
          </w:rPr>
          <w:delText xml:space="preserve"> </w:delText>
        </w:r>
        <w:r w:rsidR="001C7C30" w:rsidDel="0013035A">
          <w:rPr>
            <w:rFonts w:ascii="Arial" w:hAnsi="Arial" w:cs="Arial"/>
          </w:rPr>
          <w:delText xml:space="preserve">pagamento </w:delText>
        </w:r>
      </w:del>
      <w:r w:rsidR="001C7C30">
        <w:rPr>
          <w:rFonts w:ascii="Arial" w:hAnsi="Arial" w:cs="Arial"/>
        </w:rPr>
        <w:t>com passagem aérea</w:t>
      </w:r>
      <w:r w:rsidR="00E601C2">
        <w:rPr>
          <w:rFonts w:ascii="Arial" w:hAnsi="Arial" w:cs="Arial"/>
        </w:rPr>
        <w:t>, para participar do curso de inteligência na Cidade de Porto Alegre/RS, no período de 16/11/2015 à 04/12/2015</w:t>
      </w:r>
      <w:r w:rsidRPr="002A08C8">
        <w:rPr>
          <w:rFonts w:ascii="Arial" w:hAnsi="Arial" w:cs="Arial"/>
        </w:rPr>
        <w:t xml:space="preserve">, no valor de R$ </w:t>
      </w:r>
      <w:r w:rsidR="001C7C30">
        <w:rPr>
          <w:rFonts w:ascii="Arial" w:hAnsi="Arial" w:cs="Arial"/>
        </w:rPr>
        <w:t>1</w:t>
      </w:r>
      <w:r w:rsidR="00093609">
        <w:rPr>
          <w:rFonts w:ascii="Arial" w:hAnsi="Arial" w:cs="Arial"/>
        </w:rPr>
        <w:t>.</w:t>
      </w:r>
      <w:r w:rsidR="001C7C30">
        <w:rPr>
          <w:rFonts w:ascii="Arial" w:hAnsi="Arial" w:cs="Arial"/>
        </w:rPr>
        <w:t>849</w:t>
      </w:r>
      <w:r w:rsidR="00093609">
        <w:rPr>
          <w:rFonts w:ascii="Arial" w:hAnsi="Arial" w:cs="Arial"/>
        </w:rPr>
        <w:t>,</w:t>
      </w:r>
      <w:r w:rsidR="001C7C30">
        <w:rPr>
          <w:rFonts w:ascii="Arial" w:hAnsi="Arial" w:cs="Arial"/>
        </w:rPr>
        <w:t>76</w:t>
      </w:r>
      <w:r w:rsidRPr="002A08C8">
        <w:rPr>
          <w:rFonts w:ascii="Arial" w:hAnsi="Arial" w:cs="Arial"/>
        </w:rPr>
        <w:t xml:space="preserve"> (</w:t>
      </w:r>
      <w:r w:rsidR="001C7C30">
        <w:rPr>
          <w:rFonts w:ascii="Arial" w:hAnsi="Arial" w:cs="Arial"/>
        </w:rPr>
        <w:t>hum mil, oitocentos e quarenta e nove reais e setenta e seis centavos</w:t>
      </w:r>
      <w:r w:rsidRPr="002A08C8">
        <w:rPr>
          <w:rFonts w:ascii="Arial" w:hAnsi="Arial" w:cs="Arial"/>
        </w:rPr>
        <w:t>), em favor d</w:t>
      </w:r>
      <w:r w:rsidR="001C7C30">
        <w:rPr>
          <w:rFonts w:ascii="Arial" w:hAnsi="Arial" w:cs="Arial"/>
        </w:rPr>
        <w:t>o</w:t>
      </w:r>
      <w:r w:rsidRPr="002A08C8">
        <w:rPr>
          <w:rFonts w:ascii="Arial" w:hAnsi="Arial" w:cs="Arial"/>
        </w:rPr>
        <w:t xml:space="preserve"> </w:t>
      </w:r>
      <w:r w:rsidR="001C7C30">
        <w:rPr>
          <w:rFonts w:ascii="Arial" w:hAnsi="Arial" w:cs="Arial"/>
        </w:rPr>
        <w:t xml:space="preserve">Cap. </w:t>
      </w:r>
      <w:r w:rsidR="00E601C2">
        <w:rPr>
          <w:rFonts w:ascii="Arial" w:hAnsi="Arial" w:cs="Arial"/>
        </w:rPr>
        <w:t xml:space="preserve">QOC PM </w:t>
      </w:r>
      <w:proofErr w:type="spellStart"/>
      <w:r w:rsidR="00E601C2">
        <w:rPr>
          <w:rFonts w:ascii="Arial" w:hAnsi="Arial" w:cs="Arial"/>
        </w:rPr>
        <w:t>Harlen</w:t>
      </w:r>
      <w:proofErr w:type="spellEnd"/>
      <w:r w:rsidR="00E601C2">
        <w:rPr>
          <w:rFonts w:ascii="Arial" w:hAnsi="Arial" w:cs="Arial"/>
        </w:rPr>
        <w:t xml:space="preserve"> Lopes Mendes</w:t>
      </w:r>
      <w:r w:rsidRPr="002A08C8">
        <w:rPr>
          <w:rFonts w:ascii="Arial" w:hAnsi="Arial" w:cs="Arial"/>
        </w:rPr>
        <w:t>.</w:t>
      </w:r>
    </w:p>
    <w:p w:rsidR="0091193E" w:rsidRPr="002A08C8" w:rsidRDefault="0091193E" w:rsidP="0091193E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A08C8">
        <w:rPr>
          <w:rFonts w:ascii="Arial" w:hAnsi="Arial" w:cs="Arial"/>
        </w:rPr>
        <w:t>Atendendo-se à solicitação, confere-se que o presente Processo Administrativo foi instruído como segue:</w:t>
      </w:r>
    </w:p>
    <w:p w:rsidR="0091193E" w:rsidRPr="00E601C2" w:rsidRDefault="002A08C8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 w:rsidRPr="00900593">
        <w:rPr>
          <w:rFonts w:ascii="Arial" w:hAnsi="Arial" w:cs="Arial"/>
          <w:bCs/>
        </w:rPr>
        <w:t>F</w:t>
      </w:r>
      <w:r w:rsidR="0091193E" w:rsidRPr="00900593">
        <w:rPr>
          <w:rFonts w:ascii="Arial" w:hAnsi="Arial" w:cs="Arial"/>
          <w:bCs/>
        </w:rPr>
        <w:t>ls. 02</w:t>
      </w:r>
      <w:r w:rsidRPr="00900593">
        <w:rPr>
          <w:rFonts w:ascii="Arial" w:hAnsi="Arial" w:cs="Arial"/>
          <w:bCs/>
        </w:rPr>
        <w:t>:</w:t>
      </w:r>
      <w:r w:rsidR="0091193E" w:rsidRPr="00900593">
        <w:rPr>
          <w:rFonts w:ascii="Arial" w:hAnsi="Arial" w:cs="Arial"/>
          <w:bCs/>
        </w:rPr>
        <w:t xml:space="preserve"> consta </w:t>
      </w:r>
      <w:r w:rsidR="00E601C2">
        <w:rPr>
          <w:rFonts w:ascii="Arial" w:hAnsi="Arial" w:cs="Arial"/>
          <w:bCs/>
        </w:rPr>
        <w:t>Sol</w:t>
      </w:r>
      <w:r w:rsidRPr="00900593">
        <w:rPr>
          <w:rFonts w:ascii="Arial" w:hAnsi="Arial" w:cs="Arial"/>
          <w:bCs/>
        </w:rPr>
        <w:t xml:space="preserve">. </w:t>
      </w:r>
      <w:r w:rsidR="00093609">
        <w:rPr>
          <w:rFonts w:ascii="Arial" w:hAnsi="Arial" w:cs="Arial"/>
          <w:bCs/>
        </w:rPr>
        <w:t>0</w:t>
      </w:r>
      <w:r w:rsidR="00E601C2">
        <w:rPr>
          <w:rFonts w:ascii="Arial" w:hAnsi="Arial" w:cs="Arial"/>
          <w:bCs/>
        </w:rPr>
        <w:t>8</w:t>
      </w:r>
      <w:r w:rsidRPr="00900593">
        <w:rPr>
          <w:rFonts w:ascii="Arial" w:hAnsi="Arial" w:cs="Arial"/>
          <w:bCs/>
        </w:rPr>
        <w:t>/201</w:t>
      </w:r>
      <w:r w:rsidR="00E601C2">
        <w:rPr>
          <w:rFonts w:ascii="Arial" w:hAnsi="Arial" w:cs="Arial"/>
          <w:bCs/>
        </w:rPr>
        <w:t>6</w:t>
      </w:r>
      <w:r w:rsidRPr="00900593">
        <w:rPr>
          <w:rFonts w:ascii="Arial" w:hAnsi="Arial" w:cs="Arial"/>
          <w:bCs/>
        </w:rPr>
        <w:t xml:space="preserve"> – </w:t>
      </w:r>
      <w:r w:rsidR="00E601C2">
        <w:rPr>
          <w:rFonts w:ascii="Arial" w:hAnsi="Arial" w:cs="Arial"/>
          <w:bCs/>
        </w:rPr>
        <w:t>Tesouraria Geral PM</w:t>
      </w:r>
      <w:r w:rsidRPr="00900593">
        <w:rPr>
          <w:rFonts w:ascii="Arial" w:hAnsi="Arial" w:cs="Arial"/>
          <w:bCs/>
        </w:rPr>
        <w:t xml:space="preserve">, solicitando </w:t>
      </w:r>
      <w:r w:rsidR="0007345A">
        <w:rPr>
          <w:rFonts w:ascii="Arial" w:hAnsi="Arial" w:cs="Arial"/>
          <w:bCs/>
        </w:rPr>
        <w:t xml:space="preserve">a </w:t>
      </w:r>
      <w:r w:rsidR="00E601C2">
        <w:rPr>
          <w:rFonts w:ascii="Arial" w:hAnsi="Arial" w:cs="Arial"/>
          <w:bCs/>
        </w:rPr>
        <w:t>abertura de processo administrativo, contendo as informações contidas acima e informando que a referida fatura faz parte do processo n° 1206-</w:t>
      </w:r>
      <w:proofErr w:type="gramStart"/>
      <w:r w:rsidR="00E601C2">
        <w:rPr>
          <w:rFonts w:ascii="Arial" w:hAnsi="Arial" w:cs="Arial"/>
          <w:bCs/>
        </w:rPr>
        <w:t>0266/2015</w:t>
      </w:r>
      <w:ins w:id="5" w:author="adriana.araujo" w:date="2016-10-13T12:44:00Z">
        <w:r w:rsidR="0013035A">
          <w:rPr>
            <w:rFonts w:ascii="Arial" w:hAnsi="Arial" w:cs="Arial"/>
            <w:bCs/>
          </w:rPr>
          <w:t>.</w:t>
        </w:r>
      </w:ins>
      <w:proofErr w:type="gramEnd"/>
      <w:del w:id="6" w:author="adriana.araujo" w:date="2016-10-13T12:44:00Z">
        <w:r w:rsidR="0091193E" w:rsidRPr="00900593" w:rsidDel="0013035A">
          <w:rPr>
            <w:rFonts w:ascii="Arial" w:hAnsi="Arial" w:cs="Arial"/>
            <w:bCs/>
          </w:rPr>
          <w:delText>;</w:delText>
        </w:r>
      </w:del>
    </w:p>
    <w:p w:rsidR="003837FE" w:rsidRPr="003837FE" w:rsidRDefault="00E601C2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>Fls. 03: verifica-se ANEXO II SOLICITAÇÃO DE PASSAGEM</w:t>
      </w:r>
      <w:r w:rsidR="00B374FF">
        <w:rPr>
          <w:rFonts w:ascii="Arial" w:hAnsi="Arial" w:cs="Arial"/>
          <w:bCs/>
        </w:rPr>
        <w:t xml:space="preserve">, </w:t>
      </w:r>
      <w:r w:rsidR="003837FE">
        <w:rPr>
          <w:rFonts w:ascii="Arial" w:hAnsi="Arial" w:cs="Arial"/>
          <w:bCs/>
        </w:rPr>
        <w:t xml:space="preserve">contendo os dados de acordo com o solicitado na planilha, datado de </w:t>
      </w:r>
      <w:proofErr w:type="gramStart"/>
      <w:r w:rsidR="003837FE">
        <w:rPr>
          <w:rFonts w:ascii="Arial" w:hAnsi="Arial" w:cs="Arial"/>
          <w:bCs/>
        </w:rPr>
        <w:t>13/11/2015</w:t>
      </w:r>
      <w:ins w:id="7" w:author="adriana.araujo" w:date="2016-10-13T12:44:00Z">
        <w:r w:rsidR="0013035A">
          <w:rPr>
            <w:rFonts w:ascii="Arial" w:hAnsi="Arial" w:cs="Arial"/>
            <w:bCs/>
          </w:rPr>
          <w:t>.</w:t>
        </w:r>
      </w:ins>
      <w:proofErr w:type="gramEnd"/>
      <w:del w:id="8" w:author="adriana.araujo" w:date="2016-10-13T12:44:00Z">
        <w:r w:rsidR="003837FE" w:rsidDel="0013035A">
          <w:rPr>
            <w:rFonts w:ascii="Arial" w:hAnsi="Arial" w:cs="Arial"/>
            <w:bCs/>
          </w:rPr>
          <w:delText>;</w:delText>
        </w:r>
      </w:del>
    </w:p>
    <w:p w:rsidR="00BE3419" w:rsidRPr="00BE3419" w:rsidRDefault="008C0796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 xml:space="preserve">Fls. 04: </w:t>
      </w:r>
      <w:r w:rsidR="00BE3419">
        <w:rPr>
          <w:rFonts w:ascii="Arial" w:hAnsi="Arial" w:cs="Arial"/>
          <w:bCs/>
        </w:rPr>
        <w:t xml:space="preserve">cópia do BGO n°209 de 13/11/2015, contendo a designação do </w:t>
      </w:r>
      <w:r w:rsidR="00BE3419">
        <w:rPr>
          <w:rFonts w:ascii="Arial" w:hAnsi="Arial" w:cs="Arial"/>
        </w:rPr>
        <w:t xml:space="preserve">Cap. QOC PM </w:t>
      </w:r>
      <w:proofErr w:type="spellStart"/>
      <w:r w:rsidR="00BE3419">
        <w:rPr>
          <w:rFonts w:ascii="Arial" w:hAnsi="Arial" w:cs="Arial"/>
        </w:rPr>
        <w:t>Harlen</w:t>
      </w:r>
      <w:proofErr w:type="spellEnd"/>
      <w:r w:rsidR="00BE3419">
        <w:rPr>
          <w:rFonts w:ascii="Arial" w:hAnsi="Arial" w:cs="Arial"/>
        </w:rPr>
        <w:t xml:space="preserve"> Lopes Mendes, para participar do referido </w:t>
      </w:r>
      <w:proofErr w:type="gramStart"/>
      <w:r w:rsidR="00BE3419">
        <w:rPr>
          <w:rFonts w:ascii="Arial" w:hAnsi="Arial" w:cs="Arial"/>
        </w:rPr>
        <w:t>curso</w:t>
      </w:r>
      <w:ins w:id="9" w:author="adriana.araujo" w:date="2016-10-13T12:44:00Z">
        <w:r w:rsidR="0013035A">
          <w:rPr>
            <w:rFonts w:ascii="Arial" w:hAnsi="Arial" w:cs="Arial"/>
          </w:rPr>
          <w:t>.</w:t>
        </w:r>
      </w:ins>
      <w:proofErr w:type="gramEnd"/>
      <w:del w:id="10" w:author="adriana.araujo" w:date="2016-10-13T12:44:00Z">
        <w:r w:rsidR="00BE3419" w:rsidDel="0013035A">
          <w:rPr>
            <w:rFonts w:ascii="Arial" w:hAnsi="Arial" w:cs="Arial"/>
          </w:rPr>
          <w:delText>;</w:delText>
        </w:r>
      </w:del>
    </w:p>
    <w:p w:rsidR="00E601C2" w:rsidRPr="00AB0CEC" w:rsidRDefault="003837FE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del w:id="11" w:author="adriana.araujo" w:date="2016-10-13T12:38:00Z">
        <w:r w:rsidDel="0013035A">
          <w:rPr>
            <w:rFonts w:ascii="Arial" w:hAnsi="Arial" w:cs="Arial"/>
            <w:bCs/>
          </w:rPr>
          <w:delText xml:space="preserve"> </w:delText>
        </w:r>
      </w:del>
      <w:r w:rsidR="004907D0">
        <w:rPr>
          <w:rFonts w:ascii="Arial" w:hAnsi="Arial" w:cs="Arial"/>
          <w:bCs/>
        </w:rPr>
        <w:t xml:space="preserve">Fls. 05/08: </w:t>
      </w:r>
      <w:ins w:id="12" w:author="adriana.araujo" w:date="2016-10-13T12:41:00Z">
        <w:r w:rsidR="0013035A">
          <w:rPr>
            <w:rFonts w:ascii="Arial" w:hAnsi="Arial" w:cs="Arial"/>
            <w:bCs/>
          </w:rPr>
          <w:t xml:space="preserve">Cópia do e-mail datado de 13/11/2015, da empresa PROPAGTUR apresentando a emissão das passagens </w:t>
        </w:r>
      </w:ins>
      <w:del w:id="13" w:author="adriana.araujo" w:date="2016-10-13T12:41:00Z">
        <w:r w:rsidR="004907D0" w:rsidDel="0013035A">
          <w:rPr>
            <w:rFonts w:ascii="Arial" w:hAnsi="Arial" w:cs="Arial"/>
            <w:bCs/>
          </w:rPr>
          <w:delText xml:space="preserve">Cópia do comprovante de emissão de passagens </w:delText>
        </w:r>
      </w:del>
      <w:r w:rsidR="004907D0">
        <w:rPr>
          <w:rFonts w:ascii="Arial" w:hAnsi="Arial" w:cs="Arial"/>
          <w:bCs/>
        </w:rPr>
        <w:t xml:space="preserve">em nome do </w:t>
      </w:r>
      <w:r w:rsidR="004907D0">
        <w:rPr>
          <w:rFonts w:ascii="Arial" w:hAnsi="Arial" w:cs="Arial"/>
        </w:rPr>
        <w:t xml:space="preserve">Cap. QOC PM </w:t>
      </w:r>
      <w:proofErr w:type="spellStart"/>
      <w:r w:rsidR="004907D0">
        <w:rPr>
          <w:rFonts w:ascii="Arial" w:hAnsi="Arial" w:cs="Arial"/>
        </w:rPr>
        <w:t>Harlen</w:t>
      </w:r>
      <w:proofErr w:type="spellEnd"/>
      <w:r w:rsidR="004907D0">
        <w:rPr>
          <w:rFonts w:ascii="Arial" w:hAnsi="Arial" w:cs="Arial"/>
        </w:rPr>
        <w:t xml:space="preserve"> Lopes Mendes</w:t>
      </w:r>
      <w:ins w:id="14" w:author="adriana.araujo" w:date="2016-10-13T12:41:00Z">
        <w:r w:rsidR="0013035A">
          <w:rPr>
            <w:rFonts w:ascii="Arial" w:hAnsi="Arial" w:cs="Arial"/>
          </w:rPr>
          <w:t>, no período de 15/11 a 05/12/2015, tendo como destino MCZ/POA/</w:t>
        </w:r>
        <w:proofErr w:type="gramStart"/>
        <w:r w:rsidR="0013035A">
          <w:rPr>
            <w:rFonts w:ascii="Arial" w:hAnsi="Arial" w:cs="Arial"/>
          </w:rPr>
          <w:t>MCZ</w:t>
        </w:r>
      </w:ins>
      <w:ins w:id="15" w:author="adriana.araujo" w:date="2016-10-13T12:43:00Z">
        <w:r w:rsidR="0013035A">
          <w:rPr>
            <w:rFonts w:ascii="Arial" w:hAnsi="Arial" w:cs="Arial"/>
          </w:rPr>
          <w:t>.</w:t>
        </w:r>
      </w:ins>
      <w:proofErr w:type="gramEnd"/>
      <w:del w:id="16" w:author="adriana.araujo" w:date="2016-10-13T12:43:00Z">
        <w:r w:rsidR="00AB0CEC" w:rsidDel="0013035A">
          <w:rPr>
            <w:rFonts w:ascii="Arial" w:hAnsi="Arial" w:cs="Arial"/>
          </w:rPr>
          <w:delText>;</w:delText>
        </w:r>
      </w:del>
    </w:p>
    <w:p w:rsidR="00AB0CEC" w:rsidRPr="00AB0CEC" w:rsidRDefault="00AB0CEC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>
        <w:rPr>
          <w:rFonts w:ascii="Arial" w:hAnsi="Arial" w:cs="Arial"/>
        </w:rPr>
        <w:t xml:space="preserve">Fls. 09: Of. N° 1266/2015-GCG/ASS, datado de 13/11/2015, de lavra do Subcomandante Geral da PMAL </w:t>
      </w:r>
      <w:proofErr w:type="spellStart"/>
      <w:r>
        <w:rPr>
          <w:rFonts w:ascii="Arial" w:hAnsi="Arial" w:cs="Arial"/>
        </w:rPr>
        <w:t>Louvercy</w:t>
      </w:r>
      <w:proofErr w:type="spellEnd"/>
      <w:r>
        <w:rPr>
          <w:rFonts w:ascii="Arial" w:hAnsi="Arial" w:cs="Arial"/>
        </w:rPr>
        <w:t xml:space="preserve"> Monteiro de Oliveira, contendo </w:t>
      </w:r>
      <w:proofErr w:type="gramStart"/>
      <w:r>
        <w:rPr>
          <w:rFonts w:ascii="Arial" w:hAnsi="Arial" w:cs="Arial"/>
        </w:rPr>
        <w:t>justificativa</w:t>
      </w:r>
      <w:proofErr w:type="gramEnd"/>
      <w:r>
        <w:rPr>
          <w:rFonts w:ascii="Arial" w:hAnsi="Arial" w:cs="Arial"/>
        </w:rPr>
        <w:t>, pelo atraso do envio da documentação de viagem relativa ao referido processo, em virtude da oferta de vaga para o 1° Curso de Inteligência de Segurança Pública – CISP</w:t>
      </w:r>
      <w:ins w:id="17" w:author="adriana.araujo" w:date="2016-10-13T12:43:00Z">
        <w:r w:rsidR="0013035A">
          <w:rPr>
            <w:rFonts w:ascii="Arial" w:hAnsi="Arial" w:cs="Arial"/>
          </w:rPr>
          <w:t>.</w:t>
        </w:r>
      </w:ins>
      <w:del w:id="18" w:author="adriana.araujo" w:date="2016-10-13T12:43:00Z">
        <w:r w:rsidDel="0013035A">
          <w:rPr>
            <w:rFonts w:ascii="Arial" w:hAnsi="Arial" w:cs="Arial"/>
          </w:rPr>
          <w:delText>;</w:delText>
        </w:r>
      </w:del>
    </w:p>
    <w:p w:rsidR="00AB0CEC" w:rsidRPr="00786573" w:rsidRDefault="00AB0CEC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>
        <w:rPr>
          <w:rFonts w:ascii="Arial" w:hAnsi="Arial" w:cs="Arial"/>
        </w:rPr>
        <w:t xml:space="preserve"> Fls. 09: Of. N° 1265/2015-GCG/ASS, datado de 13/11/2015, de lavra do Subcomandante Geral da PMAL </w:t>
      </w:r>
      <w:proofErr w:type="spellStart"/>
      <w:r>
        <w:rPr>
          <w:rFonts w:ascii="Arial" w:hAnsi="Arial" w:cs="Arial"/>
        </w:rPr>
        <w:t>Louvercy</w:t>
      </w:r>
      <w:proofErr w:type="spellEnd"/>
      <w:r>
        <w:rPr>
          <w:rFonts w:ascii="Arial" w:hAnsi="Arial" w:cs="Arial"/>
        </w:rPr>
        <w:t xml:space="preserve"> Monteiro de Oliveira, solicitando do Diretor-Presidente da AMGESP, </w:t>
      </w:r>
      <w:r w:rsidR="00EB0808">
        <w:rPr>
          <w:rFonts w:ascii="Arial" w:hAnsi="Arial" w:cs="Arial"/>
        </w:rPr>
        <w:t>a emissão das passagens aéreas</w:t>
      </w:r>
      <w:r w:rsidR="00786573">
        <w:rPr>
          <w:rFonts w:ascii="Arial" w:hAnsi="Arial" w:cs="Arial"/>
        </w:rPr>
        <w:t xml:space="preserve"> para o Cap. QOC PM </w:t>
      </w:r>
      <w:proofErr w:type="spellStart"/>
      <w:r w:rsidR="00786573">
        <w:rPr>
          <w:rFonts w:ascii="Arial" w:hAnsi="Arial" w:cs="Arial"/>
        </w:rPr>
        <w:t>Harlen</w:t>
      </w:r>
      <w:proofErr w:type="spellEnd"/>
      <w:r w:rsidR="00786573">
        <w:rPr>
          <w:rFonts w:ascii="Arial" w:hAnsi="Arial" w:cs="Arial"/>
        </w:rPr>
        <w:t xml:space="preserve"> Lopes Mendes, em virtude dos motivos explícitos acima no item “e”.</w:t>
      </w:r>
    </w:p>
    <w:p w:rsidR="00786573" w:rsidRPr="00786573" w:rsidRDefault="00786573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 xml:space="preserve">Fls. 11/14: </w:t>
      </w:r>
      <w:ins w:id="19" w:author="adriana.araujo" w:date="2016-10-13T12:39:00Z">
        <w:r w:rsidR="0013035A">
          <w:rPr>
            <w:rFonts w:ascii="Arial" w:hAnsi="Arial" w:cs="Arial"/>
            <w:bCs/>
          </w:rPr>
          <w:t xml:space="preserve">Cópia do e-mail </w:t>
        </w:r>
      </w:ins>
      <w:ins w:id="20" w:author="adriana.araujo" w:date="2016-10-13T12:40:00Z">
        <w:r w:rsidR="0013035A">
          <w:rPr>
            <w:rFonts w:ascii="Arial" w:hAnsi="Arial" w:cs="Arial"/>
            <w:bCs/>
          </w:rPr>
          <w:t xml:space="preserve">datado de 13/11/2015, </w:t>
        </w:r>
      </w:ins>
      <w:ins w:id="21" w:author="adriana.araujo" w:date="2016-10-13T12:39:00Z">
        <w:r w:rsidR="0013035A">
          <w:rPr>
            <w:rFonts w:ascii="Arial" w:hAnsi="Arial" w:cs="Arial"/>
            <w:bCs/>
          </w:rPr>
          <w:t xml:space="preserve">da empresa PROPAGTUR apresentando a emissão das passagens </w:t>
        </w:r>
      </w:ins>
      <w:del w:id="22" w:author="adriana.araujo" w:date="2016-10-13T12:39:00Z">
        <w:r w:rsidDel="0013035A">
          <w:rPr>
            <w:rFonts w:ascii="Arial" w:hAnsi="Arial" w:cs="Arial"/>
            <w:bCs/>
          </w:rPr>
          <w:delText xml:space="preserve">Novamente consta cópia do comprovante de emissão de passagens </w:delText>
        </w:r>
      </w:del>
      <w:r>
        <w:rPr>
          <w:rFonts w:ascii="Arial" w:hAnsi="Arial" w:cs="Arial"/>
          <w:bCs/>
        </w:rPr>
        <w:t xml:space="preserve">em nome do </w:t>
      </w:r>
      <w:r>
        <w:rPr>
          <w:rFonts w:ascii="Arial" w:hAnsi="Arial" w:cs="Arial"/>
        </w:rPr>
        <w:t xml:space="preserve">Cap. QOC PM </w:t>
      </w:r>
      <w:proofErr w:type="spellStart"/>
      <w:r>
        <w:rPr>
          <w:rFonts w:ascii="Arial" w:hAnsi="Arial" w:cs="Arial"/>
        </w:rPr>
        <w:t>Harlen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Lopes Mendes</w:t>
      </w:r>
      <w:ins w:id="23" w:author="adriana.araujo" w:date="2016-10-13T12:42:00Z">
        <w:r w:rsidR="0013035A">
          <w:rPr>
            <w:rFonts w:ascii="Arial" w:hAnsi="Arial" w:cs="Arial"/>
          </w:rPr>
          <w:t>, no período de 15/11 a 05/12/2015, tendo como destino MCZ/POA/</w:t>
        </w:r>
        <w:proofErr w:type="gramStart"/>
        <w:r w:rsidR="0013035A">
          <w:rPr>
            <w:rFonts w:ascii="Arial" w:hAnsi="Arial" w:cs="Arial"/>
          </w:rPr>
          <w:t>MCZ</w:t>
        </w:r>
      </w:ins>
      <w:ins w:id="24" w:author="adriana.araujo" w:date="2016-10-13T12:43:00Z">
        <w:r w:rsidR="0013035A">
          <w:rPr>
            <w:rFonts w:ascii="Arial" w:hAnsi="Arial" w:cs="Arial"/>
          </w:rPr>
          <w:t>.</w:t>
        </w:r>
      </w:ins>
      <w:proofErr w:type="gramEnd"/>
      <w:del w:id="25" w:author="adriana.araujo" w:date="2016-10-13T12:43:00Z">
        <w:r w:rsidDel="0013035A">
          <w:rPr>
            <w:rFonts w:ascii="Arial" w:hAnsi="Arial" w:cs="Arial"/>
          </w:rPr>
          <w:delText>;</w:delText>
        </w:r>
      </w:del>
    </w:p>
    <w:p w:rsidR="00786573" w:rsidRPr="00786573" w:rsidRDefault="00786573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>
        <w:rPr>
          <w:rFonts w:ascii="Arial" w:hAnsi="Arial" w:cs="Arial"/>
        </w:rPr>
        <w:t xml:space="preserve">Fls. 15: Cópia </w:t>
      </w:r>
      <w:r w:rsidR="000214C8">
        <w:rPr>
          <w:rFonts w:ascii="Arial" w:hAnsi="Arial" w:cs="Arial"/>
        </w:rPr>
        <w:t>da Fatura</w:t>
      </w:r>
      <w:r>
        <w:rPr>
          <w:rFonts w:ascii="Arial" w:hAnsi="Arial" w:cs="Arial"/>
        </w:rPr>
        <w:t xml:space="preserve"> N°</w:t>
      </w:r>
      <w:r w:rsidR="000214C8">
        <w:rPr>
          <w:rFonts w:ascii="Arial" w:hAnsi="Arial" w:cs="Arial"/>
        </w:rPr>
        <w:t xml:space="preserve"> 148750 da </w:t>
      </w:r>
      <w:r w:rsidR="0013035A">
        <w:rPr>
          <w:rFonts w:ascii="Arial" w:hAnsi="Arial" w:cs="Arial"/>
        </w:rPr>
        <w:t>PROPAG TURISMO</w:t>
      </w:r>
      <w:ins w:id="26" w:author="adriana.araujo" w:date="2016-10-13T12:42:00Z">
        <w:r w:rsidR="0013035A">
          <w:rPr>
            <w:rFonts w:ascii="Arial" w:hAnsi="Arial" w:cs="Arial"/>
          </w:rPr>
          <w:t xml:space="preserve"> LTDA</w:t>
        </w:r>
      </w:ins>
      <w:r>
        <w:rPr>
          <w:rFonts w:ascii="Arial" w:hAnsi="Arial" w:cs="Arial"/>
        </w:rPr>
        <w:t xml:space="preserve">, Referente </w:t>
      </w:r>
      <w:ins w:id="27" w:author="adriana.araujo" w:date="2016-10-13T12:39:00Z">
        <w:r w:rsidR="0013035A">
          <w:rPr>
            <w:rFonts w:ascii="Arial" w:hAnsi="Arial" w:cs="Arial"/>
          </w:rPr>
          <w:t>à</w:t>
        </w:r>
      </w:ins>
      <w:del w:id="28" w:author="adriana.araujo" w:date="2016-10-13T12:39:00Z">
        <w:r w:rsidDel="0013035A"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 xml:space="preserve">s passagens aéreas em nome do Cap. QOC PM </w:t>
      </w:r>
      <w:proofErr w:type="spellStart"/>
      <w:r>
        <w:rPr>
          <w:rFonts w:ascii="Arial" w:hAnsi="Arial" w:cs="Arial"/>
        </w:rPr>
        <w:t>Harlen</w:t>
      </w:r>
      <w:proofErr w:type="spellEnd"/>
      <w:r>
        <w:rPr>
          <w:rFonts w:ascii="Arial" w:hAnsi="Arial" w:cs="Arial"/>
        </w:rPr>
        <w:t xml:space="preserve"> Lopes Mendes;</w:t>
      </w:r>
    </w:p>
    <w:p w:rsidR="00786573" w:rsidRPr="00BF5EFC" w:rsidRDefault="00786573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>
        <w:rPr>
          <w:rFonts w:ascii="Arial" w:hAnsi="Arial" w:cs="Arial"/>
        </w:rPr>
        <w:t xml:space="preserve">Fls. 16: </w:t>
      </w:r>
      <w:r w:rsidR="00BF5EFC">
        <w:rPr>
          <w:rFonts w:ascii="Arial" w:hAnsi="Arial" w:cs="Arial"/>
        </w:rPr>
        <w:t xml:space="preserve">Cópia do DOE de 26/02/2016, contendo extrato do termo de contrato n° 018/2016, celebrado entre o estado de Alagoas por intermédio da AMGESP e a empresa </w:t>
      </w:r>
      <w:r w:rsidR="0013035A">
        <w:rPr>
          <w:rFonts w:ascii="Arial" w:hAnsi="Arial" w:cs="Arial"/>
        </w:rPr>
        <w:t xml:space="preserve">PROPAG TURISMO </w:t>
      </w:r>
      <w:proofErr w:type="gramStart"/>
      <w:r w:rsidR="0013035A">
        <w:rPr>
          <w:rFonts w:ascii="Arial" w:hAnsi="Arial" w:cs="Arial"/>
        </w:rPr>
        <w:t>LTDA.</w:t>
      </w:r>
      <w:ins w:id="29" w:author="adriana.araujo" w:date="2016-10-13T12:43:00Z">
        <w:r w:rsidR="0013035A">
          <w:rPr>
            <w:rFonts w:ascii="Arial" w:hAnsi="Arial" w:cs="Arial"/>
          </w:rPr>
          <w:t>.</w:t>
        </w:r>
      </w:ins>
      <w:proofErr w:type="gramEnd"/>
      <w:del w:id="30" w:author="adriana.araujo" w:date="2016-10-13T12:43:00Z">
        <w:r w:rsidR="0013035A" w:rsidDel="0013035A">
          <w:rPr>
            <w:rFonts w:ascii="Arial" w:hAnsi="Arial" w:cs="Arial"/>
          </w:rPr>
          <w:delText>;</w:delText>
        </w:r>
      </w:del>
    </w:p>
    <w:p w:rsidR="00BF5EFC" w:rsidRPr="00BF5EFC" w:rsidRDefault="00BF5EFC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>
        <w:rPr>
          <w:rFonts w:ascii="Arial" w:hAnsi="Arial" w:cs="Arial"/>
        </w:rPr>
        <w:t xml:space="preserve">Fls. 17: DESPACHO n° 971/2016-TES, encaminhando ao Comandante Geral, </w:t>
      </w:r>
      <w:del w:id="31" w:author="adriana.araujo" w:date="2016-10-13T12:43:00Z">
        <w:r w:rsidDel="0013035A">
          <w:rPr>
            <w:rFonts w:ascii="Arial" w:hAnsi="Arial" w:cs="Arial"/>
          </w:rPr>
          <w:delText>a solicitação de providencias relativas</w:delText>
        </w:r>
      </w:del>
      <w:ins w:id="32" w:author="adriana.araujo" w:date="2016-10-13T12:43:00Z">
        <w:r w:rsidR="0013035A">
          <w:rPr>
            <w:rFonts w:ascii="Arial" w:hAnsi="Arial" w:cs="Arial"/>
          </w:rPr>
          <w:t>a solicitação de providencias relativa</w:t>
        </w:r>
      </w:ins>
      <w:r>
        <w:rPr>
          <w:rFonts w:ascii="Arial" w:hAnsi="Arial" w:cs="Arial"/>
        </w:rPr>
        <w:t xml:space="preserve"> à autorização para empenhar, o pagamento do referido </w:t>
      </w:r>
      <w:proofErr w:type="gramStart"/>
      <w:r>
        <w:rPr>
          <w:rFonts w:ascii="Arial" w:hAnsi="Arial" w:cs="Arial"/>
        </w:rPr>
        <w:t>processo</w:t>
      </w:r>
      <w:ins w:id="33" w:author="adriana.araujo" w:date="2016-10-13T12:43:00Z">
        <w:r w:rsidR="0013035A">
          <w:rPr>
            <w:rFonts w:ascii="Arial" w:hAnsi="Arial" w:cs="Arial"/>
          </w:rPr>
          <w:t>.</w:t>
        </w:r>
      </w:ins>
      <w:proofErr w:type="gramEnd"/>
      <w:del w:id="34" w:author="adriana.araujo" w:date="2016-10-13T12:43:00Z">
        <w:r w:rsidDel="0013035A">
          <w:rPr>
            <w:rFonts w:ascii="Arial" w:hAnsi="Arial" w:cs="Arial"/>
          </w:rPr>
          <w:delText>;</w:delText>
        </w:r>
      </w:del>
    </w:p>
    <w:p w:rsidR="00BF5EFC" w:rsidRPr="00900593" w:rsidRDefault="00BF5EFC" w:rsidP="0091193E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ins w:id="35" w:author="adriana.araujo" w:date="2016-10-13T12:43:00Z">
        <w:r w:rsidR="0013035A">
          <w:rPr>
            <w:rFonts w:ascii="Arial" w:hAnsi="Arial" w:cs="Arial"/>
            <w:sz w:val="21"/>
            <w:szCs w:val="21"/>
          </w:rPr>
          <w:t>18/19</w:t>
        </w:r>
      </w:ins>
      <w:del w:id="36" w:author="adriana.araujo" w:date="2016-10-13T12:43:00Z">
        <w:r w:rsidDel="0013035A">
          <w:rPr>
            <w:rFonts w:ascii="Arial" w:hAnsi="Arial" w:cs="Arial"/>
            <w:sz w:val="21"/>
            <w:szCs w:val="21"/>
          </w:rPr>
          <w:delText>30</w:delText>
        </w:r>
        <w:r w:rsidRPr="009F689F" w:rsidDel="0013035A">
          <w:rPr>
            <w:rFonts w:ascii="Arial" w:hAnsi="Arial" w:cs="Arial"/>
            <w:sz w:val="21"/>
            <w:szCs w:val="21"/>
          </w:rPr>
          <w:delText>/</w:delText>
        </w:r>
        <w:r w:rsidDel="0013035A">
          <w:rPr>
            <w:rFonts w:ascii="Arial" w:hAnsi="Arial" w:cs="Arial"/>
            <w:sz w:val="21"/>
            <w:szCs w:val="21"/>
          </w:rPr>
          <w:delText>31</w:delText>
        </w:r>
      </w:del>
      <w:proofErr w:type="gramStart"/>
      <w:r w:rsidRPr="009F689F">
        <w:rPr>
          <w:rFonts w:ascii="Arial" w:hAnsi="Arial" w:cs="Arial"/>
          <w:sz w:val="21"/>
          <w:szCs w:val="21"/>
        </w:rPr>
        <w:t>, constata-se</w:t>
      </w:r>
      <w:proofErr w:type="gramEnd"/>
      <w:r w:rsidRPr="009F689F">
        <w:rPr>
          <w:rFonts w:ascii="Arial" w:hAnsi="Arial" w:cs="Arial"/>
          <w:sz w:val="21"/>
          <w:szCs w:val="21"/>
        </w:rPr>
        <w:t xml:space="preserve"> despacho da Chefia de Gabinete e da Superintendência de Auditagem desta Controladoria Geral, encaminhando os autos para análise e parecer</w:t>
      </w:r>
      <w:r>
        <w:rPr>
          <w:rFonts w:ascii="Arial" w:hAnsi="Arial" w:cs="Arial"/>
          <w:sz w:val="21"/>
          <w:szCs w:val="21"/>
        </w:rPr>
        <w:t>.</w:t>
      </w:r>
    </w:p>
    <w:p w:rsidR="0091193E" w:rsidRPr="0011435B" w:rsidRDefault="0091193E" w:rsidP="009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11435B">
        <w:rPr>
          <w:rFonts w:ascii="Arial" w:hAnsi="Arial" w:cs="Arial"/>
          <w:b/>
        </w:rPr>
        <w:t>1 - RELATÓRIO</w:t>
      </w:r>
    </w:p>
    <w:p w:rsidR="0091193E" w:rsidRPr="0011435B" w:rsidRDefault="0091193E" w:rsidP="0091193E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91193E" w:rsidRPr="0011435B" w:rsidRDefault="0091193E" w:rsidP="0091193E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  <w:r w:rsidRPr="0011435B">
        <w:rPr>
          <w:rFonts w:ascii="Arial" w:hAnsi="Arial" w:cs="Arial"/>
          <w:b/>
          <w:u w:val="single"/>
        </w:rPr>
        <w:t>I – PRELIMINARMENTE</w:t>
      </w:r>
    </w:p>
    <w:p w:rsidR="00C11FFE" w:rsidRDefault="00C11FFE" w:rsidP="00C11FFE">
      <w:pPr>
        <w:spacing w:after="0" w:line="360" w:lineRule="auto"/>
        <w:ind w:firstLine="708"/>
        <w:jc w:val="both"/>
        <w:rPr>
          <w:ins w:id="37" w:author="adriana.araujo" w:date="2016-10-13T15:30:00Z"/>
          <w:rFonts w:ascii="Arial" w:hAnsi="Arial" w:cs="Arial"/>
          <w:sz w:val="20"/>
          <w:szCs w:val="20"/>
        </w:rPr>
      </w:pPr>
    </w:p>
    <w:p w:rsidR="00C11FFE" w:rsidRPr="00E32F54" w:rsidRDefault="00C11FFE" w:rsidP="00C11FFE">
      <w:pPr>
        <w:spacing w:after="0" w:line="360" w:lineRule="auto"/>
        <w:ind w:firstLine="708"/>
        <w:jc w:val="both"/>
        <w:rPr>
          <w:ins w:id="38" w:author="adriana.araujo" w:date="2016-10-13T15:30:00Z"/>
          <w:rFonts w:ascii="Arial" w:eastAsia="Arial" w:hAnsi="Arial" w:cs="Arial"/>
          <w:sz w:val="20"/>
          <w:szCs w:val="20"/>
        </w:rPr>
      </w:pPr>
      <w:ins w:id="39" w:author="adriana.araujo" w:date="2016-10-13T15:30:00Z">
        <w:r w:rsidRPr="00E32F54">
          <w:rPr>
            <w:rFonts w:ascii="Arial" w:hAnsi="Arial" w:cs="Arial"/>
            <w:sz w:val="20"/>
            <w:szCs w:val="20"/>
          </w:rPr>
          <w:t xml:space="preserve">Observa-se que o Processo de pagamento da </w:t>
        </w:r>
        <w:r w:rsidRPr="00E32F54">
          <w:rPr>
            <w:rFonts w:ascii="Arial" w:eastAsia="Arial" w:hAnsi="Arial" w:cs="Arial"/>
            <w:b/>
            <w:sz w:val="20"/>
            <w:szCs w:val="20"/>
          </w:rPr>
          <w:t>P</w:t>
        </w:r>
        <w:r>
          <w:rPr>
            <w:rFonts w:ascii="Arial" w:eastAsia="Arial" w:hAnsi="Arial" w:cs="Arial"/>
            <w:b/>
            <w:sz w:val="20"/>
            <w:szCs w:val="20"/>
          </w:rPr>
          <w:t>ROPAG TURISMO LTDA</w:t>
        </w:r>
        <w:r w:rsidRPr="00E32F54">
          <w:rPr>
            <w:rFonts w:ascii="Arial" w:eastAsia="Arial" w:hAnsi="Arial" w:cs="Arial"/>
            <w:sz w:val="20"/>
            <w:szCs w:val="20"/>
          </w:rPr>
          <w:t xml:space="preserve"> </w:t>
        </w:r>
        <w:r w:rsidRPr="00E32F54">
          <w:rPr>
            <w:rFonts w:ascii="Arial" w:hAnsi="Arial" w:cs="Arial"/>
            <w:sz w:val="20"/>
            <w:szCs w:val="20"/>
          </w:rPr>
          <w:t>referente à solicitação de medidas cabíveis, a fim de que seja efetuado o pagamento da</w:t>
        </w:r>
        <w:r>
          <w:rPr>
            <w:rFonts w:ascii="Arial" w:hAnsi="Arial" w:cs="Arial"/>
            <w:sz w:val="20"/>
            <w:szCs w:val="20"/>
          </w:rPr>
          <w:t xml:space="preserve"> fatura </w:t>
        </w:r>
        <w:r w:rsidRPr="00E32F54">
          <w:rPr>
            <w:rFonts w:ascii="Arial" w:hAnsi="Arial" w:cs="Arial"/>
            <w:sz w:val="20"/>
            <w:szCs w:val="20"/>
          </w:rPr>
          <w:t xml:space="preserve">de número </w:t>
        </w:r>
        <w:r>
          <w:rPr>
            <w:rFonts w:ascii="Arial" w:hAnsi="Arial" w:cs="Arial"/>
            <w:sz w:val="20"/>
            <w:szCs w:val="20"/>
          </w:rPr>
          <w:t>148.750</w:t>
        </w:r>
        <w:r w:rsidRPr="00E32F54">
          <w:rPr>
            <w:rFonts w:ascii="Arial" w:hAnsi="Arial" w:cs="Arial"/>
            <w:sz w:val="20"/>
            <w:szCs w:val="20"/>
          </w:rPr>
          <w:t xml:space="preserve">, </w:t>
        </w:r>
        <w:proofErr w:type="gramStart"/>
        <w:r w:rsidRPr="00E32F54">
          <w:rPr>
            <w:rFonts w:ascii="Arial" w:hAnsi="Arial" w:cs="Arial"/>
            <w:sz w:val="20"/>
            <w:szCs w:val="20"/>
          </w:rPr>
          <w:t>sob exame</w:t>
        </w:r>
        <w:proofErr w:type="gramEnd"/>
        <w:r w:rsidRPr="00E32F54">
          <w:rPr>
            <w:rFonts w:ascii="Arial" w:hAnsi="Arial" w:cs="Arial"/>
            <w:sz w:val="20"/>
            <w:szCs w:val="20"/>
          </w:rPr>
          <w:t xml:space="preserve">, foi conferido e encontra-se em obediência ao Art. </w:t>
        </w:r>
        <w:r w:rsidRPr="00E32F54">
          <w:rPr>
            <w:rFonts w:ascii="Arial" w:hAnsi="Arial" w:cs="Arial"/>
            <w:b/>
            <w:sz w:val="20"/>
            <w:szCs w:val="20"/>
          </w:rPr>
          <w:t xml:space="preserve">63 </w:t>
        </w:r>
        <w:r w:rsidRPr="00E32F54">
          <w:rPr>
            <w:rFonts w:ascii="Arial" w:hAnsi="Arial" w:cs="Arial"/>
            <w:sz w:val="20"/>
            <w:szCs w:val="20"/>
          </w:rPr>
          <w:t>da</w:t>
        </w:r>
        <w:r w:rsidRPr="00E32F54">
          <w:rPr>
            <w:rFonts w:ascii="Arial" w:hAnsi="Arial" w:cs="Arial"/>
            <w:b/>
            <w:sz w:val="20"/>
            <w:szCs w:val="20"/>
          </w:rPr>
          <w:t xml:space="preserve"> Lei Federal nº 4.320/64</w:t>
        </w:r>
        <w:r w:rsidRPr="00E32F54">
          <w:rPr>
            <w:rFonts w:ascii="Arial" w:hAnsi="Arial" w:cs="Arial"/>
            <w:sz w:val="20"/>
            <w:szCs w:val="20"/>
          </w:rPr>
          <w:t>.</w:t>
        </w:r>
      </w:ins>
    </w:p>
    <w:p w:rsidR="0091193E" w:rsidRPr="0011435B" w:rsidRDefault="0091193E" w:rsidP="0091193E">
      <w:pPr>
        <w:spacing w:after="0" w:line="240" w:lineRule="auto"/>
        <w:ind w:firstLine="851"/>
        <w:jc w:val="both"/>
        <w:rPr>
          <w:rFonts w:ascii="Arial" w:hAnsi="Arial" w:cs="Arial"/>
          <w:bCs/>
        </w:rPr>
      </w:pPr>
    </w:p>
    <w:p w:rsidR="0091193E" w:rsidRPr="00C11FFE" w:rsidRDefault="0091193E" w:rsidP="0091193E">
      <w:pPr>
        <w:spacing w:after="0" w:line="360" w:lineRule="auto"/>
        <w:ind w:firstLine="851"/>
        <w:jc w:val="both"/>
        <w:rPr>
          <w:rFonts w:ascii="Arial" w:hAnsi="Arial" w:cs="Arial"/>
          <w:bCs/>
          <w:strike/>
          <w:rPrChange w:id="40" w:author="adriana.araujo" w:date="2016-10-13T15:31:00Z">
            <w:rPr>
              <w:rFonts w:ascii="Arial" w:hAnsi="Arial" w:cs="Arial"/>
              <w:bCs/>
            </w:rPr>
          </w:rPrChange>
        </w:rPr>
      </w:pPr>
      <w:r w:rsidRPr="00C11FFE">
        <w:rPr>
          <w:rFonts w:ascii="Arial" w:hAnsi="Arial" w:cs="Arial"/>
          <w:bCs/>
          <w:strike/>
          <w:rPrChange w:id="41" w:author="adriana.araujo" w:date="2016-10-13T15:31:00Z">
            <w:rPr>
              <w:rFonts w:ascii="Arial" w:hAnsi="Arial" w:cs="Arial"/>
              <w:bCs/>
            </w:rPr>
          </w:rPrChange>
        </w:rPr>
        <w:t xml:space="preserve">A análise do Processo nº </w:t>
      </w:r>
      <w:r w:rsidR="001D2CC0" w:rsidRPr="00C11FFE">
        <w:rPr>
          <w:rFonts w:ascii="Arial" w:hAnsi="Arial" w:cs="Arial"/>
          <w:bCs/>
          <w:strike/>
          <w:rPrChange w:id="42" w:author="adriana.araujo" w:date="2016-10-13T15:31:00Z">
            <w:rPr>
              <w:rFonts w:ascii="Arial" w:hAnsi="Arial" w:cs="Arial"/>
              <w:bCs/>
            </w:rPr>
          </w:rPrChange>
        </w:rPr>
        <w:t>1206-3701/2016</w:t>
      </w:r>
      <w:r w:rsidRPr="00C11FFE">
        <w:rPr>
          <w:rFonts w:ascii="Arial" w:hAnsi="Arial" w:cs="Arial"/>
          <w:bCs/>
          <w:strike/>
          <w:rPrChange w:id="43" w:author="adriana.araujo" w:date="2016-10-13T15:31:00Z">
            <w:rPr>
              <w:rFonts w:ascii="Arial" w:hAnsi="Arial" w:cs="Arial"/>
              <w:bCs/>
            </w:rPr>
          </w:rPrChange>
        </w:rPr>
        <w:t xml:space="preserve"> restringiu-se a instrução do processo de despesa, </w:t>
      </w:r>
      <w:r w:rsidRPr="00C11FFE">
        <w:rPr>
          <w:rStyle w:val="Forte"/>
          <w:rFonts w:ascii="Arial" w:hAnsi="Arial" w:cs="Arial"/>
          <w:b w:val="0"/>
          <w:strike/>
          <w:rPrChange w:id="44" w:author="adriana.araujo" w:date="2016-10-13T15:31:00Z">
            <w:rPr>
              <w:rStyle w:val="Forte"/>
              <w:rFonts w:ascii="Arial" w:hAnsi="Arial" w:cs="Arial"/>
              <w:b w:val="0"/>
            </w:rPr>
          </w:rPrChange>
        </w:rPr>
        <w:t xml:space="preserve">no que se refere </w:t>
      </w:r>
      <w:r w:rsidR="001D2CC0" w:rsidRPr="00C11FFE">
        <w:rPr>
          <w:rStyle w:val="Forte"/>
          <w:rFonts w:ascii="Arial" w:hAnsi="Arial" w:cs="Arial"/>
          <w:b w:val="0"/>
          <w:strike/>
          <w:rPrChange w:id="45" w:author="adriana.araujo" w:date="2016-10-13T15:31:00Z">
            <w:rPr>
              <w:rStyle w:val="Forte"/>
              <w:rFonts w:ascii="Arial" w:hAnsi="Arial" w:cs="Arial"/>
              <w:b w:val="0"/>
            </w:rPr>
          </w:rPrChange>
        </w:rPr>
        <w:t>aos procedimentos relativos à emissão de passagens para servidores civis e militares</w:t>
      </w:r>
      <w:r w:rsidRPr="00C11FFE">
        <w:rPr>
          <w:rStyle w:val="Forte"/>
          <w:rFonts w:ascii="Arial" w:hAnsi="Arial" w:cs="Arial"/>
          <w:b w:val="0"/>
          <w:strike/>
          <w:rPrChange w:id="46" w:author="adriana.araujo" w:date="2016-10-13T15:31:00Z">
            <w:rPr>
              <w:rStyle w:val="Forte"/>
              <w:rFonts w:ascii="Arial" w:hAnsi="Arial" w:cs="Arial"/>
              <w:b w:val="0"/>
            </w:rPr>
          </w:rPrChange>
        </w:rPr>
        <w:t>, explicitado</w:t>
      </w:r>
      <w:r w:rsidR="001D2CC0" w:rsidRPr="00C11FFE">
        <w:rPr>
          <w:rStyle w:val="Forte"/>
          <w:rFonts w:ascii="Arial" w:hAnsi="Arial" w:cs="Arial"/>
          <w:b w:val="0"/>
          <w:strike/>
          <w:rPrChange w:id="47" w:author="adriana.araujo" w:date="2016-10-13T15:31:00Z">
            <w:rPr>
              <w:rStyle w:val="Forte"/>
              <w:rFonts w:ascii="Arial" w:hAnsi="Arial" w:cs="Arial"/>
              <w:b w:val="0"/>
            </w:rPr>
          </w:rPrChange>
        </w:rPr>
        <w:t xml:space="preserve"> na Resolução Normativa – N°. RNP – 005/2009</w:t>
      </w:r>
      <w:r w:rsidRPr="00C11FFE">
        <w:rPr>
          <w:rStyle w:val="Forte"/>
          <w:rFonts w:ascii="Arial" w:hAnsi="Arial" w:cs="Arial"/>
          <w:b w:val="0"/>
          <w:strike/>
          <w:rPrChange w:id="48" w:author="adriana.araujo" w:date="2016-10-13T15:31:00Z">
            <w:rPr>
              <w:rStyle w:val="Forte"/>
              <w:rFonts w:ascii="Arial" w:hAnsi="Arial" w:cs="Arial"/>
              <w:b w:val="0"/>
            </w:rPr>
          </w:rPrChange>
        </w:rPr>
        <w:t>, além da obediência aos princípios constitucionais aplicáveis à Administração Pública.</w:t>
      </w:r>
      <w:r w:rsidRPr="00C11FFE">
        <w:rPr>
          <w:rFonts w:ascii="Arial" w:hAnsi="Arial" w:cs="Arial"/>
          <w:bCs/>
          <w:strike/>
          <w:rPrChange w:id="49" w:author="adriana.araujo" w:date="2016-10-13T15:31:00Z">
            <w:rPr>
              <w:rFonts w:ascii="Arial" w:hAnsi="Arial" w:cs="Arial"/>
              <w:bCs/>
            </w:rPr>
          </w:rPrChange>
        </w:rPr>
        <w:t xml:space="preserve"> Descreve-se a seguir o resultado do exame efetuado no referido processo:</w:t>
      </w:r>
    </w:p>
    <w:p w:rsidR="0091193E" w:rsidRPr="0011435B" w:rsidRDefault="0091193E" w:rsidP="0091193E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91193E" w:rsidRPr="0011435B" w:rsidRDefault="0091193E" w:rsidP="009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1435B">
        <w:rPr>
          <w:rFonts w:ascii="Arial" w:hAnsi="Arial" w:cs="Arial"/>
          <w:b/>
        </w:rPr>
        <w:t xml:space="preserve">2 – DO EXAME DOS AUTOS </w:t>
      </w:r>
    </w:p>
    <w:p w:rsidR="0091193E" w:rsidRPr="0011435B" w:rsidRDefault="0091193E" w:rsidP="0091193E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1435B">
        <w:rPr>
          <w:rFonts w:ascii="Arial" w:hAnsi="Arial" w:cs="Arial"/>
        </w:rPr>
        <w:t xml:space="preserve">    </w:t>
      </w:r>
    </w:p>
    <w:p w:rsidR="00C11FFE" w:rsidRPr="00E32F54" w:rsidRDefault="00C11FFE" w:rsidP="00C11FFE">
      <w:pPr>
        <w:pStyle w:val="SemEspaamento"/>
        <w:spacing w:line="360" w:lineRule="auto"/>
        <w:ind w:firstLine="708"/>
        <w:jc w:val="both"/>
        <w:rPr>
          <w:ins w:id="50" w:author="adriana.araujo" w:date="2016-10-13T15:31:00Z"/>
          <w:rFonts w:ascii="Arial" w:hAnsi="Arial" w:cs="Arial"/>
          <w:color w:val="FF0000"/>
          <w:sz w:val="20"/>
          <w:szCs w:val="20"/>
        </w:rPr>
      </w:pPr>
      <w:ins w:id="51" w:author="adriana.araujo" w:date="2016-10-13T15:31:00Z">
        <w:r w:rsidRPr="00E32F54">
          <w:rPr>
            <w:rFonts w:ascii="Arial" w:hAnsi="Arial" w:cs="Arial"/>
            <w:color w:val="FF0000"/>
            <w:sz w:val="20"/>
            <w:szCs w:val="20"/>
          </w:rPr>
          <w:t xml:space="preserve">Feitas as considerações PRELIMINARES acima expostas, passamos a analisar os aspectos que merecem relevo na aferição da </w:t>
        </w:r>
        <w:r w:rsidRPr="00E32F54">
          <w:rPr>
            <w:rFonts w:ascii="Arial" w:hAnsi="Arial" w:cs="Arial"/>
            <w:b/>
            <w:i/>
            <w:color w:val="FF0000"/>
            <w:sz w:val="20"/>
            <w:szCs w:val="20"/>
          </w:rPr>
          <w:t>“análise e emissão de parecer técnico”</w:t>
        </w:r>
        <w:r w:rsidRPr="00E32F54">
          <w:rPr>
            <w:rFonts w:ascii="Arial" w:hAnsi="Arial" w:cs="Arial"/>
            <w:b/>
            <w:color w:val="FF0000"/>
            <w:sz w:val="20"/>
            <w:szCs w:val="20"/>
          </w:rPr>
          <w:t>,</w:t>
        </w:r>
        <w:r w:rsidRPr="00E32F54">
          <w:rPr>
            <w:rFonts w:ascii="Arial" w:hAnsi="Arial" w:cs="Arial"/>
            <w:color w:val="FF0000"/>
            <w:sz w:val="20"/>
            <w:szCs w:val="20"/>
          </w:rPr>
          <w:t xml:space="preserve"> sobre a possibilidade ou não de pagamento decorrente d</w:t>
        </w:r>
        <w:r w:rsidRPr="00E32F54">
          <w:rPr>
            <w:rFonts w:ascii="Arial" w:hAnsi="Arial" w:cs="Arial"/>
            <w:bCs/>
            <w:color w:val="FF0000"/>
            <w:sz w:val="20"/>
            <w:szCs w:val="20"/>
          </w:rPr>
          <w:t xml:space="preserve">o Fornecimento de </w:t>
        </w:r>
      </w:ins>
      <w:ins w:id="52" w:author="adriana.araujo" w:date="2016-10-13T15:32:00Z">
        <w:r>
          <w:rPr>
            <w:rFonts w:ascii="Arial" w:hAnsi="Arial" w:cs="Arial"/>
            <w:bCs/>
            <w:color w:val="FF0000"/>
            <w:sz w:val="20"/>
            <w:szCs w:val="20"/>
          </w:rPr>
          <w:t>Passagens</w:t>
        </w:r>
      </w:ins>
      <w:ins w:id="53" w:author="adriana.araujo" w:date="2016-10-13T15:31:00Z">
        <w:r>
          <w:rPr>
            <w:rFonts w:ascii="Arial" w:hAnsi="Arial" w:cs="Arial"/>
            <w:bCs/>
            <w:color w:val="FF0000"/>
            <w:sz w:val="20"/>
            <w:szCs w:val="20"/>
          </w:rPr>
          <w:t xml:space="preserve"> </w:t>
        </w:r>
      </w:ins>
      <w:ins w:id="54" w:author="adriana.araujo" w:date="2016-10-13T15:32:00Z">
        <w:r>
          <w:rPr>
            <w:rFonts w:ascii="Arial" w:hAnsi="Arial" w:cs="Arial"/>
            <w:bCs/>
            <w:color w:val="FF0000"/>
            <w:sz w:val="20"/>
            <w:szCs w:val="20"/>
          </w:rPr>
          <w:t>Aéreas</w:t>
        </w:r>
      </w:ins>
      <w:ins w:id="55" w:author="adriana.araujo" w:date="2016-10-13T15:31:00Z">
        <w:r>
          <w:rPr>
            <w:rFonts w:ascii="Arial" w:hAnsi="Arial" w:cs="Arial"/>
            <w:bCs/>
            <w:color w:val="FF0000"/>
            <w:sz w:val="20"/>
            <w:szCs w:val="20"/>
          </w:rPr>
          <w:t xml:space="preserve"> </w:t>
        </w:r>
        <w:r w:rsidRPr="00E32F54">
          <w:rPr>
            <w:rFonts w:ascii="Arial" w:hAnsi="Arial" w:cs="Arial"/>
            <w:bCs/>
            <w:color w:val="FF0000"/>
            <w:sz w:val="20"/>
            <w:szCs w:val="20"/>
          </w:rPr>
          <w:t>a</w:t>
        </w:r>
      </w:ins>
      <w:ins w:id="56" w:author="adriana.araujo" w:date="2016-10-13T15:32:00Z">
        <w:r>
          <w:rPr>
            <w:rFonts w:ascii="Arial" w:hAnsi="Arial" w:cs="Arial"/>
            <w:bCs/>
            <w:color w:val="FF0000"/>
            <w:sz w:val="20"/>
            <w:szCs w:val="20"/>
          </w:rPr>
          <w:t xml:space="preserve"> Policia Militar do estado de Alagoas – PM/AL</w:t>
        </w:r>
      </w:ins>
      <w:ins w:id="57" w:author="adriana.araujo" w:date="2016-10-13T15:31:00Z">
        <w:r w:rsidRPr="00E32F54">
          <w:rPr>
            <w:rFonts w:ascii="Arial" w:hAnsi="Arial" w:cs="Arial"/>
            <w:bCs/>
            <w:color w:val="FF0000"/>
            <w:sz w:val="20"/>
            <w:szCs w:val="20"/>
          </w:rPr>
          <w:t xml:space="preserve">, no valor de </w:t>
        </w:r>
        <w:r w:rsidRPr="00E32F54">
          <w:rPr>
            <w:rFonts w:ascii="Arial" w:hAnsi="Arial" w:cs="Arial"/>
            <w:color w:val="FF0000"/>
            <w:sz w:val="20"/>
            <w:szCs w:val="20"/>
          </w:rPr>
          <w:t>R$</w:t>
        </w:r>
      </w:ins>
      <w:ins w:id="58" w:author="adriana.araujo" w:date="2016-10-13T15:32:00Z">
        <w:r>
          <w:rPr>
            <w:rFonts w:ascii="Arial" w:hAnsi="Arial" w:cs="Arial"/>
            <w:color w:val="FF0000"/>
            <w:sz w:val="20"/>
            <w:szCs w:val="20"/>
          </w:rPr>
          <w:t>1.849,76</w:t>
        </w:r>
      </w:ins>
      <w:ins w:id="59" w:author="adriana.araujo" w:date="2016-10-13T15:31:00Z">
        <w:r w:rsidRPr="00E32F54">
          <w:rPr>
            <w:rFonts w:ascii="Arial" w:hAnsi="Arial" w:cs="Arial"/>
            <w:color w:val="FF0000"/>
            <w:sz w:val="20"/>
            <w:szCs w:val="20"/>
          </w:rPr>
          <w:t xml:space="preserve"> (</w:t>
        </w:r>
      </w:ins>
      <w:proofErr w:type="gramStart"/>
      <w:ins w:id="60" w:author="adriana.araujo" w:date="2016-10-13T15:33:00Z">
        <w:r>
          <w:rPr>
            <w:rFonts w:ascii="Arial" w:hAnsi="Arial" w:cs="Arial"/>
            <w:color w:val="FF0000"/>
            <w:sz w:val="20"/>
            <w:szCs w:val="20"/>
          </w:rPr>
          <w:t>Hum</w:t>
        </w:r>
        <w:proofErr w:type="gramEnd"/>
        <w:r>
          <w:rPr>
            <w:rFonts w:ascii="Arial" w:hAnsi="Arial" w:cs="Arial"/>
            <w:color w:val="FF0000"/>
            <w:sz w:val="20"/>
            <w:szCs w:val="20"/>
          </w:rPr>
          <w:t xml:space="preserve"> mil, oitocentos e quarenta e nove reais e setenta e seis centavos)</w:t>
        </w:r>
      </w:ins>
      <w:ins w:id="61" w:author="adriana.araujo" w:date="2016-10-13T15:31:00Z">
        <w:r w:rsidRPr="00E32F54">
          <w:rPr>
            <w:rFonts w:ascii="Arial" w:hAnsi="Arial" w:cs="Arial"/>
            <w:color w:val="FF0000"/>
            <w:sz w:val="20"/>
            <w:szCs w:val="20"/>
          </w:rPr>
          <w:t xml:space="preserve">, conforme requerido pelo Gabinete e Superintendência de auditagem desta CGE/AL (fls. </w:t>
        </w:r>
      </w:ins>
      <w:ins w:id="62" w:author="adriana.araujo" w:date="2016-10-13T15:33:00Z">
        <w:r>
          <w:rPr>
            <w:rFonts w:ascii="Arial" w:hAnsi="Arial" w:cs="Arial"/>
            <w:color w:val="FF0000"/>
            <w:sz w:val="20"/>
            <w:szCs w:val="20"/>
          </w:rPr>
          <w:t>18</w:t>
        </w:r>
      </w:ins>
      <w:ins w:id="63" w:author="adriana.araujo" w:date="2016-10-13T15:31:00Z">
        <w:r w:rsidRPr="00E32F54">
          <w:rPr>
            <w:rFonts w:ascii="Arial" w:hAnsi="Arial" w:cs="Arial"/>
            <w:color w:val="FF0000"/>
            <w:sz w:val="20"/>
            <w:szCs w:val="20"/>
          </w:rPr>
          <w:t>/</w:t>
        </w:r>
      </w:ins>
      <w:ins w:id="64" w:author="adriana.araujo" w:date="2016-10-13T15:33:00Z">
        <w:r>
          <w:rPr>
            <w:rFonts w:ascii="Arial" w:hAnsi="Arial" w:cs="Arial"/>
            <w:color w:val="FF0000"/>
            <w:sz w:val="20"/>
            <w:szCs w:val="20"/>
          </w:rPr>
          <w:t>19</w:t>
        </w:r>
      </w:ins>
      <w:ins w:id="65" w:author="adriana.araujo" w:date="2016-10-13T15:31:00Z">
        <w:r w:rsidRPr="00E32F54">
          <w:rPr>
            <w:rFonts w:ascii="Arial" w:hAnsi="Arial" w:cs="Arial"/>
            <w:color w:val="FF0000"/>
            <w:sz w:val="20"/>
            <w:szCs w:val="20"/>
          </w:rPr>
          <w:t>), como segue:</w:t>
        </w:r>
      </w:ins>
    </w:p>
    <w:p w:rsidR="00C11FFE" w:rsidRPr="00E32F54" w:rsidRDefault="00C11FFE" w:rsidP="00C11FFE">
      <w:pPr>
        <w:spacing w:after="0" w:line="360" w:lineRule="auto"/>
        <w:ind w:firstLine="708"/>
        <w:jc w:val="both"/>
        <w:rPr>
          <w:ins w:id="66" w:author="adriana.araujo" w:date="2016-10-13T15:31:00Z"/>
          <w:rFonts w:ascii="Arial" w:hAnsi="Arial" w:cs="Arial"/>
          <w:bCs/>
          <w:color w:val="FF0000"/>
          <w:sz w:val="20"/>
          <w:szCs w:val="20"/>
        </w:rPr>
      </w:pPr>
      <w:ins w:id="67" w:author="adriana.araujo" w:date="2016-10-13T15:31:00Z">
        <w:r w:rsidRPr="00E32F54">
          <w:rPr>
            <w:rFonts w:ascii="Arial" w:hAnsi="Arial" w:cs="Arial"/>
            <w:bCs/>
            <w:color w:val="FF0000"/>
            <w:sz w:val="20"/>
            <w:szCs w:val="20"/>
          </w:rPr>
          <w:lastRenderedPageBreak/>
          <w:t>2.</w:t>
        </w:r>
      </w:ins>
      <w:ins w:id="68" w:author="adriana.araujo" w:date="2016-10-13T15:35:00Z">
        <w:r>
          <w:rPr>
            <w:rFonts w:ascii="Arial" w:hAnsi="Arial" w:cs="Arial"/>
            <w:bCs/>
            <w:color w:val="FF0000"/>
            <w:sz w:val="20"/>
            <w:szCs w:val="20"/>
          </w:rPr>
          <w:t>1</w:t>
        </w:r>
      </w:ins>
      <w:ins w:id="69" w:author="adriana.araujo" w:date="2016-10-13T15:31:00Z">
        <w:r w:rsidRPr="00E32F54">
          <w:rPr>
            <w:rFonts w:ascii="Arial" w:hAnsi="Arial" w:cs="Arial"/>
            <w:bCs/>
            <w:color w:val="FF0000"/>
            <w:sz w:val="20"/>
            <w:szCs w:val="20"/>
          </w:rPr>
          <w:t xml:space="preserve"> - Verifica-se que não foi realizada a publicação do ato de Reconhecimento da Dívida pelo Titular do órgão, conforme determina o artigo 47 do Decreto 48.049/2016.</w:t>
        </w:r>
      </w:ins>
    </w:p>
    <w:p w:rsidR="00C11FFE" w:rsidRDefault="00C11FFE" w:rsidP="00C11FFE">
      <w:pPr>
        <w:spacing w:after="0" w:line="360" w:lineRule="auto"/>
        <w:ind w:firstLine="708"/>
        <w:jc w:val="both"/>
        <w:rPr>
          <w:ins w:id="70" w:author="adriana.araujo" w:date="2016-10-13T15:40:00Z"/>
          <w:rFonts w:ascii="Arial" w:hAnsi="Arial" w:cs="Arial"/>
        </w:rPr>
      </w:pPr>
      <w:ins w:id="71" w:author="adriana.araujo" w:date="2016-10-13T15:36:00Z">
        <w:r>
          <w:rPr>
            <w:rFonts w:ascii="Arial" w:hAnsi="Arial" w:cs="Arial"/>
            <w:bCs/>
            <w:color w:val="FF0000"/>
            <w:sz w:val="20"/>
            <w:szCs w:val="20"/>
          </w:rPr>
          <w:t xml:space="preserve">2.2 – Não constam nos autos a Prestação de Contas </w:t>
        </w:r>
      </w:ins>
      <w:ins w:id="72" w:author="adriana.araujo" w:date="2016-10-13T15:39:00Z">
        <w:r w:rsidR="00AF38B9">
          <w:rPr>
            <w:rFonts w:ascii="Arial" w:hAnsi="Arial" w:cs="Arial"/>
            <w:bCs/>
            <w:color w:val="FF0000"/>
            <w:sz w:val="20"/>
            <w:szCs w:val="20"/>
          </w:rPr>
          <w:t xml:space="preserve">de Passagem Aérea elaborada conforme Anexo V da Resolução Normativa nº RNP 005/2009, acompanhando </w:t>
        </w:r>
      </w:ins>
      <w:ins w:id="73" w:author="adriana.araujo" w:date="2016-10-13T15:40:00Z">
        <w:r w:rsidR="00AF38B9">
          <w:rPr>
            <w:rFonts w:ascii="Arial" w:hAnsi="Arial" w:cs="Arial"/>
            <w:bCs/>
            <w:color w:val="FF0000"/>
            <w:sz w:val="20"/>
            <w:szCs w:val="20"/>
          </w:rPr>
          <w:t>d</w:t>
        </w:r>
        <w:r w:rsidR="00AF38B9">
          <w:rPr>
            <w:rFonts w:ascii="Arial" w:hAnsi="Arial" w:cs="Arial"/>
          </w:rPr>
          <w:t>os tickets de viagem ou outro documento, que comprove os embarques do Oficial.</w:t>
        </w:r>
      </w:ins>
    </w:p>
    <w:p w:rsidR="00AF38B9" w:rsidRDefault="00AF38B9" w:rsidP="00AF38B9">
      <w:pPr>
        <w:pStyle w:val="SemEspaamento"/>
        <w:spacing w:line="360" w:lineRule="auto"/>
        <w:ind w:firstLine="708"/>
        <w:jc w:val="both"/>
        <w:rPr>
          <w:ins w:id="74" w:author="adriana.araujo" w:date="2016-10-13T15:41:00Z"/>
          <w:rFonts w:ascii="Arial" w:hAnsi="Arial" w:cs="Arial"/>
        </w:rPr>
      </w:pPr>
      <w:ins w:id="75" w:author="adriana.araujo" w:date="2016-10-13T15:40:00Z">
        <w:r>
          <w:rPr>
            <w:rFonts w:ascii="Arial" w:hAnsi="Arial" w:cs="Arial"/>
          </w:rPr>
          <w:t xml:space="preserve">2.3 – Não identificamos </w:t>
        </w:r>
      </w:ins>
      <w:ins w:id="76" w:author="adriana.araujo" w:date="2016-10-13T15:41:00Z">
        <w:r>
          <w:rPr>
            <w:rFonts w:ascii="Arial" w:hAnsi="Arial" w:cs="Arial"/>
          </w:rPr>
          <w:t xml:space="preserve">folder do evento ou outro documento que justifique a solicitação da passagem, contrariando o item </w:t>
        </w:r>
        <w:proofErr w:type="gramStart"/>
        <w:r>
          <w:rPr>
            <w:rFonts w:ascii="Arial" w:hAnsi="Arial" w:cs="Arial"/>
          </w:rPr>
          <w:t>5</w:t>
        </w:r>
        <w:proofErr w:type="gramEnd"/>
        <w:r>
          <w:rPr>
            <w:rFonts w:ascii="Arial" w:hAnsi="Arial" w:cs="Arial"/>
          </w:rPr>
          <w:t xml:space="preserve">, </w:t>
        </w:r>
        <w:proofErr w:type="spellStart"/>
        <w:r>
          <w:rPr>
            <w:rFonts w:ascii="Arial" w:hAnsi="Arial" w:cs="Arial"/>
          </w:rPr>
          <w:t>sub-item</w:t>
        </w:r>
        <w:proofErr w:type="spellEnd"/>
        <w:r>
          <w:rPr>
            <w:rFonts w:ascii="Arial" w:hAnsi="Arial" w:cs="Arial"/>
          </w:rPr>
          <w:t xml:space="preserve"> 2 da RNP – 005/2009.</w:t>
        </w:r>
      </w:ins>
    </w:p>
    <w:p w:rsidR="00AF38B9" w:rsidRDefault="00AF38B9" w:rsidP="00AF38B9">
      <w:pPr>
        <w:pStyle w:val="SemEspaamento"/>
        <w:spacing w:line="360" w:lineRule="auto"/>
        <w:ind w:firstLine="708"/>
        <w:jc w:val="both"/>
        <w:rPr>
          <w:ins w:id="77" w:author="adriana.araujo" w:date="2016-10-13T15:41:00Z"/>
          <w:rFonts w:ascii="Arial" w:hAnsi="Arial" w:cs="Arial"/>
          <w:bCs/>
          <w:color w:val="FF0000"/>
          <w:sz w:val="20"/>
          <w:szCs w:val="20"/>
        </w:rPr>
        <w:pPrChange w:id="78" w:author="adriana.araujo" w:date="2016-10-13T15:42:00Z">
          <w:pPr>
            <w:spacing w:after="0" w:line="360" w:lineRule="auto"/>
            <w:ind w:firstLine="708"/>
            <w:jc w:val="both"/>
          </w:pPr>
        </w:pPrChange>
      </w:pPr>
      <w:ins w:id="79" w:author="adriana.araujo" w:date="2016-10-13T15:41:00Z">
        <w:r>
          <w:rPr>
            <w:rFonts w:ascii="Arial" w:hAnsi="Arial" w:cs="Arial"/>
          </w:rPr>
          <w:t xml:space="preserve">2.4 – Em análise aos autos constata-se, </w:t>
        </w:r>
        <w:r w:rsidRPr="00AF38B9">
          <w:rPr>
            <w:rFonts w:ascii="Arial" w:hAnsi="Arial" w:cs="Arial"/>
            <w:rPrChange w:id="80" w:author="adriana.araujo" w:date="2016-10-13T15:41:00Z">
              <w:rPr>
                <w:rFonts w:ascii="Arial" w:hAnsi="Arial" w:cs="Arial"/>
                <w:strike/>
              </w:rPr>
            </w:rPrChange>
          </w:rPr>
          <w:t>às fls. 02</w:t>
        </w:r>
      </w:ins>
      <w:ins w:id="81" w:author="adriana.araujo" w:date="2016-10-13T15:42:00Z">
        <w:r>
          <w:rPr>
            <w:rFonts w:ascii="Arial" w:hAnsi="Arial" w:cs="Arial"/>
          </w:rPr>
          <w:t>,</w:t>
        </w:r>
      </w:ins>
      <w:ins w:id="82" w:author="adriana.araujo" w:date="2016-10-13T15:41:00Z">
        <w:r w:rsidRPr="00AF38B9">
          <w:rPr>
            <w:rFonts w:ascii="Arial" w:hAnsi="Arial" w:cs="Arial"/>
            <w:rPrChange w:id="83" w:author="adriana.araujo" w:date="2016-10-13T15:41:00Z">
              <w:rPr>
                <w:rFonts w:ascii="Arial" w:hAnsi="Arial" w:cs="Arial"/>
                <w:strike/>
              </w:rPr>
            </w:rPrChange>
          </w:rPr>
          <w:t xml:space="preserve"> que a referida fatura faz parte do Processo n° 1206-0266/2015</w:t>
        </w:r>
      </w:ins>
      <w:ins w:id="84" w:author="adriana.araujo" w:date="2016-10-13T15:42:00Z">
        <w:r>
          <w:rPr>
            <w:rFonts w:ascii="Arial" w:hAnsi="Arial" w:cs="Arial"/>
          </w:rPr>
          <w:t xml:space="preserve">, o qual não está apenso aos autos </w:t>
        </w:r>
        <w:proofErr w:type="gramStart"/>
        <w:r>
          <w:rPr>
            <w:rFonts w:ascii="Arial" w:hAnsi="Arial" w:cs="Arial"/>
          </w:rPr>
          <w:t>sob exame</w:t>
        </w:r>
        <w:proofErr w:type="gramEnd"/>
        <w:r>
          <w:rPr>
            <w:rFonts w:ascii="Arial" w:hAnsi="Arial" w:cs="Arial"/>
          </w:rPr>
          <w:t>.</w:t>
        </w:r>
      </w:ins>
    </w:p>
    <w:p w:rsidR="00C11FFE" w:rsidRDefault="00C11FFE" w:rsidP="00C11FFE">
      <w:pPr>
        <w:spacing w:after="0" w:line="360" w:lineRule="auto"/>
        <w:ind w:firstLine="708"/>
        <w:jc w:val="both"/>
        <w:rPr>
          <w:ins w:id="85" w:author="adriana.araujo" w:date="2016-10-13T15:35:00Z"/>
          <w:rFonts w:ascii="Arial" w:hAnsi="Arial" w:cs="Arial"/>
          <w:bCs/>
          <w:color w:val="FF0000"/>
          <w:sz w:val="20"/>
          <w:szCs w:val="20"/>
        </w:rPr>
      </w:pPr>
      <w:ins w:id="86" w:author="adriana.araujo" w:date="2016-10-13T15:31:00Z">
        <w:r w:rsidRPr="00E32F54">
          <w:rPr>
            <w:rFonts w:ascii="Arial" w:hAnsi="Arial" w:cs="Arial"/>
            <w:bCs/>
            <w:color w:val="FF0000"/>
            <w:sz w:val="20"/>
            <w:szCs w:val="20"/>
          </w:rPr>
          <w:t>2.</w:t>
        </w:r>
      </w:ins>
      <w:ins w:id="87" w:author="adriana.araujo" w:date="2016-10-13T15:41:00Z">
        <w:r w:rsidR="00AF38B9">
          <w:rPr>
            <w:rFonts w:ascii="Arial" w:hAnsi="Arial" w:cs="Arial"/>
            <w:bCs/>
            <w:color w:val="FF0000"/>
            <w:sz w:val="20"/>
            <w:szCs w:val="20"/>
          </w:rPr>
          <w:t>4</w:t>
        </w:r>
      </w:ins>
      <w:ins w:id="88" w:author="adriana.araujo" w:date="2016-10-13T15:31:00Z">
        <w:r w:rsidRPr="00E32F54">
          <w:rPr>
            <w:rFonts w:ascii="Arial" w:hAnsi="Arial" w:cs="Arial"/>
            <w:bCs/>
            <w:color w:val="FF0000"/>
            <w:sz w:val="20"/>
            <w:szCs w:val="20"/>
          </w:rPr>
          <w:t xml:space="preserve"> - Não visualizamos nos autos a informação da Dotação Orçamentária no orçamento vigente.</w:t>
        </w:r>
      </w:ins>
    </w:p>
    <w:p w:rsidR="00C11FFE" w:rsidRPr="00E32F54" w:rsidRDefault="00C11FFE" w:rsidP="00C11FFE">
      <w:pPr>
        <w:pStyle w:val="SemEspaamento"/>
        <w:spacing w:line="360" w:lineRule="auto"/>
        <w:ind w:firstLine="708"/>
        <w:jc w:val="both"/>
        <w:rPr>
          <w:ins w:id="89" w:author="adriana.araujo" w:date="2016-10-13T15:35:00Z"/>
          <w:rFonts w:ascii="Arial" w:hAnsi="Arial" w:cs="Arial"/>
          <w:color w:val="FF0000"/>
          <w:sz w:val="20"/>
          <w:szCs w:val="20"/>
        </w:rPr>
      </w:pPr>
      <w:ins w:id="90" w:author="adriana.araujo" w:date="2016-10-13T15:35:00Z">
        <w:r w:rsidRPr="00E32F54">
          <w:rPr>
            <w:rFonts w:ascii="Arial" w:hAnsi="Arial" w:cs="Arial"/>
            <w:color w:val="FF0000"/>
            <w:sz w:val="20"/>
            <w:szCs w:val="20"/>
          </w:rPr>
          <w:t>2.</w:t>
        </w:r>
      </w:ins>
      <w:ins w:id="91" w:author="adriana.araujo" w:date="2016-10-13T15:41:00Z">
        <w:r w:rsidR="00AF38B9">
          <w:rPr>
            <w:rFonts w:ascii="Arial" w:hAnsi="Arial" w:cs="Arial"/>
            <w:color w:val="FF0000"/>
            <w:sz w:val="20"/>
            <w:szCs w:val="20"/>
          </w:rPr>
          <w:t>5</w:t>
        </w:r>
      </w:ins>
      <w:ins w:id="92" w:author="adriana.araujo" w:date="2016-10-13T15:35:00Z">
        <w:r w:rsidRPr="00E32F54">
          <w:rPr>
            <w:rFonts w:ascii="Arial" w:hAnsi="Arial" w:cs="Arial"/>
            <w:color w:val="FF0000"/>
            <w:sz w:val="20"/>
            <w:szCs w:val="20"/>
          </w:rPr>
          <w:t xml:space="preserve"> – </w:t>
        </w:r>
        <w:r>
          <w:rPr>
            <w:rFonts w:ascii="Arial" w:hAnsi="Arial" w:cs="Arial"/>
            <w:color w:val="FF0000"/>
            <w:sz w:val="20"/>
            <w:szCs w:val="20"/>
          </w:rPr>
          <w:t xml:space="preserve">Não visualizamos </w:t>
        </w:r>
        <w:r w:rsidRPr="00E32F54">
          <w:rPr>
            <w:rFonts w:ascii="Arial" w:hAnsi="Arial" w:cs="Arial"/>
            <w:color w:val="FF0000"/>
            <w:sz w:val="20"/>
            <w:szCs w:val="20"/>
          </w:rPr>
          <w:t xml:space="preserve">as certidões negativas de débitos trabalhistas e fiscais da empresa, </w:t>
        </w:r>
        <w:r>
          <w:rPr>
            <w:rFonts w:ascii="Arial" w:hAnsi="Arial" w:cs="Arial"/>
            <w:color w:val="FF0000"/>
            <w:sz w:val="20"/>
            <w:szCs w:val="20"/>
          </w:rPr>
          <w:t xml:space="preserve">dentro da </w:t>
        </w:r>
        <w:r w:rsidRPr="00E32F54">
          <w:rPr>
            <w:rFonts w:ascii="Arial" w:hAnsi="Arial" w:cs="Arial"/>
            <w:color w:val="FF0000"/>
            <w:sz w:val="20"/>
            <w:szCs w:val="20"/>
          </w:rPr>
          <w:t>validade</w:t>
        </w:r>
        <w:r>
          <w:rPr>
            <w:rFonts w:ascii="Arial" w:hAnsi="Arial" w:cs="Arial"/>
            <w:color w:val="FF0000"/>
            <w:sz w:val="20"/>
            <w:szCs w:val="20"/>
          </w:rPr>
          <w:t>.</w:t>
        </w:r>
      </w:ins>
    </w:p>
    <w:p w:rsidR="00C11FFE" w:rsidRPr="00E32F54" w:rsidRDefault="00C11FFE" w:rsidP="00C11FFE">
      <w:pPr>
        <w:spacing w:after="0" w:line="360" w:lineRule="auto"/>
        <w:ind w:firstLine="708"/>
        <w:jc w:val="both"/>
        <w:rPr>
          <w:ins w:id="93" w:author="adriana.araujo" w:date="2016-10-13T15:31:00Z"/>
          <w:rFonts w:ascii="Arial" w:hAnsi="Arial" w:cs="Arial"/>
          <w:bCs/>
          <w:color w:val="FF0000"/>
          <w:sz w:val="20"/>
          <w:szCs w:val="20"/>
        </w:rPr>
      </w:pPr>
      <w:ins w:id="94" w:author="adriana.araujo" w:date="2016-10-13T15:36:00Z">
        <w:r>
          <w:rPr>
            <w:rFonts w:ascii="Arial" w:hAnsi="Arial" w:cs="Arial"/>
            <w:bCs/>
            <w:color w:val="FF0000"/>
            <w:sz w:val="20"/>
            <w:szCs w:val="20"/>
          </w:rPr>
          <w:t xml:space="preserve"> </w:t>
        </w:r>
      </w:ins>
    </w:p>
    <w:p w:rsidR="0091193E" w:rsidRPr="00C11FFE" w:rsidRDefault="0091193E" w:rsidP="0091193E">
      <w:pPr>
        <w:pStyle w:val="SemEspaamento"/>
        <w:spacing w:line="360" w:lineRule="auto"/>
        <w:ind w:firstLine="708"/>
        <w:jc w:val="both"/>
        <w:rPr>
          <w:rFonts w:ascii="Arial" w:hAnsi="Arial" w:cs="Arial"/>
          <w:strike/>
          <w:rPrChange w:id="95" w:author="adriana.araujo" w:date="2016-10-13T15:34:00Z">
            <w:rPr>
              <w:rFonts w:ascii="Arial" w:hAnsi="Arial" w:cs="Arial"/>
            </w:rPr>
          </w:rPrChange>
        </w:rPr>
      </w:pPr>
      <w:r w:rsidRPr="00C11FFE">
        <w:rPr>
          <w:rFonts w:ascii="Arial" w:hAnsi="Arial" w:cs="Arial"/>
          <w:strike/>
          <w:rPrChange w:id="96" w:author="adriana.araujo" w:date="2016-10-13T15:34:00Z">
            <w:rPr>
              <w:rFonts w:ascii="Arial" w:hAnsi="Arial" w:cs="Arial"/>
            </w:rPr>
          </w:rPrChange>
        </w:rPr>
        <w:t xml:space="preserve">Feitas as considerações PRELIMINARES acima expostas, passamos a analisar os aspectos que merecem relevo na aferição da “análise e emissão de parecer técnico” sobre a procedência ou não de pagamento nos termos do Decreto nº 48.049/2016, conforme requerido pelo </w:t>
      </w:r>
      <w:r w:rsidR="002813B5" w:rsidRPr="00C11FFE">
        <w:rPr>
          <w:rFonts w:ascii="Arial" w:hAnsi="Arial" w:cs="Arial"/>
          <w:strike/>
          <w:rPrChange w:id="97" w:author="adriana.araujo" w:date="2016-10-13T15:34:00Z">
            <w:rPr>
              <w:rFonts w:ascii="Arial" w:hAnsi="Arial" w:cs="Arial"/>
            </w:rPr>
          </w:rPrChange>
        </w:rPr>
        <w:t>Comandante Geral da PMAL</w:t>
      </w:r>
      <w:r w:rsidR="0011435B" w:rsidRPr="00C11FFE">
        <w:rPr>
          <w:rFonts w:ascii="Arial" w:hAnsi="Arial" w:cs="Arial"/>
          <w:strike/>
          <w:rPrChange w:id="98" w:author="adriana.araujo" w:date="2016-10-13T15:34:00Z">
            <w:rPr>
              <w:rFonts w:ascii="Arial" w:hAnsi="Arial" w:cs="Arial"/>
            </w:rPr>
          </w:rPrChange>
        </w:rPr>
        <w:t xml:space="preserve"> (fls. </w:t>
      </w:r>
      <w:r w:rsidR="002813B5" w:rsidRPr="00C11FFE">
        <w:rPr>
          <w:rFonts w:ascii="Arial" w:hAnsi="Arial" w:cs="Arial"/>
          <w:strike/>
          <w:rPrChange w:id="99" w:author="adriana.araujo" w:date="2016-10-13T15:34:00Z">
            <w:rPr>
              <w:rFonts w:ascii="Arial" w:hAnsi="Arial" w:cs="Arial"/>
            </w:rPr>
          </w:rPrChange>
        </w:rPr>
        <w:t>17</w:t>
      </w:r>
      <w:r w:rsidRPr="00C11FFE">
        <w:rPr>
          <w:rFonts w:ascii="Arial" w:hAnsi="Arial" w:cs="Arial"/>
          <w:strike/>
          <w:rPrChange w:id="100" w:author="adriana.araujo" w:date="2016-10-13T15:34:00Z">
            <w:rPr>
              <w:rFonts w:ascii="Arial" w:hAnsi="Arial" w:cs="Arial"/>
            </w:rPr>
          </w:rPrChange>
        </w:rPr>
        <w:t>).</w:t>
      </w:r>
    </w:p>
    <w:p w:rsidR="0091193E" w:rsidRPr="00C11FFE" w:rsidRDefault="0091193E" w:rsidP="0091193E">
      <w:pPr>
        <w:pStyle w:val="SemEspaamento"/>
        <w:spacing w:line="360" w:lineRule="auto"/>
        <w:ind w:firstLine="708"/>
        <w:jc w:val="both"/>
        <w:rPr>
          <w:rFonts w:ascii="Arial" w:hAnsi="Arial" w:cs="Arial"/>
          <w:strike/>
          <w:rPrChange w:id="101" w:author="adriana.araujo" w:date="2016-10-13T15:34:00Z">
            <w:rPr>
              <w:rFonts w:ascii="Arial" w:hAnsi="Arial" w:cs="Arial"/>
            </w:rPr>
          </w:rPrChange>
        </w:rPr>
      </w:pPr>
      <w:r w:rsidRPr="00C11FFE">
        <w:rPr>
          <w:rFonts w:ascii="Arial" w:hAnsi="Arial" w:cs="Arial"/>
          <w:strike/>
          <w:rPrChange w:id="102" w:author="adriana.araujo" w:date="2016-10-13T15:34:00Z">
            <w:rPr>
              <w:rFonts w:ascii="Arial" w:hAnsi="Arial" w:cs="Arial"/>
            </w:rPr>
          </w:rPrChange>
        </w:rPr>
        <w:t>2.1 – Na análise efetuada nos autos do processo evidenciam-se o reconhecime</w:t>
      </w:r>
      <w:r w:rsidR="0011435B" w:rsidRPr="00C11FFE">
        <w:rPr>
          <w:rFonts w:ascii="Arial" w:hAnsi="Arial" w:cs="Arial"/>
          <w:strike/>
          <w:rPrChange w:id="103" w:author="adriana.araujo" w:date="2016-10-13T15:34:00Z">
            <w:rPr>
              <w:rFonts w:ascii="Arial" w:hAnsi="Arial" w:cs="Arial"/>
            </w:rPr>
          </w:rPrChange>
        </w:rPr>
        <w:t xml:space="preserve">nto de dívida pela </w:t>
      </w:r>
      <w:r w:rsidR="002813B5" w:rsidRPr="00C11FFE">
        <w:rPr>
          <w:rFonts w:ascii="Arial" w:hAnsi="Arial" w:cs="Arial"/>
          <w:strike/>
          <w:rPrChange w:id="104" w:author="adriana.araujo" w:date="2016-10-13T15:34:00Z">
            <w:rPr>
              <w:rFonts w:ascii="Arial" w:hAnsi="Arial" w:cs="Arial"/>
            </w:rPr>
          </w:rPrChange>
        </w:rPr>
        <w:t>PM</w:t>
      </w:r>
      <w:r w:rsidR="0011435B" w:rsidRPr="00C11FFE">
        <w:rPr>
          <w:rFonts w:ascii="Arial" w:hAnsi="Arial" w:cs="Arial"/>
          <w:strike/>
          <w:rPrChange w:id="105" w:author="adriana.araujo" w:date="2016-10-13T15:34:00Z">
            <w:rPr>
              <w:rFonts w:ascii="Arial" w:hAnsi="Arial" w:cs="Arial"/>
            </w:rPr>
          </w:rPrChange>
        </w:rPr>
        <w:t xml:space="preserve">AL (fls. </w:t>
      </w:r>
      <w:r w:rsidR="002813B5" w:rsidRPr="00C11FFE">
        <w:rPr>
          <w:rFonts w:ascii="Arial" w:hAnsi="Arial" w:cs="Arial"/>
          <w:strike/>
          <w:rPrChange w:id="106" w:author="adriana.araujo" w:date="2016-10-13T15:34:00Z">
            <w:rPr>
              <w:rFonts w:ascii="Arial" w:hAnsi="Arial" w:cs="Arial"/>
            </w:rPr>
          </w:rPrChange>
        </w:rPr>
        <w:t>17</w:t>
      </w:r>
      <w:r w:rsidRPr="00C11FFE">
        <w:rPr>
          <w:rFonts w:ascii="Arial" w:hAnsi="Arial" w:cs="Arial"/>
          <w:strike/>
          <w:rPrChange w:id="107" w:author="adriana.araujo" w:date="2016-10-13T15:34:00Z">
            <w:rPr>
              <w:rFonts w:ascii="Arial" w:hAnsi="Arial" w:cs="Arial"/>
            </w:rPr>
          </w:rPrChange>
        </w:rPr>
        <w:t xml:space="preserve">) em favor da empresa </w:t>
      </w:r>
      <w:r w:rsidR="0013035A" w:rsidRPr="00C11FFE">
        <w:rPr>
          <w:rFonts w:ascii="Arial" w:hAnsi="Arial" w:cs="Arial"/>
          <w:strike/>
          <w:rPrChange w:id="108" w:author="adriana.araujo" w:date="2016-10-13T15:34:00Z">
            <w:rPr>
              <w:rFonts w:ascii="Arial" w:hAnsi="Arial" w:cs="Arial"/>
            </w:rPr>
          </w:rPrChange>
        </w:rPr>
        <w:t>PROPAG TURISMO LTDA</w:t>
      </w:r>
      <w:del w:id="109" w:author="adriana.araujo" w:date="2016-10-13T12:44:00Z">
        <w:r w:rsidR="0013035A" w:rsidRPr="00C11FFE" w:rsidDel="0013035A">
          <w:rPr>
            <w:rFonts w:ascii="Arial" w:hAnsi="Arial" w:cs="Arial"/>
            <w:strike/>
            <w:rPrChange w:id="110" w:author="adriana.araujo" w:date="2016-10-13T15:34:00Z">
              <w:rPr>
                <w:rFonts w:ascii="Arial" w:hAnsi="Arial" w:cs="Arial"/>
              </w:rPr>
            </w:rPrChange>
          </w:rPr>
          <w:delText>.</w:delText>
        </w:r>
      </w:del>
      <w:r w:rsidRPr="00C11FFE">
        <w:rPr>
          <w:rFonts w:ascii="Arial" w:hAnsi="Arial" w:cs="Arial"/>
          <w:strike/>
          <w:rPrChange w:id="111" w:author="adriana.araujo" w:date="2016-10-13T15:34:00Z">
            <w:rPr>
              <w:rFonts w:ascii="Arial" w:hAnsi="Arial" w:cs="Arial"/>
            </w:rPr>
          </w:rPrChange>
        </w:rPr>
        <w:t xml:space="preserve"> </w:t>
      </w:r>
      <w:r w:rsidR="002813B5" w:rsidRPr="00C11FFE">
        <w:rPr>
          <w:rFonts w:ascii="Arial" w:hAnsi="Arial" w:cs="Arial"/>
          <w:strike/>
          <w:rPrChange w:id="112" w:author="adriana.araujo" w:date="2016-10-13T15:34:00Z">
            <w:rPr>
              <w:rFonts w:ascii="Arial" w:hAnsi="Arial" w:cs="Arial"/>
            </w:rPr>
          </w:rPrChange>
        </w:rPr>
        <w:t xml:space="preserve">Referente </w:t>
      </w:r>
      <w:ins w:id="113" w:author="adriana.araujo" w:date="2016-10-13T12:44:00Z">
        <w:r w:rsidR="0013035A" w:rsidRPr="00C11FFE">
          <w:rPr>
            <w:rFonts w:ascii="Arial" w:hAnsi="Arial" w:cs="Arial"/>
            <w:strike/>
            <w:rPrChange w:id="114" w:author="adriana.araujo" w:date="2016-10-13T15:34:00Z">
              <w:rPr>
                <w:rFonts w:ascii="Arial" w:hAnsi="Arial" w:cs="Arial"/>
              </w:rPr>
            </w:rPrChange>
          </w:rPr>
          <w:t>ao</w:t>
        </w:r>
      </w:ins>
      <w:del w:id="115" w:author="adriana.araujo" w:date="2016-10-13T12:44:00Z">
        <w:r w:rsidR="002813B5" w:rsidRPr="00C11FFE" w:rsidDel="0013035A">
          <w:rPr>
            <w:rFonts w:ascii="Arial" w:hAnsi="Arial" w:cs="Arial"/>
            <w:strike/>
            <w:rPrChange w:id="116" w:author="adriana.araujo" w:date="2016-10-13T15:34:00Z">
              <w:rPr>
                <w:rFonts w:ascii="Arial" w:hAnsi="Arial" w:cs="Arial"/>
              </w:rPr>
            </w:rPrChange>
          </w:rPr>
          <w:delText>à</w:delText>
        </w:r>
      </w:del>
      <w:r w:rsidR="002813B5" w:rsidRPr="00C11FFE">
        <w:rPr>
          <w:rFonts w:ascii="Arial" w:hAnsi="Arial" w:cs="Arial"/>
          <w:strike/>
          <w:rPrChange w:id="117" w:author="adriana.araujo" w:date="2016-10-13T15:34:00Z">
            <w:rPr>
              <w:rFonts w:ascii="Arial" w:hAnsi="Arial" w:cs="Arial"/>
            </w:rPr>
          </w:rPrChange>
        </w:rPr>
        <w:t xml:space="preserve"> pagamento </w:t>
      </w:r>
      <w:ins w:id="118" w:author="adriana.araujo" w:date="2016-10-13T12:44:00Z">
        <w:r w:rsidR="0013035A" w:rsidRPr="00C11FFE">
          <w:rPr>
            <w:rFonts w:ascii="Arial" w:hAnsi="Arial" w:cs="Arial"/>
            <w:strike/>
            <w:rPrChange w:id="119" w:author="adriana.araujo" w:date="2016-10-13T15:34:00Z">
              <w:rPr>
                <w:rFonts w:ascii="Arial" w:hAnsi="Arial" w:cs="Arial"/>
              </w:rPr>
            </w:rPrChange>
          </w:rPr>
          <w:t xml:space="preserve">de despesa </w:t>
        </w:r>
      </w:ins>
      <w:r w:rsidR="002813B5" w:rsidRPr="00C11FFE">
        <w:rPr>
          <w:rFonts w:ascii="Arial" w:hAnsi="Arial" w:cs="Arial"/>
          <w:strike/>
          <w:rPrChange w:id="120" w:author="adriana.araujo" w:date="2016-10-13T15:34:00Z">
            <w:rPr>
              <w:rFonts w:ascii="Arial" w:hAnsi="Arial" w:cs="Arial"/>
            </w:rPr>
          </w:rPrChange>
        </w:rPr>
        <w:t xml:space="preserve">com passagem aérea, em favor do Cap. QOC PM </w:t>
      </w:r>
      <w:proofErr w:type="spellStart"/>
      <w:r w:rsidR="002813B5" w:rsidRPr="00C11FFE">
        <w:rPr>
          <w:rFonts w:ascii="Arial" w:hAnsi="Arial" w:cs="Arial"/>
          <w:strike/>
          <w:rPrChange w:id="121" w:author="adriana.araujo" w:date="2016-10-13T15:34:00Z">
            <w:rPr>
              <w:rFonts w:ascii="Arial" w:hAnsi="Arial" w:cs="Arial"/>
            </w:rPr>
          </w:rPrChange>
        </w:rPr>
        <w:t>Harlen</w:t>
      </w:r>
      <w:proofErr w:type="spellEnd"/>
      <w:r w:rsidR="002813B5" w:rsidRPr="00C11FFE">
        <w:rPr>
          <w:rFonts w:ascii="Arial" w:hAnsi="Arial" w:cs="Arial"/>
          <w:strike/>
          <w:rPrChange w:id="122" w:author="adriana.araujo" w:date="2016-10-13T15:34:00Z">
            <w:rPr>
              <w:rFonts w:ascii="Arial" w:hAnsi="Arial" w:cs="Arial"/>
            </w:rPr>
          </w:rPrChange>
        </w:rPr>
        <w:t xml:space="preserve"> Lopes Mendes</w:t>
      </w:r>
      <w:r w:rsidRPr="00C11FFE">
        <w:rPr>
          <w:rFonts w:ascii="Arial" w:hAnsi="Arial" w:cs="Arial"/>
          <w:strike/>
          <w:rPrChange w:id="123" w:author="adriana.araujo" w:date="2016-10-13T15:34:00Z">
            <w:rPr>
              <w:rFonts w:ascii="Arial" w:hAnsi="Arial" w:cs="Arial"/>
            </w:rPr>
          </w:rPrChange>
        </w:rPr>
        <w:t>.</w:t>
      </w:r>
    </w:p>
    <w:p w:rsidR="00C46665" w:rsidRPr="00AF38B9" w:rsidRDefault="0091193E" w:rsidP="00C46665">
      <w:pPr>
        <w:pStyle w:val="SemEspaamento"/>
        <w:spacing w:line="360" w:lineRule="auto"/>
        <w:ind w:firstLine="708"/>
        <w:jc w:val="both"/>
        <w:rPr>
          <w:rFonts w:ascii="Arial" w:hAnsi="Arial" w:cs="Arial"/>
          <w:strike/>
          <w:rPrChange w:id="124" w:author="adriana.araujo" w:date="2016-10-13T15:40:00Z">
            <w:rPr>
              <w:rFonts w:ascii="Arial" w:hAnsi="Arial" w:cs="Arial"/>
            </w:rPr>
          </w:rPrChange>
        </w:rPr>
      </w:pPr>
      <w:r w:rsidRPr="00AF38B9">
        <w:rPr>
          <w:rFonts w:ascii="Arial" w:hAnsi="Arial" w:cs="Arial"/>
          <w:strike/>
          <w:rPrChange w:id="125" w:author="adriana.araujo" w:date="2016-10-13T15:40:00Z">
            <w:rPr>
              <w:rFonts w:ascii="Arial" w:hAnsi="Arial" w:cs="Arial"/>
            </w:rPr>
          </w:rPrChange>
        </w:rPr>
        <w:t xml:space="preserve">2.2 – </w:t>
      </w:r>
      <w:ins w:id="126" w:author="adriana.araujo" w:date="2016-10-13T12:45:00Z">
        <w:r w:rsidR="0013035A" w:rsidRPr="00AF38B9">
          <w:rPr>
            <w:rFonts w:ascii="Arial" w:hAnsi="Arial" w:cs="Arial"/>
            <w:strike/>
            <w:rPrChange w:id="127" w:author="adriana.araujo" w:date="2016-10-13T15:40:00Z">
              <w:rPr>
                <w:rFonts w:ascii="Arial" w:hAnsi="Arial" w:cs="Arial"/>
              </w:rPr>
            </w:rPrChange>
          </w:rPr>
          <w:t xml:space="preserve">Não se </w:t>
        </w:r>
        <w:proofErr w:type="gramStart"/>
        <w:r w:rsidR="0013035A" w:rsidRPr="00AF38B9">
          <w:rPr>
            <w:rFonts w:ascii="Arial" w:hAnsi="Arial" w:cs="Arial"/>
            <w:strike/>
            <w:rPrChange w:id="128" w:author="adriana.araujo" w:date="2016-10-13T15:40:00Z">
              <w:rPr>
                <w:rFonts w:ascii="Arial" w:hAnsi="Arial" w:cs="Arial"/>
              </w:rPr>
            </w:rPrChange>
          </w:rPr>
          <w:t>constata</w:t>
        </w:r>
        <w:proofErr w:type="gramEnd"/>
        <w:r w:rsidR="0013035A" w:rsidRPr="00AF38B9">
          <w:rPr>
            <w:rFonts w:ascii="Arial" w:hAnsi="Arial" w:cs="Arial"/>
            <w:strike/>
            <w:rPrChange w:id="129" w:author="adriana.araujo" w:date="2016-10-13T15:40:00Z">
              <w:rPr>
                <w:rFonts w:ascii="Arial" w:hAnsi="Arial" w:cs="Arial"/>
              </w:rPr>
            </w:rPrChange>
          </w:rPr>
          <w:t xml:space="preserve">, </w:t>
        </w:r>
      </w:ins>
      <w:del w:id="130" w:author="adriana.araujo" w:date="2016-10-13T12:45:00Z">
        <w:r w:rsidR="00C46665" w:rsidRPr="00AF38B9" w:rsidDel="0013035A">
          <w:rPr>
            <w:rFonts w:ascii="Arial" w:hAnsi="Arial" w:cs="Arial"/>
            <w:strike/>
            <w:rPrChange w:id="131" w:author="adriana.araujo" w:date="2016-10-13T15:40:00Z">
              <w:rPr>
                <w:rFonts w:ascii="Arial" w:hAnsi="Arial" w:cs="Arial"/>
              </w:rPr>
            </w:rPrChange>
          </w:rPr>
          <w:delText xml:space="preserve">não </w:delText>
        </w:r>
        <w:r w:rsidR="002813B5" w:rsidRPr="00AF38B9" w:rsidDel="0013035A">
          <w:rPr>
            <w:rFonts w:ascii="Arial" w:hAnsi="Arial" w:cs="Arial"/>
            <w:strike/>
            <w:rPrChange w:id="132" w:author="adriana.araujo" w:date="2016-10-13T15:40:00Z">
              <w:rPr>
                <w:rFonts w:ascii="Arial" w:hAnsi="Arial" w:cs="Arial"/>
              </w:rPr>
            </w:rPrChange>
          </w:rPr>
          <w:delText xml:space="preserve">consta </w:delText>
        </w:r>
      </w:del>
      <w:r w:rsidR="002813B5" w:rsidRPr="00AF38B9">
        <w:rPr>
          <w:rFonts w:ascii="Arial" w:hAnsi="Arial" w:cs="Arial"/>
          <w:strike/>
          <w:rPrChange w:id="133" w:author="adriana.araujo" w:date="2016-10-13T15:40:00Z">
            <w:rPr>
              <w:rFonts w:ascii="Arial" w:hAnsi="Arial" w:cs="Arial"/>
            </w:rPr>
          </w:rPrChange>
        </w:rPr>
        <w:t xml:space="preserve">nos autos, </w:t>
      </w:r>
      <w:ins w:id="134" w:author="adriana.araujo" w:date="2016-10-13T12:45:00Z">
        <w:r w:rsidR="0013035A" w:rsidRPr="00AF38B9">
          <w:rPr>
            <w:rFonts w:ascii="Arial" w:hAnsi="Arial" w:cs="Arial"/>
            <w:strike/>
            <w:rPrChange w:id="135" w:author="adriana.araujo" w:date="2016-10-13T15:40:00Z">
              <w:rPr>
                <w:rFonts w:ascii="Arial" w:hAnsi="Arial" w:cs="Arial"/>
              </w:rPr>
            </w:rPrChange>
          </w:rPr>
          <w:t>N</w:t>
        </w:r>
      </w:ins>
      <w:del w:id="136" w:author="adriana.araujo" w:date="2016-10-13T12:45:00Z">
        <w:r w:rsidR="002813B5" w:rsidRPr="00AF38B9" w:rsidDel="0013035A">
          <w:rPr>
            <w:rFonts w:ascii="Arial" w:hAnsi="Arial" w:cs="Arial"/>
            <w:strike/>
            <w:rPrChange w:id="137" w:author="adriana.araujo" w:date="2016-10-13T15:40:00Z">
              <w:rPr>
                <w:rFonts w:ascii="Arial" w:hAnsi="Arial" w:cs="Arial"/>
              </w:rPr>
            </w:rPrChange>
          </w:rPr>
          <w:delText>n</w:delText>
        </w:r>
      </w:del>
      <w:r w:rsidR="002813B5" w:rsidRPr="00AF38B9">
        <w:rPr>
          <w:rFonts w:ascii="Arial" w:hAnsi="Arial" w:cs="Arial"/>
          <w:strike/>
          <w:rPrChange w:id="138" w:author="adriana.araujo" w:date="2016-10-13T15:40:00Z">
            <w:rPr>
              <w:rFonts w:ascii="Arial" w:hAnsi="Arial" w:cs="Arial"/>
            </w:rPr>
          </w:rPrChange>
        </w:rPr>
        <w:t xml:space="preserve">ota de </w:t>
      </w:r>
      <w:ins w:id="139" w:author="adriana.araujo" w:date="2016-10-13T12:45:00Z">
        <w:r w:rsidR="0013035A" w:rsidRPr="00AF38B9">
          <w:rPr>
            <w:rFonts w:ascii="Arial" w:hAnsi="Arial" w:cs="Arial"/>
            <w:strike/>
            <w:rPrChange w:id="140" w:author="adriana.araujo" w:date="2016-10-13T15:40:00Z">
              <w:rPr>
                <w:rFonts w:ascii="Arial" w:hAnsi="Arial" w:cs="Arial"/>
              </w:rPr>
            </w:rPrChange>
          </w:rPr>
          <w:t>E</w:t>
        </w:r>
      </w:ins>
      <w:del w:id="141" w:author="adriana.araujo" w:date="2016-10-13T12:45:00Z">
        <w:r w:rsidR="002813B5" w:rsidRPr="00AF38B9" w:rsidDel="0013035A">
          <w:rPr>
            <w:rFonts w:ascii="Arial" w:hAnsi="Arial" w:cs="Arial"/>
            <w:strike/>
            <w:rPrChange w:id="142" w:author="adriana.araujo" w:date="2016-10-13T15:40:00Z">
              <w:rPr>
                <w:rFonts w:ascii="Arial" w:hAnsi="Arial" w:cs="Arial"/>
              </w:rPr>
            </w:rPrChange>
          </w:rPr>
          <w:delText>e</w:delText>
        </w:r>
      </w:del>
      <w:r w:rsidR="002813B5" w:rsidRPr="00AF38B9">
        <w:rPr>
          <w:rFonts w:ascii="Arial" w:hAnsi="Arial" w:cs="Arial"/>
          <w:strike/>
          <w:rPrChange w:id="143" w:author="adriana.araujo" w:date="2016-10-13T15:40:00Z">
            <w:rPr>
              <w:rFonts w:ascii="Arial" w:hAnsi="Arial" w:cs="Arial"/>
            </w:rPr>
          </w:rPrChange>
        </w:rPr>
        <w:t>mpenho, logo descumprindo o que estabelece o item 14.7 da RNP – 005/2009</w:t>
      </w:r>
      <w:r w:rsidR="00C46665" w:rsidRPr="00AF38B9">
        <w:rPr>
          <w:rFonts w:ascii="Arial" w:hAnsi="Arial" w:cs="Arial"/>
          <w:strike/>
          <w:rPrChange w:id="144" w:author="adriana.araujo" w:date="2016-10-13T15:40:00Z">
            <w:rPr>
              <w:rFonts w:ascii="Arial" w:hAnsi="Arial" w:cs="Arial"/>
            </w:rPr>
          </w:rPrChange>
        </w:rPr>
        <w:t>.</w:t>
      </w:r>
    </w:p>
    <w:p w:rsidR="0091193E" w:rsidRPr="00AF38B9" w:rsidRDefault="00C46665" w:rsidP="00C46665">
      <w:pPr>
        <w:pStyle w:val="SemEspaamento"/>
        <w:spacing w:line="360" w:lineRule="auto"/>
        <w:ind w:firstLine="708"/>
        <w:jc w:val="both"/>
        <w:rPr>
          <w:rFonts w:ascii="Arial" w:hAnsi="Arial" w:cs="Arial"/>
          <w:strike/>
          <w:rPrChange w:id="145" w:author="adriana.araujo" w:date="2016-10-13T15:40:00Z">
            <w:rPr>
              <w:rFonts w:ascii="Arial" w:hAnsi="Arial" w:cs="Arial"/>
            </w:rPr>
          </w:rPrChange>
        </w:rPr>
      </w:pPr>
      <w:r w:rsidRPr="00AF38B9">
        <w:rPr>
          <w:rFonts w:ascii="Arial" w:hAnsi="Arial" w:cs="Arial"/>
          <w:strike/>
          <w:rPrChange w:id="146" w:author="adriana.araujo" w:date="2016-10-13T15:40:00Z">
            <w:rPr>
              <w:rFonts w:ascii="Arial" w:hAnsi="Arial" w:cs="Arial"/>
            </w:rPr>
          </w:rPrChange>
        </w:rPr>
        <w:t xml:space="preserve">2.3 – </w:t>
      </w:r>
      <w:r w:rsidR="002813B5" w:rsidRPr="00AF38B9">
        <w:rPr>
          <w:rFonts w:ascii="Arial" w:hAnsi="Arial" w:cs="Arial"/>
          <w:strike/>
          <w:rPrChange w:id="147" w:author="adriana.araujo" w:date="2016-10-13T15:40:00Z">
            <w:rPr>
              <w:rFonts w:ascii="Arial" w:hAnsi="Arial" w:cs="Arial"/>
            </w:rPr>
          </w:rPrChange>
        </w:rPr>
        <w:t>Não consta a prestação de contas e também os tickets de viagem ou outro documento, que comprove o</w:t>
      </w:r>
      <w:r w:rsidR="000214C8" w:rsidRPr="00AF38B9">
        <w:rPr>
          <w:rFonts w:ascii="Arial" w:hAnsi="Arial" w:cs="Arial"/>
          <w:strike/>
          <w:rPrChange w:id="148" w:author="adriana.araujo" w:date="2016-10-13T15:40:00Z">
            <w:rPr>
              <w:rFonts w:ascii="Arial" w:hAnsi="Arial" w:cs="Arial"/>
            </w:rPr>
          </w:rPrChange>
        </w:rPr>
        <w:t>s</w:t>
      </w:r>
      <w:r w:rsidR="002813B5" w:rsidRPr="00AF38B9">
        <w:rPr>
          <w:rFonts w:ascii="Arial" w:hAnsi="Arial" w:cs="Arial"/>
          <w:strike/>
          <w:rPrChange w:id="149" w:author="adriana.araujo" w:date="2016-10-13T15:40:00Z">
            <w:rPr>
              <w:rFonts w:ascii="Arial" w:hAnsi="Arial" w:cs="Arial"/>
            </w:rPr>
          </w:rPrChange>
        </w:rPr>
        <w:t xml:space="preserve"> embarque</w:t>
      </w:r>
      <w:r w:rsidR="000214C8" w:rsidRPr="00AF38B9">
        <w:rPr>
          <w:rFonts w:ascii="Arial" w:hAnsi="Arial" w:cs="Arial"/>
          <w:strike/>
          <w:rPrChange w:id="150" w:author="adriana.araujo" w:date="2016-10-13T15:40:00Z">
            <w:rPr>
              <w:rFonts w:ascii="Arial" w:hAnsi="Arial" w:cs="Arial"/>
            </w:rPr>
          </w:rPrChange>
        </w:rPr>
        <w:t xml:space="preserve">s, apenas fatura da </w:t>
      </w:r>
      <w:r w:rsidR="00D96861" w:rsidRPr="00AF38B9">
        <w:rPr>
          <w:rFonts w:ascii="Arial" w:hAnsi="Arial" w:cs="Arial"/>
          <w:strike/>
          <w:rPrChange w:id="151" w:author="adriana.araujo" w:date="2016-10-13T15:40:00Z">
            <w:rPr>
              <w:rFonts w:ascii="Arial" w:hAnsi="Arial" w:cs="Arial"/>
            </w:rPr>
          </w:rPrChange>
        </w:rPr>
        <w:t>PROPAG TURISMO</w:t>
      </w:r>
      <w:r w:rsidR="000214C8" w:rsidRPr="00AF38B9">
        <w:rPr>
          <w:rFonts w:ascii="Arial" w:hAnsi="Arial" w:cs="Arial"/>
          <w:strike/>
          <w:rPrChange w:id="152" w:author="adriana.araujo" w:date="2016-10-13T15:40:00Z">
            <w:rPr>
              <w:rFonts w:ascii="Arial" w:hAnsi="Arial" w:cs="Arial"/>
            </w:rPr>
          </w:rPrChange>
        </w:rPr>
        <w:t>, descumprindo o item 11.1 da RNP – 005/2009.</w:t>
      </w:r>
    </w:p>
    <w:p w:rsidR="000214C8" w:rsidRPr="00AF38B9" w:rsidRDefault="000214C8" w:rsidP="00C46665">
      <w:pPr>
        <w:pStyle w:val="SemEspaamento"/>
        <w:spacing w:line="360" w:lineRule="auto"/>
        <w:ind w:firstLine="708"/>
        <w:jc w:val="both"/>
        <w:rPr>
          <w:rFonts w:ascii="Arial" w:hAnsi="Arial" w:cs="Arial"/>
          <w:strike/>
          <w:rPrChange w:id="153" w:author="adriana.araujo" w:date="2016-10-13T15:41:00Z">
            <w:rPr>
              <w:rFonts w:ascii="Arial" w:hAnsi="Arial" w:cs="Arial"/>
            </w:rPr>
          </w:rPrChange>
        </w:rPr>
      </w:pPr>
      <w:r w:rsidRPr="00AF38B9">
        <w:rPr>
          <w:rFonts w:ascii="Arial" w:hAnsi="Arial" w:cs="Arial"/>
          <w:strike/>
          <w:rPrChange w:id="154" w:author="adriana.araujo" w:date="2016-10-13T15:41:00Z">
            <w:rPr>
              <w:rFonts w:ascii="Arial" w:hAnsi="Arial" w:cs="Arial"/>
            </w:rPr>
          </w:rPrChange>
        </w:rPr>
        <w:t xml:space="preserve">2.4 – não </w:t>
      </w:r>
      <w:proofErr w:type="gramStart"/>
      <w:r w:rsidRPr="00AF38B9">
        <w:rPr>
          <w:rFonts w:ascii="Arial" w:hAnsi="Arial" w:cs="Arial"/>
          <w:strike/>
          <w:rPrChange w:id="155" w:author="adriana.araujo" w:date="2016-10-13T15:41:00Z">
            <w:rPr>
              <w:rFonts w:ascii="Arial" w:hAnsi="Arial" w:cs="Arial"/>
            </w:rPr>
          </w:rPrChange>
        </w:rPr>
        <w:t>detectou-se</w:t>
      </w:r>
      <w:proofErr w:type="gramEnd"/>
      <w:r w:rsidRPr="00AF38B9">
        <w:rPr>
          <w:rFonts w:ascii="Arial" w:hAnsi="Arial" w:cs="Arial"/>
          <w:strike/>
          <w:rPrChange w:id="156" w:author="adriana.araujo" w:date="2016-10-13T15:41:00Z">
            <w:rPr>
              <w:rFonts w:ascii="Arial" w:hAnsi="Arial" w:cs="Arial"/>
            </w:rPr>
          </w:rPrChange>
        </w:rPr>
        <w:t xml:space="preserve"> folder do evento ou outro documento que justifique a solicitação da passagem, contrariando o item 5, sub-item 2 da RNP – 005/2009</w:t>
      </w:r>
    </w:p>
    <w:p w:rsidR="000214C8" w:rsidRPr="00AF38B9" w:rsidRDefault="000214C8" w:rsidP="00C46665">
      <w:pPr>
        <w:pStyle w:val="SemEspaamento"/>
        <w:spacing w:line="360" w:lineRule="auto"/>
        <w:ind w:firstLine="708"/>
        <w:jc w:val="both"/>
        <w:rPr>
          <w:rFonts w:ascii="Arial" w:hAnsi="Arial" w:cs="Arial"/>
          <w:strike/>
          <w:rPrChange w:id="157" w:author="adriana.araujo" w:date="2016-10-13T15:41:00Z">
            <w:rPr>
              <w:rFonts w:ascii="Arial" w:hAnsi="Arial" w:cs="Arial"/>
            </w:rPr>
          </w:rPrChange>
        </w:rPr>
      </w:pPr>
      <w:r w:rsidRPr="00AF38B9">
        <w:rPr>
          <w:rFonts w:ascii="Arial" w:hAnsi="Arial" w:cs="Arial"/>
          <w:strike/>
          <w:rPrChange w:id="158" w:author="adriana.araujo" w:date="2016-10-13T15:41:00Z">
            <w:rPr>
              <w:rFonts w:ascii="Arial" w:hAnsi="Arial" w:cs="Arial"/>
            </w:rPr>
          </w:rPrChange>
        </w:rPr>
        <w:t xml:space="preserve">2.5 – de acordo com o contido </w:t>
      </w:r>
      <w:r w:rsidR="0070562C" w:rsidRPr="00AF38B9">
        <w:rPr>
          <w:rFonts w:ascii="Arial" w:hAnsi="Arial" w:cs="Arial"/>
          <w:strike/>
          <w:rPrChange w:id="159" w:author="adriana.araujo" w:date="2016-10-13T15:41:00Z">
            <w:rPr>
              <w:rFonts w:ascii="Arial" w:hAnsi="Arial" w:cs="Arial"/>
            </w:rPr>
          </w:rPrChange>
        </w:rPr>
        <w:t>às fls. 02 que</w:t>
      </w:r>
      <w:r w:rsidRPr="00AF38B9">
        <w:rPr>
          <w:rFonts w:ascii="Arial" w:hAnsi="Arial" w:cs="Arial"/>
          <w:strike/>
          <w:rPrChange w:id="160" w:author="adriana.araujo" w:date="2016-10-13T15:41:00Z">
            <w:rPr>
              <w:rFonts w:ascii="Arial" w:hAnsi="Arial" w:cs="Arial"/>
            </w:rPr>
          </w:rPrChange>
        </w:rPr>
        <w:t xml:space="preserve"> a referida fatura f</w:t>
      </w:r>
      <w:r w:rsidR="0070562C" w:rsidRPr="00AF38B9">
        <w:rPr>
          <w:rFonts w:ascii="Arial" w:hAnsi="Arial" w:cs="Arial"/>
          <w:strike/>
          <w:rPrChange w:id="161" w:author="adriana.araujo" w:date="2016-10-13T15:41:00Z">
            <w:rPr>
              <w:rFonts w:ascii="Arial" w:hAnsi="Arial" w:cs="Arial"/>
            </w:rPr>
          </w:rPrChange>
        </w:rPr>
        <w:t>a</w:t>
      </w:r>
      <w:r w:rsidRPr="00AF38B9">
        <w:rPr>
          <w:rFonts w:ascii="Arial" w:hAnsi="Arial" w:cs="Arial"/>
          <w:strike/>
          <w:rPrChange w:id="162" w:author="adriana.araujo" w:date="2016-10-13T15:41:00Z">
            <w:rPr>
              <w:rFonts w:ascii="Arial" w:hAnsi="Arial" w:cs="Arial"/>
            </w:rPr>
          </w:rPrChange>
        </w:rPr>
        <w:t xml:space="preserve">z parte do Processo n° </w:t>
      </w:r>
      <w:r w:rsidR="0070562C" w:rsidRPr="00AF38B9">
        <w:rPr>
          <w:rFonts w:ascii="Arial" w:hAnsi="Arial" w:cs="Arial"/>
          <w:strike/>
          <w:rPrChange w:id="163" w:author="adriana.araujo" w:date="2016-10-13T15:41:00Z">
            <w:rPr>
              <w:rFonts w:ascii="Arial" w:hAnsi="Arial" w:cs="Arial"/>
            </w:rPr>
          </w:rPrChange>
        </w:rPr>
        <w:t>1206-0266/2015</w:t>
      </w:r>
    </w:p>
    <w:p w:rsidR="0091193E" w:rsidRPr="0011435B" w:rsidRDefault="0091193E" w:rsidP="0091193E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1435B">
        <w:rPr>
          <w:rFonts w:ascii="Arial" w:hAnsi="Arial" w:cs="Arial"/>
        </w:rPr>
        <w:t xml:space="preserve"> </w:t>
      </w:r>
    </w:p>
    <w:p w:rsidR="0091193E" w:rsidRPr="00AF38B9" w:rsidRDefault="0091193E" w:rsidP="0091193E">
      <w:pPr>
        <w:pStyle w:val="SemEspaamento"/>
        <w:spacing w:line="360" w:lineRule="auto"/>
        <w:jc w:val="both"/>
        <w:rPr>
          <w:rFonts w:ascii="Arial" w:hAnsi="Arial" w:cs="Arial"/>
          <w:b/>
          <w:rPrChange w:id="164" w:author="adriana.araujo" w:date="2016-10-13T15:42:00Z">
            <w:rPr>
              <w:rFonts w:ascii="Arial" w:hAnsi="Arial" w:cs="Arial"/>
            </w:rPr>
          </w:rPrChange>
        </w:rPr>
      </w:pPr>
      <w:r w:rsidRPr="00AF38B9">
        <w:rPr>
          <w:rFonts w:ascii="Arial" w:hAnsi="Arial" w:cs="Arial"/>
          <w:b/>
          <w:rPrChange w:id="165" w:author="adriana.araujo" w:date="2016-10-13T15:42:00Z">
            <w:rPr>
              <w:rFonts w:ascii="Arial" w:hAnsi="Arial" w:cs="Arial"/>
            </w:rPr>
          </w:rPrChange>
        </w:rPr>
        <w:t xml:space="preserve"> É O RELATÓRIO.</w:t>
      </w:r>
    </w:p>
    <w:p w:rsidR="0091193E" w:rsidRPr="0011435B" w:rsidRDefault="0091193E" w:rsidP="0091193E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91193E" w:rsidRPr="0011435B" w:rsidRDefault="0091193E" w:rsidP="009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11435B">
        <w:rPr>
          <w:rFonts w:ascii="Arial" w:hAnsi="Arial" w:cs="Arial"/>
          <w:b/>
        </w:rPr>
        <w:t>3 - NO MÉRITO</w:t>
      </w:r>
    </w:p>
    <w:p w:rsidR="0091193E" w:rsidRPr="0011435B" w:rsidRDefault="0091193E" w:rsidP="0091193E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AF38B9" w:rsidRDefault="00AF38B9" w:rsidP="0091193E">
      <w:pPr>
        <w:spacing w:after="0" w:line="360" w:lineRule="auto"/>
        <w:ind w:firstLine="708"/>
        <w:jc w:val="both"/>
        <w:rPr>
          <w:ins w:id="166" w:author="adriana.araujo" w:date="2016-10-13T15:43:00Z"/>
          <w:rFonts w:ascii="Arial" w:hAnsi="Arial" w:cs="Arial"/>
        </w:rPr>
      </w:pPr>
    </w:p>
    <w:p w:rsidR="0091193E" w:rsidRDefault="0091193E" w:rsidP="0091193E">
      <w:pPr>
        <w:spacing w:after="0" w:line="360" w:lineRule="auto"/>
        <w:ind w:firstLine="708"/>
        <w:jc w:val="both"/>
        <w:rPr>
          <w:ins w:id="167" w:author="adriana.araujo" w:date="2016-10-13T15:44:00Z"/>
          <w:rFonts w:ascii="Arial" w:hAnsi="Arial" w:cs="Arial"/>
        </w:rPr>
      </w:pPr>
      <w:r w:rsidRPr="0011435B">
        <w:rPr>
          <w:rFonts w:ascii="Arial" w:hAnsi="Arial" w:cs="Arial"/>
        </w:rPr>
        <w:t>3.1. De toda a explanação e detalhamento dos autos, contido no “Relatório e no Exame dos Autos” do presente Parecer, registramos os seguintes aspectos relevantes a serem solucionados, de forma a concluir satisfatória e legalmente o procedimento, a saber:</w:t>
      </w:r>
    </w:p>
    <w:p w:rsidR="00AF38B9" w:rsidRPr="00E32F54" w:rsidRDefault="00AF38B9" w:rsidP="00AF38B9">
      <w:pPr>
        <w:pStyle w:val="PargrafodaLista"/>
        <w:numPr>
          <w:ilvl w:val="0"/>
          <w:numId w:val="3"/>
        </w:numPr>
        <w:spacing w:after="0" w:line="360" w:lineRule="auto"/>
        <w:rPr>
          <w:ins w:id="168" w:author="adriana.araujo" w:date="2016-10-13T15:44:00Z"/>
          <w:rFonts w:ascii="Arial" w:hAnsi="Arial" w:cs="Arial"/>
          <w:b/>
          <w:sz w:val="20"/>
          <w:szCs w:val="20"/>
        </w:rPr>
      </w:pPr>
      <w:ins w:id="169" w:author="adriana.araujo" w:date="2016-10-13T15:44:00Z">
        <w:r w:rsidRPr="00E32F54">
          <w:rPr>
            <w:rFonts w:ascii="Arial" w:hAnsi="Arial" w:cs="Arial"/>
            <w:b/>
            <w:sz w:val="20"/>
            <w:szCs w:val="20"/>
            <w:u w:val="single"/>
          </w:rPr>
          <w:t>DISPONIBILIDADE ORÇAMENTÁRIA E FINANCEIRA</w:t>
        </w:r>
        <w:r w:rsidRPr="00E32F54">
          <w:rPr>
            <w:rFonts w:ascii="Arial" w:hAnsi="Arial" w:cs="Arial"/>
            <w:b/>
            <w:sz w:val="20"/>
            <w:szCs w:val="20"/>
          </w:rPr>
          <w:t xml:space="preserve"> </w:t>
        </w:r>
        <w:r w:rsidRPr="00E32F54">
          <w:rPr>
            <w:rFonts w:ascii="Arial" w:hAnsi="Arial" w:cs="Arial"/>
            <w:sz w:val="20"/>
            <w:szCs w:val="20"/>
          </w:rPr>
          <w:t>– Informar a disponibilidade orçamentária e financeira no orçamento vigente.</w:t>
        </w:r>
      </w:ins>
    </w:p>
    <w:p w:rsidR="00AF38B9" w:rsidRPr="00E32F54" w:rsidRDefault="00AF38B9" w:rsidP="00AF38B9">
      <w:pPr>
        <w:pStyle w:val="PargrafodaLista"/>
        <w:numPr>
          <w:ilvl w:val="0"/>
          <w:numId w:val="3"/>
        </w:numPr>
        <w:spacing w:after="0" w:line="360" w:lineRule="auto"/>
        <w:rPr>
          <w:ins w:id="170" w:author="adriana.araujo" w:date="2016-10-13T15:44:00Z"/>
          <w:rFonts w:ascii="Arial" w:hAnsi="Arial" w:cs="Arial"/>
          <w:sz w:val="20"/>
          <w:szCs w:val="20"/>
        </w:rPr>
      </w:pPr>
      <w:ins w:id="171" w:author="adriana.araujo" w:date="2016-10-13T15:44:00Z">
        <w:r w:rsidRPr="00E32F54">
          <w:rPr>
            <w:rFonts w:ascii="Arial" w:hAnsi="Arial" w:cs="Arial"/>
            <w:b/>
            <w:sz w:val="20"/>
            <w:szCs w:val="20"/>
            <w:u w:val="single"/>
          </w:rPr>
          <w:t>RECONHECIMENTO DA DÍVIDA</w:t>
        </w:r>
        <w:r w:rsidRPr="00E32F54">
          <w:rPr>
            <w:rFonts w:ascii="Arial" w:hAnsi="Arial" w:cs="Arial"/>
            <w:sz w:val="20"/>
            <w:szCs w:val="20"/>
          </w:rPr>
          <w:t xml:space="preserve"> – que o órgão proceda à publicação do Reconhecimento da Dívida, </w:t>
        </w:r>
        <w:r w:rsidRPr="00E32F54">
          <w:rPr>
            <w:rFonts w:ascii="Arial" w:hAnsi="Arial" w:cs="Arial"/>
            <w:b/>
            <w:i/>
            <w:sz w:val="20"/>
            <w:szCs w:val="20"/>
          </w:rPr>
          <w:t>conforme artigo 47, III do Decreto estadual 48.049/2016.</w:t>
        </w:r>
      </w:ins>
    </w:p>
    <w:p w:rsidR="00AF38B9" w:rsidRPr="00AF38B9" w:rsidRDefault="00AF38B9" w:rsidP="00AF38B9">
      <w:pPr>
        <w:pStyle w:val="PargrafodaLista"/>
        <w:numPr>
          <w:ilvl w:val="0"/>
          <w:numId w:val="3"/>
        </w:numPr>
        <w:spacing w:after="0" w:line="360" w:lineRule="auto"/>
        <w:rPr>
          <w:ins w:id="172" w:author="adriana.araujo" w:date="2016-10-13T15:44:00Z"/>
          <w:rFonts w:ascii="Arial" w:hAnsi="Arial" w:cs="Arial"/>
          <w:sz w:val="20"/>
          <w:szCs w:val="20"/>
        </w:rPr>
      </w:pPr>
      <w:ins w:id="173" w:author="adriana.araujo" w:date="2016-10-13T15:44:00Z">
        <w:r w:rsidRPr="00E32F54">
          <w:rPr>
            <w:rFonts w:ascii="Arial" w:hAnsi="Arial" w:cs="Arial"/>
            <w:b/>
            <w:bCs/>
            <w:sz w:val="20"/>
            <w:szCs w:val="20"/>
            <w:u w:val="single"/>
          </w:rPr>
          <w:t>CERTIDÕES NEGATIVAS</w:t>
        </w:r>
        <w:r w:rsidRPr="00E32F54"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r w:rsidRPr="00E32F54">
          <w:rPr>
            <w:rFonts w:ascii="Arial" w:hAnsi="Arial" w:cs="Arial"/>
            <w:bCs/>
            <w:sz w:val="20"/>
            <w:szCs w:val="20"/>
          </w:rPr>
          <w:t>– Que sejam anexadas ao processo, certidões negativas de débitos fiscais e trabalhistas dentro da validade.</w:t>
        </w:r>
      </w:ins>
    </w:p>
    <w:p w:rsidR="00AF38B9" w:rsidRPr="00AF38B9" w:rsidRDefault="00AF38B9" w:rsidP="00AF38B9">
      <w:pPr>
        <w:pStyle w:val="PargrafodaLista"/>
        <w:numPr>
          <w:ilvl w:val="0"/>
          <w:numId w:val="3"/>
        </w:numPr>
        <w:spacing w:after="0" w:line="360" w:lineRule="auto"/>
        <w:rPr>
          <w:ins w:id="174" w:author="adriana.araujo" w:date="2016-10-13T15:44:00Z"/>
          <w:rFonts w:ascii="Arial" w:hAnsi="Arial" w:cs="Arial"/>
          <w:sz w:val="20"/>
          <w:szCs w:val="20"/>
        </w:rPr>
      </w:pPr>
      <w:ins w:id="175" w:author="adriana.araujo" w:date="2016-10-13T15:45:00Z">
        <w:r>
          <w:rPr>
            <w:rFonts w:ascii="Arial" w:hAnsi="Arial" w:cs="Arial"/>
            <w:b/>
            <w:bCs/>
            <w:sz w:val="20"/>
            <w:szCs w:val="20"/>
            <w:u w:val="single"/>
          </w:rPr>
          <w:t xml:space="preserve">PROCESSO ORIGINAL - </w:t>
        </w:r>
      </w:ins>
      <w:ins w:id="176" w:author="adriana.araujo" w:date="2016-10-13T15:44:00Z">
        <w:r w:rsidRPr="00AF38B9">
          <w:rPr>
            <w:rFonts w:ascii="Arial" w:hAnsi="Arial" w:cs="Arial"/>
            <w:bCs/>
            <w:sz w:val="20"/>
            <w:szCs w:val="20"/>
            <w:u w:val="single"/>
            <w:rPrChange w:id="177" w:author="adriana.araujo" w:date="2016-10-13T15:45:00Z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rPrChange>
          </w:rPr>
          <w:t>Que seja apensado aos autos o Processo original nº 1206</w:t>
        </w:r>
        <w:r w:rsidRPr="00AF38B9">
          <w:rPr>
            <w:rFonts w:ascii="Arial" w:hAnsi="Arial" w:cs="Arial"/>
            <w:sz w:val="20"/>
            <w:szCs w:val="20"/>
            <w:rPrChange w:id="178" w:author="adriana.araujo" w:date="2016-10-13T15:45:00Z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rPrChange>
          </w:rPr>
          <w:t>-</w:t>
        </w:r>
      </w:ins>
      <w:ins w:id="179" w:author="adriana.araujo" w:date="2016-10-13T15:45:00Z">
        <w:r w:rsidRPr="00AF38B9">
          <w:rPr>
            <w:rFonts w:ascii="Arial" w:hAnsi="Arial" w:cs="Arial"/>
            <w:sz w:val="20"/>
            <w:szCs w:val="20"/>
          </w:rPr>
          <w:t>0266/2015</w:t>
        </w:r>
        <w:r>
          <w:rPr>
            <w:rFonts w:ascii="Arial" w:hAnsi="Arial" w:cs="Arial"/>
            <w:sz w:val="20"/>
            <w:szCs w:val="20"/>
          </w:rPr>
          <w:t>.</w:t>
        </w:r>
      </w:ins>
    </w:p>
    <w:p w:rsidR="00AF38B9" w:rsidRPr="00AF38B9" w:rsidRDefault="00AF38B9" w:rsidP="0091193E">
      <w:pPr>
        <w:spacing w:after="0" w:line="360" w:lineRule="auto"/>
        <w:ind w:firstLine="708"/>
        <w:jc w:val="both"/>
        <w:rPr>
          <w:rFonts w:ascii="Arial" w:hAnsi="Arial" w:cs="Arial"/>
          <w:strike/>
          <w:rPrChange w:id="180" w:author="adriana.araujo" w:date="2016-10-13T15:45:00Z">
            <w:rPr>
              <w:rFonts w:ascii="Arial" w:hAnsi="Arial" w:cs="Arial"/>
            </w:rPr>
          </w:rPrChange>
        </w:rPr>
      </w:pPr>
    </w:p>
    <w:p w:rsidR="0091193E" w:rsidRPr="00AF38B9" w:rsidDel="00AF38B9" w:rsidRDefault="0091193E" w:rsidP="0091193E">
      <w:pPr>
        <w:spacing w:after="0" w:line="360" w:lineRule="auto"/>
        <w:ind w:firstLine="708"/>
        <w:jc w:val="both"/>
        <w:rPr>
          <w:del w:id="181" w:author="adriana.araujo" w:date="2016-10-13T15:42:00Z"/>
          <w:rFonts w:ascii="Arial" w:hAnsi="Arial" w:cs="Arial"/>
          <w:strike/>
          <w:rPrChange w:id="182" w:author="adriana.araujo" w:date="2016-10-13T15:45:00Z">
            <w:rPr>
              <w:del w:id="183" w:author="adriana.araujo" w:date="2016-10-13T15:42:00Z"/>
              <w:rFonts w:ascii="Arial" w:hAnsi="Arial" w:cs="Arial"/>
            </w:rPr>
          </w:rPrChange>
        </w:rPr>
      </w:pPr>
    </w:p>
    <w:p w:rsidR="0091193E" w:rsidRPr="00AF38B9" w:rsidRDefault="0070562C" w:rsidP="0091193E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Arial" w:hAnsi="Arial" w:cs="Arial"/>
          <w:bCs/>
          <w:strike/>
          <w:rPrChange w:id="184" w:author="adriana.araujo" w:date="2016-10-13T15:45:00Z">
            <w:rPr>
              <w:rFonts w:ascii="Arial" w:hAnsi="Arial" w:cs="Arial"/>
              <w:bCs/>
            </w:rPr>
          </w:rPrChange>
        </w:rPr>
      </w:pPr>
      <w:r w:rsidRPr="00AF38B9">
        <w:rPr>
          <w:rFonts w:ascii="Arial" w:hAnsi="Arial" w:cs="Arial"/>
          <w:b/>
          <w:bCs/>
          <w:strike/>
          <w:u w:val="single"/>
          <w:rPrChange w:id="185" w:author="adriana.araujo" w:date="2016-10-13T15:45:00Z">
            <w:rPr>
              <w:rFonts w:ascii="Arial" w:hAnsi="Arial" w:cs="Arial"/>
              <w:b/>
              <w:bCs/>
              <w:u w:val="single"/>
            </w:rPr>
          </w:rPrChange>
        </w:rPr>
        <w:t>NOTA DE EMPENHO</w:t>
      </w:r>
      <w:r w:rsidR="0091193E" w:rsidRPr="00AF38B9">
        <w:rPr>
          <w:rFonts w:ascii="Arial" w:hAnsi="Arial" w:cs="Arial"/>
          <w:b/>
          <w:bCs/>
          <w:strike/>
          <w:rPrChange w:id="186" w:author="adriana.araujo" w:date="2016-10-13T15:45:00Z">
            <w:rPr>
              <w:rFonts w:ascii="Arial" w:hAnsi="Arial" w:cs="Arial"/>
              <w:b/>
              <w:bCs/>
            </w:rPr>
          </w:rPrChange>
        </w:rPr>
        <w:t xml:space="preserve"> –</w:t>
      </w:r>
      <w:r w:rsidR="0091193E" w:rsidRPr="00AF38B9">
        <w:rPr>
          <w:rFonts w:ascii="Arial" w:hAnsi="Arial" w:cs="Arial"/>
          <w:bCs/>
          <w:strike/>
          <w:rPrChange w:id="187" w:author="adriana.araujo" w:date="2016-10-13T15:45:00Z">
            <w:rPr>
              <w:rFonts w:ascii="Arial" w:hAnsi="Arial" w:cs="Arial"/>
              <w:bCs/>
            </w:rPr>
          </w:rPrChange>
        </w:rPr>
        <w:t xml:space="preserve"> </w:t>
      </w:r>
      <w:r w:rsidRPr="00AF38B9">
        <w:rPr>
          <w:rFonts w:ascii="Arial" w:eastAsia="Arial" w:hAnsi="Arial" w:cs="Arial"/>
          <w:strike/>
          <w:rPrChange w:id="188" w:author="adriana.araujo" w:date="2016-10-13T15:45:00Z">
            <w:rPr>
              <w:rFonts w:ascii="Arial" w:eastAsia="Arial" w:hAnsi="Arial" w:cs="Arial"/>
            </w:rPr>
          </w:rPrChange>
        </w:rPr>
        <w:t xml:space="preserve">Encaminhar ao órgão de origem para </w:t>
      </w:r>
      <w:r w:rsidR="00EC5F07" w:rsidRPr="00AF38B9">
        <w:rPr>
          <w:rFonts w:ascii="Arial" w:eastAsia="Arial" w:hAnsi="Arial" w:cs="Arial"/>
          <w:strike/>
          <w:rPrChange w:id="189" w:author="adriana.araujo" w:date="2016-10-13T15:45:00Z">
            <w:rPr>
              <w:rFonts w:ascii="Arial" w:eastAsia="Arial" w:hAnsi="Arial" w:cs="Arial"/>
            </w:rPr>
          </w:rPrChange>
        </w:rPr>
        <w:t>que seja anexado aos autos prévio empenho da despesa em tela</w:t>
      </w:r>
      <w:r w:rsidR="00E051E8" w:rsidRPr="00AF38B9">
        <w:rPr>
          <w:rFonts w:ascii="Arial" w:hAnsi="Arial" w:cs="Arial"/>
          <w:strike/>
          <w:rPrChange w:id="190" w:author="adriana.araujo" w:date="2016-10-13T15:45:00Z">
            <w:rPr>
              <w:rFonts w:ascii="Arial" w:hAnsi="Arial" w:cs="Arial"/>
            </w:rPr>
          </w:rPrChange>
        </w:rPr>
        <w:t>.</w:t>
      </w:r>
    </w:p>
    <w:p w:rsidR="0091193E" w:rsidRPr="00AF38B9" w:rsidRDefault="00EC5F07" w:rsidP="0091193E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trike/>
          <w:rPrChange w:id="191" w:author="adriana.araujo" w:date="2016-10-13T15:45:00Z">
            <w:rPr>
              <w:rFonts w:ascii="Arial" w:eastAsia="Arial" w:hAnsi="Arial" w:cs="Arial"/>
            </w:rPr>
          </w:rPrChange>
        </w:rPr>
      </w:pPr>
      <w:r w:rsidRPr="00AF38B9">
        <w:rPr>
          <w:rFonts w:ascii="Arial" w:eastAsia="Arial" w:hAnsi="Arial" w:cs="Arial"/>
          <w:b/>
          <w:strike/>
          <w:u w:val="single"/>
          <w:rPrChange w:id="192" w:author="adriana.araujo" w:date="2016-10-13T15:45:00Z">
            <w:rPr>
              <w:rFonts w:ascii="Arial" w:eastAsia="Arial" w:hAnsi="Arial" w:cs="Arial"/>
              <w:b/>
              <w:u w:val="single"/>
            </w:rPr>
          </w:rPrChange>
        </w:rPr>
        <w:t>COMPROVANTES</w:t>
      </w:r>
      <w:r w:rsidR="0091193E" w:rsidRPr="00AF38B9">
        <w:rPr>
          <w:rFonts w:ascii="Arial" w:eastAsia="Arial" w:hAnsi="Arial" w:cs="Arial"/>
          <w:b/>
          <w:strike/>
          <w:rPrChange w:id="193" w:author="adriana.araujo" w:date="2016-10-13T15:45:00Z">
            <w:rPr>
              <w:rFonts w:ascii="Arial" w:eastAsia="Arial" w:hAnsi="Arial" w:cs="Arial"/>
              <w:b/>
            </w:rPr>
          </w:rPrChange>
        </w:rPr>
        <w:t xml:space="preserve"> – </w:t>
      </w:r>
      <w:r w:rsidR="0091193E" w:rsidRPr="00AF38B9">
        <w:rPr>
          <w:rFonts w:ascii="Arial" w:eastAsia="Arial" w:hAnsi="Arial" w:cs="Arial"/>
          <w:strike/>
          <w:rPrChange w:id="194" w:author="adriana.araujo" w:date="2016-10-13T15:45:00Z">
            <w:rPr>
              <w:rFonts w:ascii="Arial" w:eastAsia="Arial" w:hAnsi="Arial" w:cs="Arial"/>
            </w:rPr>
          </w:rPrChange>
        </w:rPr>
        <w:t xml:space="preserve">Que </w:t>
      </w:r>
      <w:r w:rsidRPr="00AF38B9">
        <w:rPr>
          <w:rFonts w:ascii="Arial" w:eastAsia="Arial" w:hAnsi="Arial" w:cs="Arial"/>
          <w:strike/>
          <w:rPrChange w:id="195" w:author="adriana.araujo" w:date="2016-10-13T15:45:00Z">
            <w:rPr>
              <w:rFonts w:ascii="Arial" w:eastAsia="Arial" w:hAnsi="Arial" w:cs="Arial"/>
            </w:rPr>
          </w:rPrChange>
        </w:rPr>
        <w:t xml:space="preserve">sejam anexados aos autos </w:t>
      </w:r>
      <w:r w:rsidRPr="00AF38B9">
        <w:rPr>
          <w:rFonts w:ascii="Arial" w:hAnsi="Arial" w:cs="Arial"/>
          <w:strike/>
          <w:rPrChange w:id="196" w:author="adriana.araujo" w:date="2016-10-13T15:45:00Z">
            <w:rPr>
              <w:rFonts w:ascii="Arial" w:hAnsi="Arial" w:cs="Arial"/>
            </w:rPr>
          </w:rPrChange>
        </w:rPr>
        <w:t>tickets de viagem ou outro documento, que comprove os embarques</w:t>
      </w:r>
      <w:r w:rsidRPr="00AF38B9">
        <w:rPr>
          <w:rFonts w:ascii="Arial" w:eastAsia="Arial" w:hAnsi="Arial" w:cs="Arial"/>
          <w:strike/>
          <w:rPrChange w:id="197" w:author="adriana.araujo" w:date="2016-10-13T15:45:00Z">
            <w:rPr>
              <w:rFonts w:ascii="Arial" w:eastAsia="Arial" w:hAnsi="Arial" w:cs="Arial"/>
            </w:rPr>
          </w:rPrChange>
        </w:rPr>
        <w:t xml:space="preserve">, assim como </w:t>
      </w:r>
      <w:r w:rsidRPr="00AF38B9">
        <w:rPr>
          <w:rFonts w:ascii="Arial" w:hAnsi="Arial" w:cs="Arial"/>
          <w:strike/>
          <w:rPrChange w:id="198" w:author="adriana.araujo" w:date="2016-10-13T15:45:00Z">
            <w:rPr>
              <w:rFonts w:ascii="Arial" w:hAnsi="Arial" w:cs="Arial"/>
            </w:rPr>
          </w:rPrChange>
        </w:rPr>
        <w:t xml:space="preserve">folder do evento ou outro documento que justifique a solicitação da </w:t>
      </w:r>
      <w:proofErr w:type="gramStart"/>
      <w:r w:rsidRPr="00AF38B9">
        <w:rPr>
          <w:rFonts w:ascii="Arial" w:hAnsi="Arial" w:cs="Arial"/>
          <w:strike/>
          <w:rPrChange w:id="199" w:author="adriana.araujo" w:date="2016-10-13T15:45:00Z">
            <w:rPr>
              <w:rFonts w:ascii="Arial" w:hAnsi="Arial" w:cs="Arial"/>
            </w:rPr>
          </w:rPrChange>
        </w:rPr>
        <w:t>passagem</w:t>
      </w:r>
      <w:proofErr w:type="gramEnd"/>
    </w:p>
    <w:p w:rsidR="00EC5F07" w:rsidRPr="00AF38B9" w:rsidRDefault="00EC5F07" w:rsidP="0091193E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trike/>
          <w:rPrChange w:id="200" w:author="adriana.araujo" w:date="2016-10-13T15:45:00Z">
            <w:rPr>
              <w:rFonts w:ascii="Arial" w:eastAsia="Arial" w:hAnsi="Arial" w:cs="Arial"/>
            </w:rPr>
          </w:rPrChange>
        </w:rPr>
      </w:pPr>
      <w:r w:rsidRPr="00AF38B9">
        <w:rPr>
          <w:rFonts w:ascii="Arial" w:eastAsia="Arial" w:hAnsi="Arial" w:cs="Arial"/>
          <w:b/>
          <w:strike/>
          <w:u w:val="single"/>
          <w:rPrChange w:id="201" w:author="adriana.araujo" w:date="2016-10-13T15:45:00Z">
            <w:rPr>
              <w:rFonts w:ascii="Arial" w:eastAsia="Arial" w:hAnsi="Arial" w:cs="Arial"/>
              <w:b/>
              <w:u w:val="single"/>
            </w:rPr>
          </w:rPrChange>
        </w:rPr>
        <w:t>PROCESSO</w:t>
      </w:r>
      <w:r w:rsidRPr="00AF38B9">
        <w:rPr>
          <w:rFonts w:ascii="Arial" w:eastAsia="Arial" w:hAnsi="Arial" w:cs="Arial"/>
          <w:b/>
          <w:strike/>
          <w:rPrChange w:id="202" w:author="adriana.araujo" w:date="2016-10-13T15:45:00Z">
            <w:rPr>
              <w:rFonts w:ascii="Arial" w:eastAsia="Arial" w:hAnsi="Arial" w:cs="Arial"/>
              <w:b/>
            </w:rPr>
          </w:rPrChange>
        </w:rPr>
        <w:t xml:space="preserve"> –</w:t>
      </w:r>
      <w:r w:rsidRPr="00AF38B9">
        <w:rPr>
          <w:rFonts w:ascii="Arial" w:eastAsia="Arial" w:hAnsi="Arial" w:cs="Arial"/>
          <w:b/>
          <w:strike/>
          <w:u w:val="single"/>
          <w:rPrChange w:id="203" w:author="adriana.araujo" w:date="2016-10-13T15:45:00Z">
            <w:rPr>
              <w:rFonts w:ascii="Arial" w:eastAsia="Arial" w:hAnsi="Arial" w:cs="Arial"/>
              <w:b/>
              <w:u w:val="single"/>
            </w:rPr>
          </w:rPrChange>
        </w:rPr>
        <w:t xml:space="preserve"> </w:t>
      </w:r>
      <w:r w:rsidRPr="00AF38B9">
        <w:rPr>
          <w:rFonts w:ascii="Arial" w:eastAsia="Arial" w:hAnsi="Arial" w:cs="Arial"/>
          <w:strike/>
          <w:rPrChange w:id="204" w:author="adriana.araujo" w:date="2016-10-13T15:45:00Z">
            <w:rPr>
              <w:rFonts w:ascii="Arial" w:eastAsia="Arial" w:hAnsi="Arial" w:cs="Arial"/>
            </w:rPr>
          </w:rPrChange>
        </w:rPr>
        <w:t xml:space="preserve">que o órgão de origem verifique se a referida fatura já foi paga, na qual é mencionada ao </w:t>
      </w:r>
      <w:r w:rsidRPr="00AF38B9">
        <w:rPr>
          <w:rFonts w:ascii="Arial" w:hAnsi="Arial" w:cs="Arial"/>
          <w:strike/>
          <w:rPrChange w:id="205" w:author="adriana.araujo" w:date="2016-10-13T15:45:00Z">
            <w:rPr>
              <w:rFonts w:ascii="Arial" w:hAnsi="Arial" w:cs="Arial"/>
            </w:rPr>
          </w:rPrChange>
        </w:rPr>
        <w:t>Processo n° 1206-0266/2015, para que não haja duplicidade de pagamento.</w:t>
      </w:r>
    </w:p>
    <w:p w:rsidR="0091193E" w:rsidRPr="00E051E8" w:rsidRDefault="0091193E" w:rsidP="0091193E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91193E" w:rsidRPr="00E051E8" w:rsidRDefault="00E051E8" w:rsidP="0091193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E051E8">
        <w:rPr>
          <w:rFonts w:ascii="Arial" w:hAnsi="Arial" w:cs="Arial"/>
          <w:b/>
        </w:rPr>
        <w:t>4</w:t>
      </w:r>
      <w:r w:rsidR="0091193E" w:rsidRPr="00E051E8">
        <w:rPr>
          <w:rFonts w:ascii="Arial" w:hAnsi="Arial" w:cs="Arial"/>
          <w:b/>
        </w:rPr>
        <w:t xml:space="preserve"> - CONCLUSÃO</w:t>
      </w:r>
    </w:p>
    <w:p w:rsidR="0091193E" w:rsidRPr="00E051E8" w:rsidRDefault="0091193E" w:rsidP="0091193E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E051E8">
        <w:rPr>
          <w:rFonts w:ascii="Arial" w:hAnsi="Arial" w:cs="Arial"/>
          <w:highlight w:val="yellow"/>
        </w:rPr>
        <w:t xml:space="preserve"> </w:t>
      </w:r>
    </w:p>
    <w:p w:rsidR="00AF38B9" w:rsidRPr="00E32F54" w:rsidRDefault="00AF38B9" w:rsidP="00AF38B9">
      <w:pPr>
        <w:spacing w:after="0" w:line="360" w:lineRule="auto"/>
        <w:ind w:firstLine="708"/>
        <w:jc w:val="both"/>
        <w:rPr>
          <w:ins w:id="206" w:author="adriana.araujo" w:date="2016-10-13T15:46:00Z"/>
          <w:rFonts w:ascii="Arial" w:hAnsi="Arial" w:cs="Arial"/>
          <w:sz w:val="20"/>
          <w:szCs w:val="20"/>
        </w:rPr>
      </w:pPr>
      <w:ins w:id="207" w:author="adriana.araujo" w:date="2016-10-13T15:46:00Z">
        <w:r w:rsidRPr="00E32F54">
          <w:rPr>
            <w:rFonts w:ascii="Arial" w:hAnsi="Arial" w:cs="Arial"/>
            <w:sz w:val="20"/>
            <w:szCs w:val="20"/>
          </w:rPr>
          <w:t xml:space="preserve">O Processo de pagamento da Empresa </w:t>
        </w:r>
        <w:r>
          <w:rPr>
            <w:rFonts w:ascii="Arial" w:hAnsi="Arial" w:cs="Arial"/>
            <w:sz w:val="20"/>
            <w:szCs w:val="20"/>
          </w:rPr>
          <w:t>P</w:t>
        </w:r>
        <w:r>
          <w:rPr>
            <w:rFonts w:ascii="Arial" w:eastAsia="Arial" w:hAnsi="Arial" w:cs="Arial"/>
            <w:b/>
            <w:sz w:val="20"/>
            <w:szCs w:val="20"/>
          </w:rPr>
          <w:t>ROPAG TURISMO LTDA</w:t>
        </w:r>
        <w:r w:rsidRPr="00E32F54">
          <w:rPr>
            <w:rFonts w:ascii="Arial" w:hAnsi="Arial" w:cs="Arial"/>
            <w:bCs/>
            <w:sz w:val="20"/>
            <w:szCs w:val="20"/>
          </w:rPr>
          <w:t>,</w:t>
        </w:r>
        <w:r w:rsidRPr="00E32F54">
          <w:rPr>
            <w:rFonts w:ascii="Arial" w:hAnsi="Arial" w:cs="Arial"/>
            <w:sz w:val="20"/>
            <w:szCs w:val="20"/>
          </w:rPr>
          <w:t xml:space="preserve"> referente</w:t>
        </w:r>
        <w:r w:rsidRPr="00E32F54">
          <w:rPr>
            <w:rFonts w:ascii="Arial" w:hAnsi="Arial" w:cs="Arial"/>
            <w:bCs/>
            <w:sz w:val="20"/>
            <w:szCs w:val="20"/>
          </w:rPr>
          <w:t xml:space="preserve"> ao Fornecimento de </w:t>
        </w:r>
        <w:r>
          <w:rPr>
            <w:rFonts w:ascii="Arial" w:hAnsi="Arial" w:cs="Arial"/>
            <w:bCs/>
            <w:sz w:val="20"/>
            <w:szCs w:val="20"/>
          </w:rPr>
          <w:t xml:space="preserve">Passagens </w:t>
        </w:r>
        <w:proofErr w:type="spellStart"/>
        <w:r>
          <w:rPr>
            <w:rFonts w:ascii="Arial" w:hAnsi="Arial" w:cs="Arial"/>
            <w:bCs/>
            <w:sz w:val="20"/>
            <w:szCs w:val="20"/>
          </w:rPr>
          <w:t>Aereas</w:t>
        </w:r>
        <w:proofErr w:type="spellEnd"/>
        <w:r>
          <w:rPr>
            <w:rFonts w:ascii="Arial" w:hAnsi="Arial" w:cs="Arial"/>
            <w:bCs/>
            <w:sz w:val="20"/>
            <w:szCs w:val="20"/>
          </w:rPr>
          <w:t xml:space="preserve"> </w:t>
        </w:r>
        <w:r w:rsidRPr="00E32F54">
          <w:rPr>
            <w:rFonts w:ascii="Arial" w:hAnsi="Arial" w:cs="Arial"/>
            <w:bCs/>
            <w:sz w:val="20"/>
            <w:szCs w:val="20"/>
          </w:rPr>
          <w:t xml:space="preserve">a </w:t>
        </w:r>
        <w:r>
          <w:rPr>
            <w:rFonts w:ascii="Arial" w:hAnsi="Arial" w:cs="Arial"/>
            <w:bCs/>
            <w:sz w:val="20"/>
            <w:szCs w:val="20"/>
          </w:rPr>
          <w:t xml:space="preserve">Policia Militar do Estado de Alagoas </w:t>
        </w:r>
      </w:ins>
      <w:ins w:id="208" w:author="adriana.araujo" w:date="2016-10-13T15:47:00Z">
        <w:r>
          <w:rPr>
            <w:rFonts w:ascii="Arial" w:hAnsi="Arial" w:cs="Arial"/>
            <w:bCs/>
            <w:sz w:val="20"/>
            <w:szCs w:val="20"/>
          </w:rPr>
          <w:t>–</w:t>
        </w:r>
      </w:ins>
      <w:ins w:id="209" w:author="adriana.araujo" w:date="2016-10-13T15:46:00Z">
        <w:r>
          <w:rPr>
            <w:rFonts w:ascii="Arial" w:hAnsi="Arial" w:cs="Arial"/>
            <w:bCs/>
            <w:sz w:val="20"/>
            <w:szCs w:val="20"/>
          </w:rPr>
          <w:t xml:space="preserve"> PM/</w:t>
        </w:r>
      </w:ins>
      <w:ins w:id="210" w:author="adriana.araujo" w:date="2016-10-13T15:47:00Z">
        <w:r>
          <w:rPr>
            <w:rFonts w:ascii="Arial" w:hAnsi="Arial" w:cs="Arial"/>
            <w:bCs/>
            <w:sz w:val="20"/>
            <w:szCs w:val="20"/>
          </w:rPr>
          <w:t>AL</w:t>
        </w:r>
        <w:r w:rsidRPr="00AF38B9">
          <w:rPr>
            <w:rFonts w:ascii="Arial" w:hAnsi="Arial" w:cs="Arial"/>
            <w:color w:val="FF0000"/>
            <w:sz w:val="20"/>
            <w:szCs w:val="20"/>
          </w:rPr>
          <w:t xml:space="preserve"> </w:t>
        </w:r>
        <w:r w:rsidRPr="00E32F54">
          <w:rPr>
            <w:rFonts w:ascii="Arial" w:hAnsi="Arial" w:cs="Arial"/>
            <w:color w:val="FF0000"/>
            <w:sz w:val="20"/>
            <w:szCs w:val="20"/>
          </w:rPr>
          <w:t>R$</w:t>
        </w:r>
        <w:r>
          <w:rPr>
            <w:rFonts w:ascii="Arial" w:hAnsi="Arial" w:cs="Arial"/>
            <w:color w:val="FF0000"/>
            <w:sz w:val="20"/>
            <w:szCs w:val="20"/>
          </w:rPr>
          <w:t>1.849,76</w:t>
        </w:r>
        <w:r w:rsidRPr="00E32F54">
          <w:rPr>
            <w:rFonts w:ascii="Arial" w:hAnsi="Arial" w:cs="Arial"/>
            <w:color w:val="FF0000"/>
            <w:sz w:val="20"/>
            <w:szCs w:val="20"/>
          </w:rPr>
          <w:t xml:space="preserve"> (</w:t>
        </w:r>
        <w:proofErr w:type="gramStart"/>
        <w:r>
          <w:rPr>
            <w:rFonts w:ascii="Arial" w:hAnsi="Arial" w:cs="Arial"/>
            <w:color w:val="FF0000"/>
            <w:sz w:val="20"/>
            <w:szCs w:val="20"/>
          </w:rPr>
          <w:t>Hum</w:t>
        </w:r>
        <w:proofErr w:type="gramEnd"/>
        <w:r>
          <w:rPr>
            <w:rFonts w:ascii="Arial" w:hAnsi="Arial" w:cs="Arial"/>
            <w:color w:val="FF0000"/>
            <w:sz w:val="20"/>
            <w:szCs w:val="20"/>
          </w:rPr>
          <w:t xml:space="preserve"> mil, oitocentos e quarenta e nove reais e setenta e seis centavos)</w:t>
        </w:r>
      </w:ins>
      <w:ins w:id="211" w:author="adriana.araujo" w:date="2016-10-13T15:46:00Z">
        <w:r w:rsidRPr="00E32F54">
          <w:rPr>
            <w:rFonts w:ascii="Arial" w:hAnsi="Arial" w:cs="Arial"/>
            <w:bCs/>
            <w:sz w:val="20"/>
            <w:szCs w:val="20"/>
          </w:rPr>
          <w:t>,</w:t>
        </w:r>
        <w:r w:rsidRPr="00E32F54">
          <w:rPr>
            <w:rFonts w:ascii="Arial" w:hAnsi="Arial" w:cs="Arial"/>
            <w:sz w:val="20"/>
            <w:szCs w:val="20"/>
          </w:rPr>
          <w:t xml:space="preserve"> refere-se ao exercício de 2015.</w:t>
        </w:r>
      </w:ins>
    </w:p>
    <w:p w:rsidR="00AF38B9" w:rsidRPr="00E32F54" w:rsidRDefault="00AF38B9" w:rsidP="00AF38B9">
      <w:pPr>
        <w:spacing w:after="0" w:line="360" w:lineRule="auto"/>
        <w:ind w:firstLine="708"/>
        <w:jc w:val="both"/>
        <w:rPr>
          <w:ins w:id="212" w:author="adriana.araujo" w:date="2016-10-13T15:46:00Z"/>
          <w:rFonts w:ascii="Arial" w:hAnsi="Arial" w:cs="Arial"/>
          <w:sz w:val="20"/>
          <w:szCs w:val="20"/>
        </w:rPr>
        <w:pPrChange w:id="213" w:author="adriana.araujo" w:date="2016-10-13T15:48:00Z">
          <w:pPr>
            <w:pStyle w:val="SemEspaamento"/>
            <w:spacing w:line="360" w:lineRule="auto"/>
            <w:ind w:firstLine="708"/>
            <w:jc w:val="both"/>
          </w:pPr>
        </w:pPrChange>
      </w:pPr>
      <w:ins w:id="214" w:author="adriana.araujo" w:date="2016-10-13T15:47:00Z">
        <w:r>
          <w:rPr>
            <w:rFonts w:ascii="Arial" w:hAnsi="Arial" w:cs="Arial"/>
            <w:sz w:val="20"/>
            <w:szCs w:val="20"/>
          </w:rPr>
          <w:t xml:space="preserve">Para emissão do Parecer Técnico Conclusivo sobre a </w:t>
        </w:r>
      </w:ins>
      <w:ins w:id="215" w:author="adriana.araujo" w:date="2016-10-13T15:46:00Z">
        <w:r w:rsidRPr="00E32F54">
          <w:rPr>
            <w:rFonts w:ascii="Arial" w:hAnsi="Arial" w:cs="Arial"/>
            <w:sz w:val="20"/>
            <w:szCs w:val="20"/>
            <w:u w:val="single"/>
          </w:rPr>
          <w:t>PROCEDÊNCIA</w:t>
        </w:r>
      </w:ins>
      <w:ins w:id="216" w:author="adriana.araujo" w:date="2016-10-13T15:47:00Z">
        <w:r>
          <w:rPr>
            <w:rFonts w:ascii="Arial" w:hAnsi="Arial" w:cs="Arial"/>
            <w:sz w:val="20"/>
            <w:szCs w:val="20"/>
            <w:u w:val="single"/>
          </w:rPr>
          <w:t xml:space="preserve"> do d</w:t>
        </w:r>
      </w:ins>
      <w:ins w:id="217" w:author="adriana.araujo" w:date="2016-10-13T15:48:00Z">
        <w:r>
          <w:rPr>
            <w:rFonts w:ascii="Arial" w:hAnsi="Arial" w:cs="Arial"/>
            <w:sz w:val="20"/>
            <w:szCs w:val="20"/>
            <w:u w:val="single"/>
          </w:rPr>
          <w:t>ébito</w:t>
        </w:r>
      </w:ins>
      <w:ins w:id="218" w:author="adriana.araujo" w:date="2016-10-13T15:46:00Z">
        <w:r w:rsidRPr="00E32F54">
          <w:rPr>
            <w:rFonts w:ascii="Arial" w:hAnsi="Arial" w:cs="Arial"/>
            <w:sz w:val="20"/>
            <w:szCs w:val="20"/>
          </w:rPr>
          <w:t>,</w:t>
        </w:r>
      </w:ins>
      <w:ins w:id="219" w:author="adriana.araujo" w:date="2016-10-13T15:48:00Z">
        <w:r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  <w:lang w:eastAsia="ar-SA"/>
          </w:rPr>
          <w:t xml:space="preserve">se faz necessário que </w:t>
        </w:r>
      </w:ins>
      <w:ins w:id="220" w:author="adriana.araujo" w:date="2016-10-13T15:46:00Z">
        <w:r w:rsidRPr="00E32F54">
          <w:rPr>
            <w:rFonts w:ascii="Arial" w:hAnsi="Arial" w:cs="Arial"/>
            <w:sz w:val="20"/>
            <w:szCs w:val="20"/>
          </w:rPr>
          <w:t xml:space="preserve">sejam solucionadas </w:t>
        </w:r>
        <w:proofErr w:type="gramStart"/>
        <w:r w:rsidRPr="00E32F54">
          <w:rPr>
            <w:rFonts w:ascii="Arial" w:hAnsi="Arial" w:cs="Arial"/>
            <w:sz w:val="20"/>
            <w:szCs w:val="20"/>
          </w:rPr>
          <w:t>as</w:t>
        </w:r>
        <w:proofErr w:type="gramEnd"/>
        <w:r w:rsidRPr="00E32F54">
          <w:rPr>
            <w:rFonts w:ascii="Arial" w:hAnsi="Arial" w:cs="Arial"/>
            <w:sz w:val="20"/>
            <w:szCs w:val="20"/>
          </w:rPr>
          <w:t xml:space="preserve"> pendências processuais apontadas no subitem 3.1, letras “a” até “</w:t>
        </w:r>
        <w:r>
          <w:rPr>
            <w:rFonts w:ascii="Arial" w:hAnsi="Arial" w:cs="Arial"/>
            <w:sz w:val="20"/>
            <w:szCs w:val="20"/>
          </w:rPr>
          <w:t>d</w:t>
        </w:r>
        <w:r w:rsidRPr="00E32F54">
          <w:rPr>
            <w:rFonts w:ascii="Arial" w:hAnsi="Arial" w:cs="Arial"/>
            <w:sz w:val="20"/>
            <w:szCs w:val="20"/>
          </w:rPr>
          <w:t>”.</w:t>
        </w:r>
      </w:ins>
    </w:p>
    <w:p w:rsidR="00AF38B9" w:rsidRPr="00E32F54" w:rsidRDefault="00AF38B9" w:rsidP="00AF38B9">
      <w:pPr>
        <w:pStyle w:val="SemEspaamento"/>
        <w:spacing w:line="360" w:lineRule="auto"/>
        <w:ind w:firstLine="708"/>
        <w:jc w:val="both"/>
        <w:rPr>
          <w:ins w:id="221" w:author="adriana.araujo" w:date="2016-10-13T15:46:00Z"/>
          <w:rFonts w:ascii="Arial" w:hAnsi="Arial" w:cs="Arial"/>
          <w:sz w:val="20"/>
          <w:szCs w:val="20"/>
        </w:rPr>
      </w:pPr>
      <w:ins w:id="222" w:author="adriana.araujo" w:date="2016-10-13T15:46:00Z">
        <w:r w:rsidRPr="00E32F54">
          <w:rPr>
            <w:rFonts w:ascii="Arial" w:hAnsi="Arial" w:cs="Arial"/>
            <w:sz w:val="20"/>
            <w:szCs w:val="20"/>
          </w:rPr>
          <w:t xml:space="preserve">Encaminhem-se os autos ao Gabinete da Controladora Geral, para conhecimento do parecer apresentado, sugerindo o retorno a </w:t>
        </w:r>
      </w:ins>
      <w:ins w:id="223" w:author="adriana.araujo" w:date="2016-10-13T15:48:00Z">
        <w:r>
          <w:rPr>
            <w:rFonts w:ascii="Arial" w:hAnsi="Arial" w:cs="Arial"/>
            <w:sz w:val="20"/>
            <w:szCs w:val="20"/>
          </w:rPr>
          <w:t>Policia Militar do estado de Alagoas – PM/AL</w:t>
        </w:r>
      </w:ins>
      <w:ins w:id="224" w:author="adriana.araujo" w:date="2016-10-13T15:46:00Z">
        <w:r w:rsidRPr="00E32F54">
          <w:rPr>
            <w:rFonts w:ascii="Arial" w:hAnsi="Arial" w:cs="Arial"/>
            <w:sz w:val="20"/>
            <w:szCs w:val="20"/>
          </w:rPr>
          <w:t xml:space="preserve">, para conhecimento e procedimentos de sua competência, </w:t>
        </w:r>
      </w:ins>
      <w:ins w:id="225" w:author="adriana.araujo" w:date="2016-10-13T15:48:00Z">
        <w:r w:rsidR="009E7746">
          <w:rPr>
            <w:rFonts w:ascii="Arial" w:hAnsi="Arial" w:cs="Arial"/>
            <w:sz w:val="20"/>
            <w:szCs w:val="20"/>
          </w:rPr>
          <w:t>ficando nosso parecer sobrestado at</w:t>
        </w:r>
      </w:ins>
      <w:ins w:id="226" w:author="adriana.araujo" w:date="2016-10-13T15:49:00Z">
        <w:r w:rsidR="009E7746">
          <w:rPr>
            <w:rFonts w:ascii="Arial" w:hAnsi="Arial" w:cs="Arial"/>
            <w:sz w:val="20"/>
            <w:szCs w:val="20"/>
          </w:rPr>
          <w:t>é o retorno deste.</w:t>
        </w:r>
      </w:ins>
    </w:p>
    <w:p w:rsidR="00AF38B9" w:rsidRPr="009E7746" w:rsidRDefault="00AF38B9" w:rsidP="00EC5F07">
      <w:pPr>
        <w:pStyle w:val="SemEspaamento"/>
        <w:spacing w:line="360" w:lineRule="auto"/>
        <w:ind w:firstLine="708"/>
        <w:jc w:val="both"/>
        <w:rPr>
          <w:ins w:id="227" w:author="adriana.araujo" w:date="2016-10-13T15:46:00Z"/>
          <w:rFonts w:ascii="Arial" w:hAnsi="Arial" w:cs="Arial"/>
          <w:strike/>
          <w:rPrChange w:id="228" w:author="adriana.araujo" w:date="2016-10-13T15:49:00Z">
            <w:rPr>
              <w:ins w:id="229" w:author="adriana.araujo" w:date="2016-10-13T15:46:00Z"/>
              <w:rFonts w:ascii="Arial" w:hAnsi="Arial" w:cs="Arial"/>
            </w:rPr>
          </w:rPrChange>
        </w:rPr>
      </w:pPr>
    </w:p>
    <w:p w:rsidR="0098367C" w:rsidRPr="009E7746" w:rsidRDefault="0091193E" w:rsidP="00EC5F07">
      <w:pPr>
        <w:pStyle w:val="SemEspaamento"/>
        <w:spacing w:line="360" w:lineRule="auto"/>
        <w:ind w:firstLine="708"/>
        <w:jc w:val="both"/>
        <w:rPr>
          <w:rFonts w:ascii="Arial" w:hAnsi="Arial" w:cs="Arial"/>
          <w:strike/>
          <w:rPrChange w:id="230" w:author="adriana.araujo" w:date="2016-10-13T15:49:00Z">
            <w:rPr>
              <w:rFonts w:ascii="Arial" w:hAnsi="Arial" w:cs="Arial"/>
            </w:rPr>
          </w:rPrChange>
        </w:rPr>
      </w:pPr>
      <w:r w:rsidRPr="009E7746">
        <w:rPr>
          <w:rFonts w:ascii="Arial" w:hAnsi="Arial" w:cs="Arial"/>
          <w:strike/>
          <w:rPrChange w:id="231" w:author="adriana.araujo" w:date="2016-10-13T15:49:00Z">
            <w:rPr>
              <w:rFonts w:ascii="Arial" w:hAnsi="Arial" w:cs="Arial"/>
            </w:rPr>
          </w:rPrChange>
        </w:rPr>
        <w:t xml:space="preserve">Encaminhem-se os autos a Superintendência de Auditagem, para conhecimento da análise apresentada e providências, sugerindo o retorno dos autos a Polícia Civil do Estado </w:t>
      </w:r>
      <w:r w:rsidRPr="009E7746">
        <w:rPr>
          <w:rFonts w:ascii="Arial" w:hAnsi="Arial" w:cs="Arial"/>
          <w:strike/>
          <w:rPrChange w:id="232" w:author="adriana.araujo" w:date="2016-10-13T15:49:00Z">
            <w:rPr>
              <w:rFonts w:ascii="Arial" w:hAnsi="Arial" w:cs="Arial"/>
            </w:rPr>
          </w:rPrChange>
        </w:rPr>
        <w:lastRenderedPageBreak/>
        <w:t>de Alagoas, para a solução da pendência processual apontada no subit</w:t>
      </w:r>
      <w:r w:rsidR="00E051E8" w:rsidRPr="009E7746">
        <w:rPr>
          <w:rFonts w:ascii="Arial" w:hAnsi="Arial" w:cs="Arial"/>
          <w:strike/>
          <w:rPrChange w:id="233" w:author="adriana.araujo" w:date="2016-10-13T15:49:00Z">
            <w:rPr>
              <w:rFonts w:ascii="Arial" w:hAnsi="Arial" w:cs="Arial"/>
            </w:rPr>
          </w:rPrChange>
        </w:rPr>
        <w:t>em 3.1 alínea “a” a “c</w:t>
      </w:r>
      <w:r w:rsidRPr="009E7746">
        <w:rPr>
          <w:rFonts w:ascii="Arial" w:hAnsi="Arial" w:cs="Arial"/>
          <w:strike/>
          <w:rPrChange w:id="234" w:author="adriana.araujo" w:date="2016-10-13T15:49:00Z">
            <w:rPr>
              <w:rFonts w:ascii="Arial" w:hAnsi="Arial" w:cs="Arial"/>
            </w:rPr>
          </w:rPrChange>
        </w:rPr>
        <w:t xml:space="preserve">”, em ato contínuo, que seja realizado o pagamento, </w:t>
      </w:r>
      <w:proofErr w:type="gramStart"/>
      <w:r w:rsidRPr="009E7746">
        <w:rPr>
          <w:rFonts w:ascii="Arial" w:hAnsi="Arial" w:cs="Arial"/>
          <w:strike/>
          <w:rPrChange w:id="235" w:author="adriana.araujo" w:date="2016-10-13T15:49:00Z">
            <w:rPr>
              <w:rFonts w:ascii="Arial" w:hAnsi="Arial" w:cs="Arial"/>
            </w:rPr>
          </w:rPrChange>
        </w:rPr>
        <w:t>após</w:t>
      </w:r>
      <w:proofErr w:type="gramEnd"/>
      <w:r w:rsidRPr="009E7746">
        <w:rPr>
          <w:rFonts w:ascii="Arial" w:hAnsi="Arial" w:cs="Arial"/>
          <w:strike/>
          <w:rPrChange w:id="236" w:author="adriana.araujo" w:date="2016-10-13T15:49:00Z">
            <w:rPr>
              <w:rFonts w:ascii="Arial" w:hAnsi="Arial" w:cs="Arial"/>
            </w:rPr>
          </w:rPrChange>
        </w:rPr>
        <w:t xml:space="preserve"> autorizado pelo ordenador de despesa.</w:t>
      </w:r>
      <w:r w:rsidR="0098367C" w:rsidRPr="009E7746">
        <w:rPr>
          <w:rFonts w:ascii="Arial" w:hAnsi="Arial" w:cs="Arial"/>
          <w:strike/>
          <w:highlight w:val="yellow"/>
          <w:rPrChange w:id="237" w:author="adriana.araujo" w:date="2016-10-13T15:49:00Z">
            <w:rPr>
              <w:rFonts w:ascii="Arial" w:hAnsi="Arial" w:cs="Arial"/>
              <w:highlight w:val="yellow"/>
            </w:rPr>
          </w:rPrChange>
        </w:rPr>
        <w:t xml:space="preserve"> </w:t>
      </w:r>
    </w:p>
    <w:p w:rsidR="00E051E8" w:rsidRDefault="00E051E8" w:rsidP="0091193E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98367C" w:rsidRPr="0091193E" w:rsidRDefault="0098367C" w:rsidP="00E051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color w:val="FF0000"/>
        </w:rPr>
      </w:pPr>
    </w:p>
    <w:p w:rsidR="00E051E8" w:rsidRPr="00DF4804" w:rsidRDefault="00E051E8" w:rsidP="00E051E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  <w:r w:rsidRPr="00DF4804">
        <w:rPr>
          <w:rFonts w:ascii="Arial" w:hAnsi="Arial" w:cs="Arial"/>
          <w:iCs/>
        </w:rPr>
        <w:t xml:space="preserve">Maceió, </w:t>
      </w:r>
      <w:r w:rsidR="00EC5F07">
        <w:rPr>
          <w:rFonts w:ascii="Arial" w:hAnsi="Arial" w:cs="Arial"/>
          <w:iCs/>
        </w:rPr>
        <w:t>14</w:t>
      </w:r>
      <w:r w:rsidRPr="00DF4804">
        <w:rPr>
          <w:rFonts w:ascii="Arial" w:hAnsi="Arial" w:cs="Arial"/>
          <w:iCs/>
        </w:rPr>
        <w:t xml:space="preserve"> de </w:t>
      </w:r>
      <w:r w:rsidR="00EC5F07">
        <w:rPr>
          <w:rFonts w:ascii="Arial" w:hAnsi="Arial" w:cs="Arial"/>
          <w:iCs/>
        </w:rPr>
        <w:t>setembro</w:t>
      </w:r>
      <w:r w:rsidRPr="00DF4804">
        <w:rPr>
          <w:rFonts w:ascii="Arial" w:hAnsi="Arial" w:cs="Arial"/>
          <w:iCs/>
        </w:rPr>
        <w:t xml:space="preserve"> de 2016.</w:t>
      </w:r>
    </w:p>
    <w:p w:rsidR="00E051E8" w:rsidRPr="00B019A5" w:rsidRDefault="00E051E8" w:rsidP="00E051E8">
      <w:pPr>
        <w:pStyle w:val="SemEspaamento"/>
        <w:spacing w:line="360" w:lineRule="auto"/>
        <w:jc w:val="center"/>
        <w:rPr>
          <w:rFonts w:ascii="Arial" w:hAnsi="Arial" w:cs="Arial"/>
          <w:color w:val="FF0000"/>
          <w:highlight w:val="yellow"/>
        </w:rPr>
      </w:pPr>
    </w:p>
    <w:p w:rsidR="009E7746" w:rsidRDefault="009E7746" w:rsidP="00E051E8">
      <w:pPr>
        <w:spacing w:after="0" w:line="240" w:lineRule="auto"/>
        <w:jc w:val="center"/>
        <w:rPr>
          <w:ins w:id="238" w:author="adriana.araujo" w:date="2016-10-13T15:49:00Z"/>
          <w:rFonts w:ascii="Arial" w:hAnsi="Arial" w:cs="Arial"/>
          <w:lang w:eastAsia="ar-SA"/>
        </w:rPr>
      </w:pPr>
    </w:p>
    <w:p w:rsidR="00E051E8" w:rsidRPr="00DF4804" w:rsidRDefault="00E051E8" w:rsidP="00E051E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F4804">
        <w:rPr>
          <w:rFonts w:ascii="Arial" w:hAnsi="Arial" w:cs="Arial"/>
          <w:lang w:eastAsia="ar-SA"/>
        </w:rPr>
        <w:t>Luiz Honorato de Castro Júnior</w:t>
      </w:r>
    </w:p>
    <w:p w:rsidR="00E051E8" w:rsidRPr="00DF4804" w:rsidRDefault="00E051E8" w:rsidP="00E051E8">
      <w:pPr>
        <w:spacing w:after="0" w:line="360" w:lineRule="auto"/>
        <w:jc w:val="center"/>
        <w:rPr>
          <w:rFonts w:ascii="Arial" w:hAnsi="Arial" w:cs="Arial"/>
          <w:bCs/>
        </w:rPr>
      </w:pPr>
      <w:r w:rsidRPr="00DF4804">
        <w:rPr>
          <w:rFonts w:ascii="Arial" w:hAnsi="Arial" w:cs="Arial"/>
          <w:b/>
        </w:rPr>
        <w:t>Assessora de Controle Interno/ Matrícula nº 121-0</w:t>
      </w:r>
    </w:p>
    <w:p w:rsidR="00E051E8" w:rsidRPr="00DF4804" w:rsidRDefault="00E051E8" w:rsidP="00E051E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051E8" w:rsidRPr="00DF4804" w:rsidRDefault="00E051E8" w:rsidP="00E051E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F4804">
        <w:rPr>
          <w:rFonts w:ascii="Arial" w:hAnsi="Arial" w:cs="Arial"/>
        </w:rPr>
        <w:t>De acordo:</w:t>
      </w:r>
    </w:p>
    <w:p w:rsidR="00E051E8" w:rsidRPr="00DF4804" w:rsidRDefault="00E051E8" w:rsidP="00E051E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F4804">
        <w:rPr>
          <w:rFonts w:ascii="Arial" w:hAnsi="Arial" w:cs="Arial"/>
        </w:rPr>
        <w:t xml:space="preserve">Adriana Andrade Araújo </w:t>
      </w:r>
    </w:p>
    <w:p w:rsidR="00E051E8" w:rsidRPr="00DF4804" w:rsidRDefault="00E051E8" w:rsidP="00E051E8">
      <w:pPr>
        <w:pStyle w:val="SemEspaamento"/>
        <w:spacing w:line="360" w:lineRule="auto"/>
        <w:jc w:val="center"/>
        <w:rPr>
          <w:rFonts w:ascii="Arial" w:hAnsi="Arial" w:cs="Arial"/>
          <w:color w:val="FF0000"/>
        </w:rPr>
      </w:pPr>
      <w:bookmarkStart w:id="239" w:name="_GoBack"/>
      <w:bookmarkEnd w:id="239"/>
      <w:r w:rsidRPr="00DF4804">
        <w:rPr>
          <w:rFonts w:ascii="Arial" w:hAnsi="Arial" w:cs="Arial"/>
          <w:b/>
        </w:rPr>
        <w:t>Superintendente de Auditagem - Matrícula n° 113-9</w:t>
      </w:r>
    </w:p>
    <w:p w:rsidR="00F74EEC" w:rsidRPr="0091193E" w:rsidRDefault="00F74EEC" w:rsidP="00E051E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sectPr w:rsidR="00F74EEC" w:rsidRPr="0091193E" w:rsidSect="0013035A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  <w:sectPrChange w:id="240" w:author="adriana.araujo" w:date="2016-10-13T12:36:00Z">
        <w:sectPr w:rsidR="00F74EEC" w:rsidRPr="0091193E" w:rsidSect="0013035A">
          <w:pgMar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8B9" w:rsidRDefault="00AF38B9" w:rsidP="003068B9">
      <w:pPr>
        <w:spacing w:after="0" w:line="240" w:lineRule="auto"/>
      </w:pPr>
      <w:r>
        <w:separator/>
      </w:r>
    </w:p>
  </w:endnote>
  <w:endnote w:type="continuationSeparator" w:id="0">
    <w:p w:rsidR="00AF38B9" w:rsidRDefault="00AF38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8B9" w:rsidRDefault="00AF38B9" w:rsidP="003068B9">
      <w:pPr>
        <w:spacing w:after="0" w:line="240" w:lineRule="auto"/>
      </w:pPr>
      <w:r>
        <w:separator/>
      </w:r>
    </w:p>
  </w:footnote>
  <w:footnote w:type="continuationSeparator" w:id="0">
    <w:p w:rsidR="00AF38B9" w:rsidRDefault="00AF38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B9" w:rsidRDefault="00AF38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1.2pt;margin-top:22.35pt;width:33pt;height:26.25pt;z-index:251657728" filled="f" stroked="f">
          <v:textbox style="mso-next-textbox:#_x0000_s2049">
            <w:txbxContent>
              <w:p w:rsidR="00AF38B9" w:rsidRPr="003068B9" w:rsidRDefault="00AF3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AF38B9" w:rsidRPr="0059532C" w:rsidRDefault="00AF38B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214C8"/>
    <w:rsid w:val="00036DBB"/>
    <w:rsid w:val="00064328"/>
    <w:rsid w:val="0007345A"/>
    <w:rsid w:val="00081AE7"/>
    <w:rsid w:val="00093609"/>
    <w:rsid w:val="000E6FF0"/>
    <w:rsid w:val="00100DE2"/>
    <w:rsid w:val="001126DB"/>
    <w:rsid w:val="0011435B"/>
    <w:rsid w:val="0013035A"/>
    <w:rsid w:val="00197155"/>
    <w:rsid w:val="001C7C30"/>
    <w:rsid w:val="001D2CC0"/>
    <w:rsid w:val="00273191"/>
    <w:rsid w:val="002813B5"/>
    <w:rsid w:val="00287AEA"/>
    <w:rsid w:val="002A08C8"/>
    <w:rsid w:val="002D361C"/>
    <w:rsid w:val="003068B9"/>
    <w:rsid w:val="003837FE"/>
    <w:rsid w:val="003972EB"/>
    <w:rsid w:val="003B5EB1"/>
    <w:rsid w:val="003C67EF"/>
    <w:rsid w:val="003D6263"/>
    <w:rsid w:val="003D77A6"/>
    <w:rsid w:val="003F2978"/>
    <w:rsid w:val="00402C69"/>
    <w:rsid w:val="00465B1C"/>
    <w:rsid w:val="00472F69"/>
    <w:rsid w:val="004907D0"/>
    <w:rsid w:val="004B7E12"/>
    <w:rsid w:val="0058664D"/>
    <w:rsid w:val="0059532C"/>
    <w:rsid w:val="005A6216"/>
    <w:rsid w:val="005E4812"/>
    <w:rsid w:val="006121E1"/>
    <w:rsid w:val="006341C3"/>
    <w:rsid w:val="0064302B"/>
    <w:rsid w:val="006903BC"/>
    <w:rsid w:val="0069756C"/>
    <w:rsid w:val="006B0FDC"/>
    <w:rsid w:val="006C15D5"/>
    <w:rsid w:val="0070562C"/>
    <w:rsid w:val="00776B71"/>
    <w:rsid w:val="00786573"/>
    <w:rsid w:val="00804027"/>
    <w:rsid w:val="00817F5B"/>
    <w:rsid w:val="00847588"/>
    <w:rsid w:val="008C0796"/>
    <w:rsid w:val="008D37F3"/>
    <w:rsid w:val="00900593"/>
    <w:rsid w:val="0091193E"/>
    <w:rsid w:val="0092457D"/>
    <w:rsid w:val="00956FA2"/>
    <w:rsid w:val="0098367C"/>
    <w:rsid w:val="009D2116"/>
    <w:rsid w:val="009E7746"/>
    <w:rsid w:val="00A6577D"/>
    <w:rsid w:val="00A87674"/>
    <w:rsid w:val="00AA4F95"/>
    <w:rsid w:val="00AB0CEC"/>
    <w:rsid w:val="00AD397C"/>
    <w:rsid w:val="00AF38B9"/>
    <w:rsid w:val="00B06120"/>
    <w:rsid w:val="00B374FF"/>
    <w:rsid w:val="00B57ECD"/>
    <w:rsid w:val="00BE3419"/>
    <w:rsid w:val="00BF5EFC"/>
    <w:rsid w:val="00C057EE"/>
    <w:rsid w:val="00C11FFE"/>
    <w:rsid w:val="00C46665"/>
    <w:rsid w:val="00D04FFA"/>
    <w:rsid w:val="00D1670A"/>
    <w:rsid w:val="00D26B72"/>
    <w:rsid w:val="00D514BD"/>
    <w:rsid w:val="00D96861"/>
    <w:rsid w:val="00DA0AD8"/>
    <w:rsid w:val="00E051E8"/>
    <w:rsid w:val="00E34120"/>
    <w:rsid w:val="00E40AC5"/>
    <w:rsid w:val="00E601C2"/>
    <w:rsid w:val="00EA3A89"/>
    <w:rsid w:val="00EA4A40"/>
    <w:rsid w:val="00EB0808"/>
    <w:rsid w:val="00EC5F07"/>
    <w:rsid w:val="00ED715F"/>
    <w:rsid w:val="00F03C1A"/>
    <w:rsid w:val="00F50BC3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91193E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1370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2016-08-26T11:43:00Z</cp:lastPrinted>
  <dcterms:created xsi:type="dcterms:W3CDTF">2016-10-13T15:36:00Z</dcterms:created>
  <dcterms:modified xsi:type="dcterms:W3CDTF">2016-10-13T18:49:00Z</dcterms:modified>
</cp:coreProperties>
</file>