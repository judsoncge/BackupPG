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57" w:rsidRDefault="001E6B57" w:rsidP="001E6B5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1206-3587/2015</w:t>
      </w:r>
    </w:p>
    <w:p w:rsidR="001E6B57" w:rsidRDefault="001E6B57" w:rsidP="001E6B5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INTERESSADO</w:t>
      </w:r>
      <w:r>
        <w:rPr>
          <w:rFonts w:ascii="Arial" w:hAnsi="Arial" w:cs="Arial"/>
          <w:sz w:val="23"/>
          <w:szCs w:val="23"/>
        </w:rPr>
        <w:t>: Gilson Santana</w:t>
      </w:r>
    </w:p>
    <w:p w:rsidR="001E6B57" w:rsidRDefault="001E6B57" w:rsidP="001E6B5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ASSUNTO</w:t>
      </w:r>
      <w:r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1E6B57" w:rsidRDefault="001E6B57" w:rsidP="001E6B57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E6B57" w:rsidRDefault="001E6B57" w:rsidP="001E6B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PARECER TÉCNICO</w:t>
      </w:r>
    </w:p>
    <w:p w:rsidR="001E6B57" w:rsidRDefault="001E6B57" w:rsidP="001E6B57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hAnsi="Arial" w:cs="Arial"/>
          <w:sz w:val="23"/>
          <w:szCs w:val="23"/>
        </w:rPr>
        <w:t>, conforme solicitação de fls. 02.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Os autos, composto de 01 (um volume) com 47 (quarenta e sete) folhas, foram encaminhados a esta </w:t>
      </w:r>
      <w:r>
        <w:rPr>
          <w:rFonts w:ascii="Arial" w:hAnsi="Arial" w:cs="Arial"/>
          <w:b/>
          <w:sz w:val="23"/>
          <w:szCs w:val="23"/>
        </w:rPr>
        <w:t>Controladoria Geral do Estado – CGE,</w:t>
      </w:r>
      <w:r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>
        <w:rPr>
          <w:rFonts w:ascii="Arial" w:hAnsi="Arial" w:cs="Arial"/>
          <w:b/>
          <w:sz w:val="23"/>
          <w:szCs w:val="23"/>
        </w:rPr>
        <w:t>Secretaria de Estado da Segurança Pública – SSP/AL</w:t>
      </w:r>
      <w:r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 processo administrativo em tela já aportou nesta CGE, com parecer técnico de folhas 22/25, contendo relatório da instrução processual, de modo que tal elemento será parcialmente suprimido no pronunciamento </w:t>
      </w:r>
      <w:r>
        <w:rPr>
          <w:rFonts w:ascii="Arial" w:hAnsi="Arial" w:cs="Arial"/>
          <w:i/>
          <w:sz w:val="23"/>
          <w:szCs w:val="23"/>
        </w:rPr>
        <w:t>in casu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Relatório das atividades desenvolvidas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b/>
          <w:sz w:val="23"/>
          <w:szCs w:val="23"/>
        </w:rPr>
        <w:t>resultado das avaliações aplicadas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b/>
          <w:sz w:val="23"/>
          <w:szCs w:val="23"/>
        </w:rPr>
        <w:t>somatório dos valores a receber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Nota fiscal </w:t>
      </w:r>
      <w:r>
        <w:rPr>
          <w:rFonts w:ascii="Arial" w:hAnsi="Arial" w:cs="Arial"/>
          <w:sz w:val="23"/>
          <w:szCs w:val="23"/>
        </w:rPr>
        <w:t>referente aos serviços prestados.</w:t>
      </w: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10"/>
          <w:szCs w:val="10"/>
        </w:rPr>
      </w:pP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 29/35 resta evidenciado o cumprimento das diligências descritas na alínea “a”, e, às fls. 36/40, constam as informações requeridas na alínea “b”. Por fim, às fls. 42/44 constam Nota Fiscal Eletrônica de Serviço, no valor de R$ 2.421,30 (dois mil quatrocentos e vinte e um reais e trinta centavos), e comprovação de pagamento do tributo correspondente à prestação dos serviços.</w:t>
      </w: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Retornam os autos para análise e pronunciamento conclusivo por esta Assessoria Técnica, nos termos dos despachos da Chefia de Gabinete e da Superintendência de Auditagem desta Controladoria Geral (fls. 46/47).</w:t>
      </w: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4C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3"/>
          <w:szCs w:val="23"/>
        </w:rPr>
        <w:pPrChange w:id="0" w:author="adriana.araujo" w:date="2016-09-30T11:46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</w:pBdr>
            <w:shd w:val="clear" w:color="auto" w:fill="D9D9D9"/>
            <w:suppressAutoHyphens/>
            <w:spacing w:after="0" w:line="360" w:lineRule="auto"/>
            <w:jc w:val="both"/>
          </w:pPr>
        </w:pPrChange>
      </w:pPr>
      <w:r>
        <w:rPr>
          <w:rFonts w:ascii="Arial" w:hAnsi="Arial" w:cs="Arial"/>
          <w:b/>
          <w:sz w:val="23"/>
          <w:szCs w:val="23"/>
        </w:rPr>
        <w:t>1 - RELATÓRIO</w:t>
      </w:r>
    </w:p>
    <w:p w:rsidR="001E6B57" w:rsidRDefault="001E6B57" w:rsidP="001E6B5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E6B57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1E6B57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hAnsi="Arial" w:cs="Arial"/>
          <w:sz w:val="23"/>
          <w:szCs w:val="23"/>
        </w:rPr>
        <w:t>, foi conferido e encontra-se em obediência ao Art. 63 da Lei Federal nº. 4.320/64.</w:t>
      </w:r>
    </w:p>
    <w:p w:rsidR="001E6B57" w:rsidRDefault="001E6B57" w:rsidP="001E6B5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4C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  <w:pPrChange w:id="1" w:author="adriana.araujo" w:date="2016-09-30T11:46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</w:pBdr>
            <w:shd w:val="clear" w:color="auto" w:fill="D9D9D9"/>
            <w:spacing w:after="0" w:line="360" w:lineRule="auto"/>
            <w:jc w:val="both"/>
          </w:pPr>
        </w:pPrChange>
      </w:pPr>
      <w:r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E6B57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</w:t>
      </w:r>
    </w:p>
    <w:p w:rsidR="001E6B57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conforme requerido pela Superintendência de Auditagem desta CGE/AL (fl.47).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Ressalte-se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Eis o relatório.</w:t>
      </w: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4C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  <w:pPrChange w:id="2" w:author="adriana.araujo" w:date="2016-09-30T11:47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/>
            <w:spacing w:after="0" w:line="360" w:lineRule="auto"/>
            <w:jc w:val="both"/>
          </w:pPr>
        </w:pPrChange>
      </w:pPr>
      <w:r>
        <w:rPr>
          <w:rFonts w:ascii="Arial" w:hAnsi="Arial" w:cs="Arial"/>
          <w:b/>
          <w:sz w:val="23"/>
          <w:szCs w:val="23"/>
        </w:rPr>
        <w:t>3 - NO MÉRITO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 xml:space="preserve">De toda a explanação e detalhamento dos autos, </w:t>
      </w:r>
      <w:r>
        <w:rPr>
          <w:rFonts w:ascii="Arial" w:hAnsi="Arial" w:cs="Arial"/>
        </w:rPr>
        <w:t>observa-se que o processo foi devidamente instruído, de forma que os documentos apresentados dão suporte à solicitação aduzida às fls. 02.</w:t>
      </w:r>
    </w:p>
    <w:p w:rsidR="001E6B57" w:rsidRDefault="001E6B57" w:rsidP="001E6B57">
      <w:pPr>
        <w:spacing w:after="0" w:line="360" w:lineRule="auto"/>
        <w:ind w:firstLine="851"/>
        <w:jc w:val="both"/>
        <w:rPr>
          <w:ins w:id="3" w:author="adriana.araujo" w:date="2016-09-30T11:48:00Z"/>
          <w:rFonts w:ascii="Arial" w:hAnsi="Arial" w:cs="Arial"/>
          <w:b/>
          <w:sz w:val="23"/>
          <w:szCs w:val="23"/>
        </w:rPr>
      </w:pPr>
    </w:p>
    <w:p w:rsidR="004C492B" w:rsidRDefault="004C492B" w:rsidP="001E6B57">
      <w:pPr>
        <w:spacing w:after="0" w:line="360" w:lineRule="auto"/>
        <w:ind w:firstLine="851"/>
        <w:jc w:val="both"/>
        <w:rPr>
          <w:ins w:id="4" w:author="adriana.araujo" w:date="2016-09-30T11:48:00Z"/>
          <w:rFonts w:ascii="Arial" w:hAnsi="Arial" w:cs="Arial"/>
          <w:b/>
          <w:sz w:val="23"/>
          <w:szCs w:val="23"/>
        </w:rPr>
      </w:pPr>
    </w:p>
    <w:p w:rsidR="004C492B" w:rsidRDefault="004C492B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4C492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  <w:pPrChange w:id="5" w:author="adriana.araujo" w:date="2016-09-30T11:47:00Z">
          <w:pPr>
            <w:pStyle w:val="SemEspaamento"/>
            <w:pBdr>
              <w:top w:val="single" w:sz="4" w:space="1" w:color="auto"/>
              <w:left w:val="single" w:sz="4" w:space="4" w:color="auto"/>
              <w:bottom w:val="single" w:sz="4" w:space="0" w:color="auto"/>
              <w:right w:val="single" w:sz="4" w:space="4" w:color="auto"/>
            </w:pBdr>
            <w:shd w:val="clear" w:color="auto" w:fill="D9D9D9"/>
            <w:spacing w:line="360" w:lineRule="auto"/>
            <w:jc w:val="both"/>
          </w:pPr>
        </w:pPrChange>
      </w:pPr>
      <w:r>
        <w:rPr>
          <w:rFonts w:ascii="Arial" w:hAnsi="Arial" w:cs="Arial"/>
          <w:b/>
          <w:sz w:val="23"/>
          <w:szCs w:val="23"/>
        </w:rPr>
        <w:lastRenderedPageBreak/>
        <w:t>4 - CONCLUSÃO</w:t>
      </w:r>
    </w:p>
    <w:p w:rsidR="001E6B57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conforme solicitado às fls. 02 dos autos, </w:t>
      </w:r>
      <w:r>
        <w:rPr>
          <w:rFonts w:ascii="Arial" w:hAnsi="Arial" w:cs="Arial"/>
          <w:sz w:val="23"/>
          <w:szCs w:val="23"/>
        </w:rPr>
        <w:t xml:space="preserve">pela prestação de serviços como instrutor no Curso de Condutor de Viaturas Policiais – CCVP/2014, no importe de </w:t>
      </w:r>
      <w:r>
        <w:rPr>
          <w:rFonts w:ascii="Arial" w:hAnsi="Arial" w:cs="Arial"/>
          <w:b/>
          <w:sz w:val="23"/>
          <w:szCs w:val="23"/>
          <w:u w:val="single"/>
        </w:rPr>
        <w:t>R$ 2.421,30 (dois mil quatrocentos e vinte e um reais e trinta centavos</w:t>
      </w:r>
      <w:r>
        <w:rPr>
          <w:rFonts w:ascii="Arial" w:hAnsi="Arial" w:cs="Arial"/>
          <w:b/>
          <w:sz w:val="23"/>
          <w:szCs w:val="23"/>
        </w:rPr>
        <w:t>).</w:t>
      </w:r>
    </w:p>
    <w:p w:rsidR="001E6B57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Por fim, encaminhem-se os autos ao Gabinete da Controladora Geral, para conhecimento da análise apresentada, sugerindo o retorno dos autos à </w:t>
      </w:r>
      <w:r>
        <w:rPr>
          <w:rFonts w:ascii="Arial" w:hAnsi="Arial" w:cs="Arial"/>
          <w:b/>
          <w:sz w:val="23"/>
          <w:szCs w:val="23"/>
        </w:rPr>
        <w:t>Secretaria de Estado da Segurança Pública – SSP/AL</w:t>
      </w:r>
      <w:r>
        <w:rPr>
          <w:rFonts w:ascii="Arial" w:hAnsi="Arial" w:cs="Arial"/>
          <w:sz w:val="21"/>
          <w:szCs w:val="21"/>
        </w:rPr>
        <w:t>, com fins de adoção das medidas pertinentes ao pagamento pretendido.</w:t>
      </w:r>
    </w:p>
    <w:p w:rsidR="001E6B57" w:rsidRDefault="001E6B57" w:rsidP="001E6B5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jc w:val="center"/>
        <w:rPr>
          <w:ins w:id="6" w:author="adriana.araujo" w:date="2016-09-30T11:47:00Z"/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Maceió, 21 de setembro de 2016.</w:t>
      </w:r>
    </w:p>
    <w:p w:rsidR="004C492B" w:rsidRDefault="004C492B" w:rsidP="001E6B5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1E6B57" w:rsidRDefault="001E6B57" w:rsidP="001E6B5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1E6B57" w:rsidRDefault="001E6B57" w:rsidP="004C492B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  <w:pPrChange w:id="7" w:author="adriana.araujo" w:date="2016-09-30T11:47:00Z">
          <w:pPr>
            <w:spacing w:after="0" w:line="360" w:lineRule="auto"/>
            <w:jc w:val="center"/>
          </w:pPr>
        </w:pPrChange>
      </w:pPr>
      <w:r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1E6B57" w:rsidRDefault="001E6B57" w:rsidP="004C492B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  <w:pPrChange w:id="8" w:author="adriana.araujo" w:date="2016-09-30T11:47:00Z">
          <w:pPr>
            <w:spacing w:after="0" w:line="360" w:lineRule="auto"/>
            <w:jc w:val="center"/>
          </w:pPr>
        </w:pPrChange>
      </w:pPr>
      <w:r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1E6B57" w:rsidRDefault="001E6B57" w:rsidP="001E6B57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 acordo:</w:t>
      </w:r>
    </w:p>
    <w:p w:rsidR="001E6B57" w:rsidRDefault="001E6B57" w:rsidP="001E6B5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1E6B57" w:rsidRDefault="001E6B57" w:rsidP="004C492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  <w:pPrChange w:id="9" w:author="adriana.araujo" w:date="2016-09-30T11:47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r>
        <w:rPr>
          <w:rFonts w:ascii="Arial" w:hAnsi="Arial" w:cs="Arial"/>
          <w:sz w:val="23"/>
          <w:szCs w:val="23"/>
        </w:rPr>
        <w:t xml:space="preserve">Adriana Andrade Araújo </w:t>
      </w:r>
    </w:p>
    <w:p w:rsidR="001E6B57" w:rsidRDefault="001E6B57" w:rsidP="004C492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  <w:pPrChange w:id="10" w:author="adriana.araujo" w:date="2016-09-30T11:47:00Z">
          <w:pPr>
            <w:tabs>
              <w:tab w:val="left" w:pos="0"/>
            </w:tabs>
            <w:spacing w:after="0" w:line="360" w:lineRule="auto"/>
            <w:jc w:val="center"/>
          </w:pPr>
        </w:pPrChange>
      </w:pPr>
      <w:bookmarkStart w:id="11" w:name="_GoBack"/>
      <w:bookmarkEnd w:id="11"/>
      <w:r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3A5675" w:rsidRPr="001E6B57" w:rsidRDefault="003A5675" w:rsidP="001E6B57">
      <w:pPr>
        <w:rPr>
          <w:szCs w:val="23"/>
        </w:rPr>
      </w:pPr>
    </w:p>
    <w:sectPr w:rsidR="003A5675" w:rsidRPr="001E6B57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0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0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B878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5E6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492B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78FD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032A-F4A7-4F8A-A47F-462F0ECE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2016-09-06T15:53:00Z</cp:lastPrinted>
  <dcterms:created xsi:type="dcterms:W3CDTF">2016-09-30T14:46:00Z</dcterms:created>
  <dcterms:modified xsi:type="dcterms:W3CDTF">2016-09-30T14:48:00Z</dcterms:modified>
</cp:coreProperties>
</file>