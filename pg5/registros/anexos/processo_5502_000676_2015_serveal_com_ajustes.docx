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345B7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  <w:b/>
          <w:bCs/>
        </w:rPr>
        <w:t>PROCESSO</w:t>
      </w:r>
      <w:r w:rsidRPr="007345B7">
        <w:rPr>
          <w:rFonts w:ascii="Arial" w:hAnsi="Arial" w:cs="Arial"/>
          <w:bCs/>
        </w:rPr>
        <w:t>:</w:t>
      </w:r>
      <w:r w:rsidR="005C738A" w:rsidRPr="007345B7">
        <w:rPr>
          <w:rFonts w:ascii="Arial" w:hAnsi="Arial" w:cs="Arial"/>
          <w:bCs/>
        </w:rPr>
        <w:t xml:space="preserve"> n º </w:t>
      </w:r>
      <w:r w:rsidR="003852FB" w:rsidRPr="007345B7">
        <w:rPr>
          <w:rFonts w:ascii="Arial" w:hAnsi="Arial" w:cs="Arial"/>
          <w:bCs/>
        </w:rPr>
        <w:t>5502</w:t>
      </w:r>
      <w:r w:rsidR="00F27C2C" w:rsidRPr="007345B7">
        <w:rPr>
          <w:rFonts w:ascii="Arial" w:hAnsi="Arial" w:cs="Arial"/>
          <w:bCs/>
        </w:rPr>
        <w:t>-</w:t>
      </w:r>
      <w:r w:rsidR="003852FB" w:rsidRPr="007345B7">
        <w:rPr>
          <w:rFonts w:ascii="Arial" w:hAnsi="Arial" w:cs="Arial"/>
          <w:bCs/>
        </w:rPr>
        <w:t>000676</w:t>
      </w:r>
      <w:r w:rsidR="004D1340" w:rsidRPr="007345B7">
        <w:rPr>
          <w:rFonts w:ascii="Arial" w:hAnsi="Arial" w:cs="Arial"/>
          <w:bCs/>
        </w:rPr>
        <w:t>/</w:t>
      </w:r>
      <w:r w:rsidR="00F27C2C" w:rsidRPr="007345B7">
        <w:rPr>
          <w:rFonts w:ascii="Arial" w:hAnsi="Arial" w:cs="Arial"/>
          <w:bCs/>
        </w:rPr>
        <w:t>201</w:t>
      </w:r>
      <w:r w:rsidR="003852FB" w:rsidRPr="007345B7">
        <w:rPr>
          <w:rFonts w:ascii="Arial" w:hAnsi="Arial" w:cs="Arial"/>
          <w:bCs/>
        </w:rPr>
        <w:t>5</w:t>
      </w:r>
      <w:r w:rsidR="00E95EAF" w:rsidRPr="007345B7">
        <w:rPr>
          <w:rFonts w:ascii="Arial" w:hAnsi="Arial" w:cs="Arial"/>
          <w:bCs/>
        </w:rPr>
        <w:t>, apenso Processo nº 5502-</w:t>
      </w:r>
      <w:proofErr w:type="gramStart"/>
      <w:r w:rsidR="00E95EAF" w:rsidRPr="007345B7">
        <w:rPr>
          <w:rFonts w:ascii="Arial" w:hAnsi="Arial" w:cs="Arial"/>
          <w:bCs/>
        </w:rPr>
        <w:t>000677/2015</w:t>
      </w:r>
      <w:proofErr w:type="gramEnd"/>
    </w:p>
    <w:p w:rsidR="005C738A" w:rsidRPr="007345B7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345B7">
        <w:rPr>
          <w:rFonts w:ascii="Arial" w:hAnsi="Arial" w:cs="Arial"/>
          <w:b/>
          <w:bCs/>
        </w:rPr>
        <w:t>INTERESSADO</w:t>
      </w:r>
      <w:r w:rsidRPr="007345B7">
        <w:rPr>
          <w:rFonts w:ascii="Arial" w:hAnsi="Arial" w:cs="Arial"/>
          <w:bCs/>
        </w:rPr>
        <w:t>:</w:t>
      </w:r>
      <w:r w:rsidR="003852FB" w:rsidRPr="007345B7">
        <w:rPr>
          <w:rFonts w:ascii="Arial" w:hAnsi="Arial" w:cs="Arial"/>
          <w:bCs/>
        </w:rPr>
        <w:t xml:space="preserve"> Pimentel Engenharia Ltda</w:t>
      </w:r>
      <w:r w:rsidR="00B4062D" w:rsidRPr="007345B7">
        <w:rPr>
          <w:rFonts w:ascii="Arial" w:hAnsi="Arial" w:cs="Arial"/>
          <w:bCs/>
        </w:rPr>
        <w:t>.</w:t>
      </w:r>
    </w:p>
    <w:p w:rsidR="00F27C2C" w:rsidRPr="007345B7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  <w:b/>
          <w:bCs/>
        </w:rPr>
        <w:t xml:space="preserve">ASSUNTO: </w:t>
      </w:r>
      <w:r w:rsidR="003852FB" w:rsidRPr="007345B7">
        <w:rPr>
          <w:rFonts w:ascii="Arial" w:hAnsi="Arial" w:cs="Arial"/>
          <w:bCs/>
        </w:rPr>
        <w:t>Solicitação de Providências</w:t>
      </w:r>
      <w:r w:rsidR="00F27C2C" w:rsidRPr="007345B7">
        <w:rPr>
          <w:rFonts w:ascii="Arial" w:hAnsi="Arial" w:cs="Arial"/>
          <w:bCs/>
        </w:rPr>
        <w:t xml:space="preserve">. </w:t>
      </w:r>
    </w:p>
    <w:p w:rsidR="003852FB" w:rsidRPr="007345B7" w:rsidRDefault="003852FB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  <w:b/>
          <w:bCs/>
        </w:rPr>
        <w:t xml:space="preserve">DETALHES: </w:t>
      </w:r>
      <w:r w:rsidRPr="007345B7">
        <w:rPr>
          <w:rFonts w:ascii="Arial" w:hAnsi="Arial" w:cs="Arial"/>
          <w:bCs/>
        </w:rPr>
        <w:t>Pedido de complementação custos da involução da obra novo IML/AL</w:t>
      </w:r>
    </w:p>
    <w:p w:rsidR="000639BC" w:rsidRPr="007345B7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C606E9" w:rsidRPr="007345B7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7345B7">
        <w:rPr>
          <w:rFonts w:ascii="Arial" w:hAnsi="Arial" w:cs="Arial"/>
          <w:b/>
        </w:rPr>
        <w:t>1 - RELATÓRIO</w:t>
      </w:r>
    </w:p>
    <w:p w:rsidR="00C606E9" w:rsidRPr="007345B7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7345B7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7345B7">
        <w:rPr>
          <w:rFonts w:ascii="Arial" w:hAnsi="Arial" w:cs="Arial"/>
        </w:rPr>
        <w:t xml:space="preserve">Trata-se de </w:t>
      </w:r>
      <w:r w:rsidRPr="007345B7">
        <w:rPr>
          <w:rFonts w:ascii="Arial" w:hAnsi="Arial" w:cs="Arial"/>
          <w:b/>
        </w:rPr>
        <w:t xml:space="preserve">Processo Administrativo nº </w:t>
      </w:r>
      <w:r w:rsidR="00E95EAF" w:rsidRPr="007345B7">
        <w:rPr>
          <w:rFonts w:ascii="Arial" w:hAnsi="Arial" w:cs="Arial"/>
          <w:bCs/>
        </w:rPr>
        <w:t>5502-000676/2015</w:t>
      </w:r>
      <w:r w:rsidR="005F3EED" w:rsidRPr="007345B7">
        <w:rPr>
          <w:rFonts w:ascii="Arial" w:hAnsi="Arial" w:cs="Arial"/>
        </w:rPr>
        <w:t>, em 0</w:t>
      </w:r>
      <w:r w:rsidR="00E95EAF" w:rsidRPr="007345B7">
        <w:rPr>
          <w:rFonts w:ascii="Arial" w:hAnsi="Arial" w:cs="Arial"/>
        </w:rPr>
        <w:t>1</w:t>
      </w:r>
      <w:r w:rsidRPr="007345B7">
        <w:rPr>
          <w:rFonts w:ascii="Arial" w:hAnsi="Arial" w:cs="Arial"/>
        </w:rPr>
        <w:t xml:space="preserve"> (</w:t>
      </w:r>
      <w:r w:rsidR="00E95EAF" w:rsidRPr="007345B7">
        <w:rPr>
          <w:rFonts w:ascii="Arial" w:hAnsi="Arial" w:cs="Arial"/>
        </w:rPr>
        <w:t>um</w:t>
      </w:r>
      <w:r w:rsidR="00226ED4" w:rsidRPr="007345B7">
        <w:rPr>
          <w:rFonts w:ascii="Arial" w:hAnsi="Arial" w:cs="Arial"/>
        </w:rPr>
        <w:t>)</w:t>
      </w:r>
      <w:r w:rsidRPr="007345B7">
        <w:rPr>
          <w:rFonts w:ascii="Arial" w:hAnsi="Arial" w:cs="Arial"/>
        </w:rPr>
        <w:t xml:space="preserve"> volume, com </w:t>
      </w:r>
      <w:r w:rsidR="00E95EAF" w:rsidRPr="007345B7">
        <w:rPr>
          <w:rFonts w:ascii="Arial" w:hAnsi="Arial" w:cs="Arial"/>
        </w:rPr>
        <w:t>45</w:t>
      </w:r>
      <w:r w:rsidRPr="007345B7">
        <w:rPr>
          <w:rFonts w:ascii="Arial" w:hAnsi="Arial" w:cs="Arial"/>
        </w:rPr>
        <w:t xml:space="preserve"> </w:t>
      </w:r>
      <w:r w:rsidR="00E95EAF" w:rsidRPr="007345B7">
        <w:rPr>
          <w:rFonts w:ascii="Arial" w:hAnsi="Arial" w:cs="Arial"/>
        </w:rPr>
        <w:t xml:space="preserve">(quarenta e cinco) </w:t>
      </w:r>
      <w:r w:rsidRPr="007345B7">
        <w:rPr>
          <w:rFonts w:ascii="Arial" w:hAnsi="Arial" w:cs="Arial"/>
        </w:rPr>
        <w:t>fls.,</w:t>
      </w:r>
      <w:r w:rsidR="00E95EAF" w:rsidRPr="007345B7">
        <w:rPr>
          <w:rFonts w:ascii="Arial" w:hAnsi="Arial" w:cs="Arial"/>
        </w:rPr>
        <w:t xml:space="preserve"> e o Processo Apenso nº 5502-000677/2015, em 01 (um) volume com 38 (trinta e oito) fls., </w:t>
      </w:r>
      <w:r w:rsidR="002170BB" w:rsidRPr="007345B7">
        <w:rPr>
          <w:rFonts w:ascii="Arial" w:hAnsi="Arial" w:cs="Arial"/>
        </w:rPr>
        <w:t xml:space="preserve">que </w:t>
      </w:r>
      <w:r w:rsidR="00E96A71" w:rsidRPr="007345B7">
        <w:rPr>
          <w:rFonts w:ascii="Arial" w:hAnsi="Arial" w:cs="Arial"/>
        </w:rPr>
        <w:t>versa sobre</w:t>
      </w:r>
      <w:r w:rsidR="00E95EAF" w:rsidRPr="007345B7">
        <w:rPr>
          <w:rFonts w:ascii="Arial" w:hAnsi="Arial" w:cs="Arial"/>
        </w:rPr>
        <w:t xml:space="preserve"> </w:t>
      </w:r>
      <w:r w:rsidR="006765BD" w:rsidRPr="007345B7">
        <w:rPr>
          <w:rFonts w:ascii="Arial" w:hAnsi="Arial" w:cs="Arial"/>
        </w:rPr>
        <w:t xml:space="preserve">o </w:t>
      </w:r>
      <w:r w:rsidR="002F3939" w:rsidRPr="007345B7">
        <w:rPr>
          <w:rFonts w:ascii="Arial" w:hAnsi="Arial" w:cs="Arial"/>
        </w:rPr>
        <w:t>pedido de complementação de custos da involução da obra do novo IML/AL</w:t>
      </w:r>
      <w:r w:rsidR="002E7489" w:rsidRPr="007345B7">
        <w:rPr>
          <w:rFonts w:ascii="Arial" w:hAnsi="Arial" w:cs="Arial"/>
        </w:rPr>
        <w:t>.</w:t>
      </w:r>
    </w:p>
    <w:p w:rsidR="008F2650" w:rsidRPr="007345B7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345B7">
        <w:rPr>
          <w:rFonts w:ascii="Arial" w:hAnsi="Arial" w:cs="Arial"/>
        </w:rPr>
        <w:t>Atendo-se</w:t>
      </w:r>
      <w:r w:rsidR="003D77F4" w:rsidRPr="007345B7">
        <w:rPr>
          <w:rFonts w:ascii="Arial" w:hAnsi="Arial" w:cs="Arial"/>
        </w:rPr>
        <w:t xml:space="preserve"> à disciplina estabelecida pela legislação</w:t>
      </w:r>
      <w:r w:rsidRPr="007345B7">
        <w:rPr>
          <w:rFonts w:ascii="Arial" w:hAnsi="Arial" w:cs="Arial"/>
        </w:rPr>
        <w:t>, confere-se que o presente Processo Administrativo foi instruído como segue:</w:t>
      </w:r>
    </w:p>
    <w:p w:rsidR="004F68B3" w:rsidRPr="007345B7" w:rsidRDefault="00E11B32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0" w:author="adriana.araujo" w:date="2016-10-14T13:30:00Z">
            <w:rPr>
              <w:rFonts w:ascii="Arial" w:hAnsi="Arial" w:cs="Arial"/>
            </w:rPr>
          </w:rPrChange>
        </w:rPr>
      </w:pPr>
      <w:ins w:id="1" w:author="adriana.araujo" w:date="2016-10-14T12:51:00Z">
        <w:r w:rsidRPr="007345B7">
          <w:rPr>
            <w:rFonts w:ascii="Arial" w:hAnsi="Arial" w:cs="Arial"/>
          </w:rPr>
          <w:t>A</w:t>
        </w:r>
      </w:ins>
      <w:del w:id="2" w:author="adriana.araujo" w:date="2016-10-14T12:51:00Z">
        <w:r w:rsidR="004F68B3" w:rsidRPr="007345B7" w:rsidDel="00E11B32">
          <w:rPr>
            <w:rFonts w:ascii="Arial" w:hAnsi="Arial" w:cs="Arial"/>
            <w:rPrChange w:id="3" w:author="adriana.araujo" w:date="2016-10-14T13:30:00Z">
              <w:rPr>
                <w:rFonts w:ascii="Arial" w:hAnsi="Arial" w:cs="Arial"/>
              </w:rPr>
            </w:rPrChange>
          </w:rPr>
          <w:delText>l</w:delText>
        </w:r>
      </w:del>
      <w:ins w:id="4" w:author="adriana.araujo" w:date="2016-10-14T12:51:00Z">
        <w:r w:rsidRPr="007345B7">
          <w:rPr>
            <w:rFonts w:ascii="Arial" w:hAnsi="Arial" w:cs="Arial"/>
            <w:rPrChange w:id="5" w:author="adriana.araujo" w:date="2016-10-14T13:30:00Z">
              <w:rPr>
                <w:rFonts w:ascii="Arial" w:hAnsi="Arial" w:cs="Arial"/>
              </w:rPr>
            </w:rPrChange>
          </w:rPr>
          <w:t>s</w:t>
        </w:r>
        <w:r w:rsidRPr="007345B7">
          <w:rPr>
            <w:rFonts w:ascii="Arial" w:hAnsi="Arial" w:cs="Arial"/>
            <w:rPrChange w:id="6" w:author="adriana.araujo" w:date="2016-10-14T13:30:00Z">
              <w:rPr>
                <w:rFonts w:ascii="Arial" w:hAnsi="Arial" w:cs="Arial"/>
              </w:rPr>
            </w:rPrChange>
          </w:rPr>
          <w:t xml:space="preserve"> Fl</w:t>
        </w:r>
      </w:ins>
      <w:r w:rsidR="004F68B3" w:rsidRPr="007345B7">
        <w:rPr>
          <w:rFonts w:ascii="Arial" w:hAnsi="Arial" w:cs="Arial"/>
          <w:rPrChange w:id="7" w:author="adriana.araujo" w:date="2016-10-14T13:30:00Z">
            <w:rPr>
              <w:rFonts w:ascii="Arial" w:hAnsi="Arial" w:cs="Arial"/>
            </w:rPr>
          </w:rPrChange>
        </w:rPr>
        <w:t>s. 02</w:t>
      </w:r>
      <w:r w:rsidR="00E407D8" w:rsidRPr="007345B7">
        <w:rPr>
          <w:rFonts w:ascii="Arial" w:hAnsi="Arial" w:cs="Arial"/>
          <w:rPrChange w:id="8" w:author="adriana.araujo" w:date="2016-10-14T13:30:00Z">
            <w:rPr>
              <w:rFonts w:ascii="Arial" w:hAnsi="Arial" w:cs="Arial"/>
            </w:rPr>
          </w:rPrChange>
        </w:rPr>
        <w:t>/0</w:t>
      </w:r>
      <w:r w:rsidR="002F3939" w:rsidRPr="007345B7">
        <w:rPr>
          <w:rFonts w:ascii="Arial" w:hAnsi="Arial" w:cs="Arial"/>
          <w:rPrChange w:id="9" w:author="adriana.araujo" w:date="2016-10-14T13:30:00Z">
            <w:rPr>
              <w:rFonts w:ascii="Arial" w:hAnsi="Arial" w:cs="Arial"/>
            </w:rPr>
          </w:rPrChange>
        </w:rPr>
        <w:t>9</w:t>
      </w:r>
      <w:r w:rsidR="004F68B3" w:rsidRPr="007345B7">
        <w:rPr>
          <w:rFonts w:ascii="Arial" w:hAnsi="Arial" w:cs="Arial"/>
          <w:rPrChange w:id="10" w:author="adriana.araujo" w:date="2016-10-14T13:30:00Z">
            <w:rPr>
              <w:rFonts w:ascii="Arial" w:hAnsi="Arial" w:cs="Arial"/>
            </w:rPr>
          </w:rPrChange>
        </w:rPr>
        <w:t xml:space="preserve"> contém </w:t>
      </w:r>
      <w:r w:rsidR="002F3939" w:rsidRPr="007345B7">
        <w:rPr>
          <w:rFonts w:ascii="Arial" w:hAnsi="Arial" w:cs="Arial"/>
          <w:rPrChange w:id="11" w:author="adriana.araujo" w:date="2016-10-14T13:30:00Z">
            <w:rPr>
              <w:rFonts w:ascii="Arial" w:hAnsi="Arial" w:cs="Arial"/>
            </w:rPr>
          </w:rPrChange>
        </w:rPr>
        <w:t>Requerimento da Empresa Pimentel Engenharia Ltda. CNPJ nº 01.551.622/0001-70</w:t>
      </w:r>
      <w:r w:rsidR="002E7489" w:rsidRPr="007345B7">
        <w:rPr>
          <w:rFonts w:ascii="Arial" w:hAnsi="Arial" w:cs="Arial"/>
          <w:rPrChange w:id="12" w:author="adriana.araujo" w:date="2016-10-14T13:30:00Z">
            <w:rPr>
              <w:rFonts w:ascii="Arial" w:hAnsi="Arial" w:cs="Arial"/>
            </w:rPr>
          </w:rPrChange>
        </w:rPr>
        <w:t xml:space="preserve">, de </w:t>
      </w:r>
      <w:r w:rsidR="002F3939" w:rsidRPr="007345B7">
        <w:rPr>
          <w:rFonts w:ascii="Arial" w:hAnsi="Arial" w:cs="Arial"/>
          <w:rPrChange w:id="13" w:author="adriana.araujo" w:date="2016-10-14T13:30:00Z">
            <w:rPr>
              <w:rFonts w:ascii="Arial" w:hAnsi="Arial" w:cs="Arial"/>
            </w:rPr>
          </w:rPrChange>
        </w:rPr>
        <w:t>10</w:t>
      </w:r>
      <w:ins w:id="14" w:author="adriana.araujo" w:date="2016-10-14T12:53:00Z">
        <w:r w:rsidRPr="007345B7">
          <w:rPr>
            <w:rFonts w:ascii="Arial" w:hAnsi="Arial" w:cs="Arial"/>
            <w:rPrChange w:id="15" w:author="adriana.araujo" w:date="2016-10-14T13:30:00Z">
              <w:rPr>
                <w:rFonts w:ascii="Arial" w:hAnsi="Arial" w:cs="Arial"/>
              </w:rPr>
            </w:rPrChange>
          </w:rPr>
          <w:t>/</w:t>
        </w:r>
      </w:ins>
      <w:del w:id="16" w:author="adriana.araujo" w:date="2016-10-14T12:53:00Z">
        <w:r w:rsidR="00C606E9" w:rsidRPr="007345B7" w:rsidDel="00E11B32">
          <w:rPr>
            <w:rFonts w:ascii="Arial" w:hAnsi="Arial" w:cs="Arial"/>
            <w:rPrChange w:id="17" w:author="adriana.araujo" w:date="2016-10-14T13:30:00Z">
              <w:rPr>
                <w:rFonts w:ascii="Arial" w:hAnsi="Arial" w:cs="Arial"/>
              </w:rPr>
            </w:rPrChange>
          </w:rPr>
          <w:delText>.</w:delText>
        </w:r>
      </w:del>
      <w:r w:rsidR="002E7489" w:rsidRPr="007345B7">
        <w:rPr>
          <w:rFonts w:ascii="Arial" w:hAnsi="Arial" w:cs="Arial"/>
          <w:rPrChange w:id="18" w:author="adriana.araujo" w:date="2016-10-14T13:30:00Z">
            <w:rPr>
              <w:rFonts w:ascii="Arial" w:hAnsi="Arial" w:cs="Arial"/>
            </w:rPr>
          </w:rPrChange>
        </w:rPr>
        <w:t>07</w:t>
      </w:r>
      <w:ins w:id="19" w:author="adriana.araujo" w:date="2016-10-14T12:53:00Z">
        <w:r w:rsidRPr="007345B7">
          <w:rPr>
            <w:rFonts w:ascii="Arial" w:hAnsi="Arial" w:cs="Arial"/>
            <w:rPrChange w:id="20" w:author="adriana.araujo" w:date="2016-10-14T13:30:00Z">
              <w:rPr>
                <w:rFonts w:ascii="Arial" w:hAnsi="Arial" w:cs="Arial"/>
              </w:rPr>
            </w:rPrChange>
          </w:rPr>
          <w:t>/</w:t>
        </w:r>
      </w:ins>
      <w:del w:id="21" w:author="adriana.araujo" w:date="2016-10-14T12:53:00Z">
        <w:r w:rsidR="00C606E9" w:rsidRPr="007345B7" w:rsidDel="00E11B32">
          <w:rPr>
            <w:rFonts w:ascii="Arial" w:hAnsi="Arial" w:cs="Arial"/>
            <w:rPrChange w:id="22" w:author="adriana.araujo" w:date="2016-10-14T13:30:00Z">
              <w:rPr>
                <w:rFonts w:ascii="Arial" w:hAnsi="Arial" w:cs="Arial"/>
              </w:rPr>
            </w:rPrChange>
          </w:rPr>
          <w:delText>.</w:delText>
        </w:r>
      </w:del>
      <w:r w:rsidR="002E7489" w:rsidRPr="007345B7">
        <w:rPr>
          <w:rFonts w:ascii="Arial" w:hAnsi="Arial" w:cs="Arial"/>
          <w:rPrChange w:id="23" w:author="adriana.araujo" w:date="2016-10-14T13:30:00Z">
            <w:rPr>
              <w:rFonts w:ascii="Arial" w:hAnsi="Arial" w:cs="Arial"/>
            </w:rPr>
          </w:rPrChange>
        </w:rPr>
        <w:t>201</w:t>
      </w:r>
      <w:r w:rsidR="002F3939" w:rsidRPr="007345B7">
        <w:rPr>
          <w:rFonts w:ascii="Arial" w:hAnsi="Arial" w:cs="Arial"/>
          <w:rPrChange w:id="24" w:author="adriana.araujo" w:date="2016-10-14T13:30:00Z">
            <w:rPr>
              <w:rFonts w:ascii="Arial" w:hAnsi="Arial" w:cs="Arial"/>
            </w:rPr>
          </w:rPrChange>
        </w:rPr>
        <w:t>5</w:t>
      </w:r>
      <w:r w:rsidR="002E7489" w:rsidRPr="007345B7">
        <w:rPr>
          <w:rFonts w:ascii="Arial" w:hAnsi="Arial" w:cs="Arial"/>
          <w:rPrChange w:id="25" w:author="adriana.araujo" w:date="2016-10-14T13:30:00Z">
            <w:rPr>
              <w:rFonts w:ascii="Arial" w:hAnsi="Arial" w:cs="Arial"/>
            </w:rPr>
          </w:rPrChange>
        </w:rPr>
        <w:t xml:space="preserve">, </w:t>
      </w:r>
      <w:r w:rsidR="00CD7EE9" w:rsidRPr="007345B7">
        <w:rPr>
          <w:rFonts w:ascii="Arial" w:hAnsi="Arial" w:cs="Arial"/>
          <w:rPrChange w:id="26" w:author="adriana.araujo" w:date="2016-10-14T13:30:00Z">
            <w:rPr>
              <w:rFonts w:ascii="Arial" w:hAnsi="Arial" w:cs="Arial"/>
            </w:rPr>
          </w:rPrChange>
        </w:rPr>
        <w:t xml:space="preserve">requerendo </w:t>
      </w:r>
      <w:r w:rsidR="002F3939" w:rsidRPr="007345B7">
        <w:rPr>
          <w:rFonts w:ascii="Arial" w:hAnsi="Arial" w:cs="Arial"/>
          <w:rPrChange w:id="27" w:author="adriana.araujo" w:date="2016-10-14T13:30:00Z">
            <w:rPr>
              <w:rFonts w:ascii="Arial" w:hAnsi="Arial" w:cs="Arial"/>
            </w:rPr>
          </w:rPrChange>
        </w:rPr>
        <w:t xml:space="preserve">o pagamento das verbas referente </w:t>
      </w:r>
      <w:del w:id="28" w:author="adriana.araujo" w:date="2016-10-14T12:52:00Z">
        <w:r w:rsidR="002F3939" w:rsidRPr="007345B7" w:rsidDel="00E11B32">
          <w:rPr>
            <w:rFonts w:ascii="Arial" w:hAnsi="Arial" w:cs="Arial"/>
            <w:rPrChange w:id="29" w:author="adriana.araujo" w:date="2016-10-14T13:30:00Z">
              <w:rPr>
                <w:rFonts w:ascii="Arial" w:hAnsi="Arial" w:cs="Arial"/>
              </w:rPr>
            </w:rPrChange>
          </w:rPr>
          <w:delText xml:space="preserve">a </w:delText>
        </w:r>
      </w:del>
      <w:ins w:id="30" w:author="adriana.araujo" w:date="2016-10-14T12:52:00Z">
        <w:r w:rsidRPr="007345B7">
          <w:rPr>
            <w:rFonts w:ascii="Arial" w:hAnsi="Arial" w:cs="Arial"/>
            <w:rPrChange w:id="31" w:author="adriana.araujo" w:date="2016-10-14T13:30:00Z">
              <w:rPr>
                <w:rFonts w:ascii="Arial" w:hAnsi="Arial" w:cs="Arial"/>
              </w:rPr>
            </w:rPrChange>
          </w:rPr>
          <w:t>à</w:t>
        </w:r>
        <w:r w:rsidRPr="007345B7">
          <w:rPr>
            <w:rFonts w:ascii="Arial" w:hAnsi="Arial" w:cs="Arial"/>
            <w:rPrChange w:id="32" w:author="adriana.araujo" w:date="2016-10-14T13:30:00Z">
              <w:rPr>
                <w:rFonts w:ascii="Arial" w:hAnsi="Arial" w:cs="Arial"/>
              </w:rPr>
            </w:rPrChange>
          </w:rPr>
          <w:t xml:space="preserve"> </w:t>
        </w:r>
      </w:ins>
      <w:r w:rsidR="002F3939" w:rsidRPr="007345B7">
        <w:rPr>
          <w:rFonts w:ascii="Arial" w:hAnsi="Arial" w:cs="Arial"/>
          <w:rPrChange w:id="33" w:author="adriana.araujo" w:date="2016-10-14T13:30:00Z">
            <w:rPr>
              <w:rFonts w:ascii="Arial" w:hAnsi="Arial" w:cs="Arial"/>
            </w:rPr>
          </w:rPrChange>
        </w:rPr>
        <w:t xml:space="preserve">administração local da obra e manutenção do canteiro da obra, conforme consta </w:t>
      </w:r>
      <w:r w:rsidR="00CD7EE9" w:rsidRPr="007345B7">
        <w:rPr>
          <w:rFonts w:ascii="Arial" w:hAnsi="Arial" w:cs="Arial"/>
          <w:rPrChange w:id="34" w:author="adriana.araujo" w:date="2016-10-14T13:30:00Z">
            <w:rPr>
              <w:rFonts w:ascii="Arial" w:hAnsi="Arial" w:cs="Arial"/>
            </w:rPr>
          </w:rPrChange>
        </w:rPr>
        <w:t>do contrato nº 09/2012, que não foram inclusa</w:t>
      </w:r>
      <w:ins w:id="35" w:author="adriana.araujo" w:date="2016-10-14T12:52:00Z">
        <w:r w:rsidRPr="007345B7">
          <w:rPr>
            <w:rFonts w:ascii="Arial" w:hAnsi="Arial" w:cs="Arial"/>
            <w:rPrChange w:id="36" w:author="adriana.araujo" w:date="2016-10-14T13:30:00Z">
              <w:rPr>
                <w:rFonts w:ascii="Arial" w:hAnsi="Arial" w:cs="Arial"/>
              </w:rPr>
            </w:rPrChange>
          </w:rPr>
          <w:t>s</w:t>
        </w:r>
      </w:ins>
      <w:r w:rsidR="00CD7EE9" w:rsidRPr="007345B7">
        <w:rPr>
          <w:rFonts w:ascii="Arial" w:hAnsi="Arial" w:cs="Arial"/>
          <w:rPrChange w:id="37" w:author="adriana.araujo" w:date="2016-10-14T13:30:00Z">
            <w:rPr>
              <w:rFonts w:ascii="Arial" w:hAnsi="Arial" w:cs="Arial"/>
            </w:rPr>
          </w:rPrChange>
        </w:rPr>
        <w:t xml:space="preserve"> na planilha para pagamento no valor total de R$ 152.158,26 (cento e </w:t>
      </w:r>
      <w:del w:id="38" w:author="adriana.araujo" w:date="2016-10-14T12:52:00Z">
        <w:r w:rsidR="00CD7EE9" w:rsidRPr="007345B7" w:rsidDel="00E11B32">
          <w:rPr>
            <w:rFonts w:ascii="Arial" w:hAnsi="Arial" w:cs="Arial"/>
            <w:rPrChange w:id="39" w:author="adriana.araujo" w:date="2016-10-14T13:30:00Z">
              <w:rPr>
                <w:rFonts w:ascii="Arial" w:hAnsi="Arial" w:cs="Arial"/>
              </w:rPr>
            </w:rPrChange>
          </w:rPr>
          <w:delText>cinqüenta</w:delText>
        </w:r>
      </w:del>
      <w:ins w:id="40" w:author="adriana.araujo" w:date="2016-10-14T12:52:00Z">
        <w:r w:rsidRPr="007345B7">
          <w:rPr>
            <w:rFonts w:ascii="Arial" w:hAnsi="Arial" w:cs="Arial"/>
            <w:rPrChange w:id="41" w:author="adriana.araujo" w:date="2016-10-14T13:30:00Z">
              <w:rPr>
                <w:rFonts w:ascii="Arial" w:hAnsi="Arial" w:cs="Arial"/>
              </w:rPr>
            </w:rPrChange>
          </w:rPr>
          <w:t>cinquenta</w:t>
        </w:r>
      </w:ins>
      <w:r w:rsidR="00CD7EE9" w:rsidRPr="007345B7">
        <w:rPr>
          <w:rFonts w:ascii="Arial" w:hAnsi="Arial" w:cs="Arial"/>
          <w:rPrChange w:id="42" w:author="adriana.araujo" w:date="2016-10-14T13:30:00Z">
            <w:rPr>
              <w:rFonts w:ascii="Arial" w:hAnsi="Arial" w:cs="Arial"/>
            </w:rPr>
          </w:rPrChange>
        </w:rPr>
        <w:t xml:space="preserve"> e dois mil, cento e </w:t>
      </w:r>
      <w:del w:id="43" w:author="adriana.araujo" w:date="2016-10-14T12:52:00Z">
        <w:r w:rsidR="00CD7EE9" w:rsidRPr="007345B7" w:rsidDel="00E11B32">
          <w:rPr>
            <w:rFonts w:ascii="Arial" w:hAnsi="Arial" w:cs="Arial"/>
            <w:rPrChange w:id="44" w:author="adriana.araujo" w:date="2016-10-14T13:30:00Z">
              <w:rPr>
                <w:rFonts w:ascii="Arial" w:hAnsi="Arial" w:cs="Arial"/>
              </w:rPr>
            </w:rPrChange>
          </w:rPr>
          <w:delText>cinqüenta</w:delText>
        </w:r>
      </w:del>
      <w:ins w:id="45" w:author="adriana.araujo" w:date="2016-10-14T12:52:00Z">
        <w:r w:rsidRPr="007345B7">
          <w:rPr>
            <w:rFonts w:ascii="Arial" w:hAnsi="Arial" w:cs="Arial"/>
            <w:rPrChange w:id="46" w:author="adriana.araujo" w:date="2016-10-14T13:30:00Z">
              <w:rPr>
                <w:rFonts w:ascii="Arial" w:hAnsi="Arial" w:cs="Arial"/>
              </w:rPr>
            </w:rPrChange>
          </w:rPr>
          <w:t>cinquenta</w:t>
        </w:r>
      </w:ins>
      <w:r w:rsidR="00CD7EE9" w:rsidRPr="007345B7">
        <w:rPr>
          <w:rFonts w:ascii="Arial" w:hAnsi="Arial" w:cs="Arial"/>
          <w:rPrChange w:id="47" w:author="adriana.araujo" w:date="2016-10-14T13:30:00Z">
            <w:rPr>
              <w:rFonts w:ascii="Arial" w:hAnsi="Arial" w:cs="Arial"/>
            </w:rPr>
          </w:rPrChange>
        </w:rPr>
        <w:t xml:space="preserve"> e oito reais e vinte e seis centavos</w:t>
      </w:r>
      <w:ins w:id="48" w:author="adriana.araujo" w:date="2016-10-14T12:52:00Z">
        <w:r w:rsidRPr="007345B7">
          <w:rPr>
            <w:rFonts w:ascii="Arial" w:hAnsi="Arial" w:cs="Arial"/>
            <w:rPrChange w:id="49" w:author="adriana.araujo" w:date="2016-10-14T13:30:00Z">
              <w:rPr>
                <w:rFonts w:ascii="Arial" w:hAnsi="Arial" w:cs="Arial"/>
              </w:rPr>
            </w:rPrChange>
          </w:rPr>
          <w:t>)</w:t>
        </w:r>
      </w:ins>
      <w:r w:rsidR="00CD7EE9" w:rsidRPr="007345B7">
        <w:rPr>
          <w:rFonts w:ascii="Arial" w:hAnsi="Arial" w:cs="Arial"/>
          <w:rPrChange w:id="50" w:author="adriana.araujo" w:date="2016-10-14T13:30:00Z">
            <w:rPr>
              <w:rFonts w:ascii="Arial" w:hAnsi="Arial" w:cs="Arial"/>
            </w:rPr>
          </w:rPrChange>
        </w:rPr>
        <w:t xml:space="preserve">, </w:t>
      </w:r>
      <w:r w:rsidR="00FE6879" w:rsidRPr="007345B7">
        <w:rPr>
          <w:rFonts w:ascii="Arial" w:hAnsi="Arial" w:cs="Arial"/>
          <w:rPrChange w:id="51" w:author="adriana.araujo" w:date="2016-10-14T13:30:00Z">
            <w:rPr>
              <w:rFonts w:ascii="Arial" w:hAnsi="Arial" w:cs="Arial"/>
            </w:rPr>
          </w:rPrChange>
        </w:rPr>
        <w:t xml:space="preserve">juntando </w:t>
      </w:r>
      <w:r w:rsidR="00CD7EE9" w:rsidRPr="007345B7">
        <w:rPr>
          <w:rFonts w:ascii="Arial" w:hAnsi="Arial" w:cs="Arial"/>
          <w:rPrChange w:id="52" w:author="adriana.araujo" w:date="2016-10-14T13:30:00Z">
            <w:rPr>
              <w:rFonts w:ascii="Arial" w:hAnsi="Arial" w:cs="Arial"/>
            </w:rPr>
          </w:rPrChange>
        </w:rPr>
        <w:t>cópia</w:t>
      </w:r>
      <w:r w:rsidR="00FE6879" w:rsidRPr="007345B7">
        <w:rPr>
          <w:rFonts w:ascii="Arial" w:hAnsi="Arial" w:cs="Arial"/>
          <w:rPrChange w:id="53" w:author="adriana.araujo" w:date="2016-10-14T13:30:00Z">
            <w:rPr>
              <w:rFonts w:ascii="Arial" w:hAnsi="Arial" w:cs="Arial"/>
            </w:rPr>
          </w:rPrChange>
        </w:rPr>
        <w:t>s</w:t>
      </w:r>
      <w:r w:rsidR="00CD7EE9" w:rsidRPr="007345B7">
        <w:rPr>
          <w:rFonts w:ascii="Arial" w:hAnsi="Arial" w:cs="Arial"/>
          <w:rPrChange w:id="54" w:author="adriana.araujo" w:date="2016-10-14T13:30:00Z">
            <w:rPr>
              <w:rFonts w:ascii="Arial" w:hAnsi="Arial" w:cs="Arial"/>
            </w:rPr>
          </w:rPrChange>
        </w:rPr>
        <w:t xml:space="preserve"> de documentos</w:t>
      </w:r>
      <w:r w:rsidR="007E447B" w:rsidRPr="007345B7">
        <w:rPr>
          <w:rFonts w:ascii="Arial" w:hAnsi="Arial" w:cs="Arial"/>
          <w:rPrChange w:id="55" w:author="adriana.araujo" w:date="2016-10-14T13:30:00Z">
            <w:rPr>
              <w:rFonts w:ascii="Arial" w:hAnsi="Arial" w:cs="Arial"/>
            </w:rPr>
          </w:rPrChange>
        </w:rPr>
        <w:t>.</w:t>
      </w:r>
    </w:p>
    <w:p w:rsidR="004F68B3" w:rsidRPr="007345B7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56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57" w:author="adriana.araujo" w:date="2016-10-14T13:30:00Z">
            <w:rPr>
              <w:rFonts w:ascii="Arial" w:hAnsi="Arial" w:cs="Arial"/>
            </w:rPr>
          </w:rPrChange>
        </w:rPr>
        <w:t xml:space="preserve">Fls. 10 </w:t>
      </w:r>
      <w:r w:rsidR="00347410" w:rsidRPr="007345B7">
        <w:rPr>
          <w:rFonts w:ascii="Arial" w:hAnsi="Arial" w:cs="Arial"/>
          <w:rPrChange w:id="58" w:author="adriana.araujo" w:date="2016-10-14T13:30:00Z">
            <w:rPr>
              <w:rFonts w:ascii="Arial" w:hAnsi="Arial" w:cs="Arial"/>
            </w:rPr>
          </w:rPrChange>
        </w:rPr>
        <w:t>consta</w:t>
      </w:r>
      <w:r w:rsidR="00C606E9" w:rsidRPr="007345B7">
        <w:rPr>
          <w:rFonts w:ascii="Arial" w:hAnsi="Arial" w:cs="Arial"/>
          <w:rPrChange w:id="59" w:author="adriana.araujo" w:date="2016-10-14T13:30:00Z">
            <w:rPr>
              <w:rFonts w:ascii="Arial" w:hAnsi="Arial" w:cs="Arial"/>
            </w:rPr>
          </w:rPrChange>
        </w:rPr>
        <w:t>ta-se</w:t>
      </w:r>
      <w:r w:rsidR="00102552" w:rsidRPr="007345B7">
        <w:rPr>
          <w:rFonts w:ascii="Arial" w:hAnsi="Arial" w:cs="Arial"/>
          <w:rPrChange w:id="60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Pr="007345B7">
        <w:rPr>
          <w:rFonts w:ascii="Arial" w:hAnsi="Arial" w:cs="Arial"/>
          <w:rPrChange w:id="61" w:author="adriana.araujo" w:date="2016-10-14T13:30:00Z">
            <w:rPr>
              <w:rFonts w:ascii="Arial" w:hAnsi="Arial" w:cs="Arial"/>
            </w:rPr>
          </w:rPrChange>
        </w:rPr>
        <w:t>despacho de 15/07/2015, de lavra do Engenheiro Civil Fábio Henrique Oliveira Lins, Gerente de Obras, encaminhando para o Engenheiro Rubem Ramires para se pronunciar</w:t>
      </w:r>
      <w:r w:rsidR="004F68B3" w:rsidRPr="007345B7">
        <w:rPr>
          <w:rFonts w:ascii="Arial" w:hAnsi="Arial" w:cs="Arial"/>
          <w:rPrChange w:id="62" w:author="adriana.araujo" w:date="2016-10-14T13:30:00Z">
            <w:rPr>
              <w:rFonts w:ascii="Arial" w:hAnsi="Arial" w:cs="Arial"/>
            </w:rPr>
          </w:rPrChange>
        </w:rPr>
        <w:t>.</w:t>
      </w:r>
    </w:p>
    <w:p w:rsidR="00B46C09" w:rsidRPr="007345B7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63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64" w:author="adriana.araujo" w:date="2016-10-14T13:30:00Z">
            <w:rPr>
              <w:rFonts w:ascii="Arial" w:hAnsi="Arial" w:cs="Arial"/>
            </w:rPr>
          </w:rPrChange>
        </w:rPr>
        <w:t xml:space="preserve">Fls.11/19 consta despacho de 03/08/2015, de lavra do Engenheiro Civil/Segurança do Trabalho, Rubem Ramires Malta Filho, encaminhando à Engenheira </w:t>
      </w:r>
      <w:r w:rsidR="00ED1CB8" w:rsidRPr="007345B7">
        <w:rPr>
          <w:rFonts w:ascii="Arial" w:hAnsi="Arial" w:cs="Arial"/>
          <w:rPrChange w:id="65" w:author="adriana.araujo" w:date="2016-10-14T13:30:00Z">
            <w:rPr>
              <w:rFonts w:ascii="Arial" w:hAnsi="Arial" w:cs="Arial"/>
            </w:rPr>
          </w:rPrChange>
        </w:rPr>
        <w:t xml:space="preserve">Civil </w:t>
      </w:r>
      <w:r w:rsidRPr="007345B7">
        <w:rPr>
          <w:rFonts w:ascii="Arial" w:hAnsi="Arial" w:cs="Arial"/>
          <w:rPrChange w:id="66" w:author="adriana.araujo" w:date="2016-10-14T13:30:00Z">
            <w:rPr>
              <w:rFonts w:ascii="Arial" w:hAnsi="Arial" w:cs="Arial"/>
            </w:rPr>
          </w:rPrChange>
        </w:rPr>
        <w:t xml:space="preserve">Maria Rosângela </w:t>
      </w:r>
      <w:proofErr w:type="spellStart"/>
      <w:r w:rsidRPr="007345B7">
        <w:rPr>
          <w:rFonts w:ascii="Arial" w:hAnsi="Arial" w:cs="Arial"/>
          <w:rPrChange w:id="67" w:author="adriana.araujo" w:date="2016-10-14T13:30:00Z">
            <w:rPr>
              <w:rFonts w:ascii="Arial" w:hAnsi="Arial" w:cs="Arial"/>
            </w:rPr>
          </w:rPrChange>
        </w:rPr>
        <w:t>Visgueiro</w:t>
      </w:r>
      <w:proofErr w:type="spellEnd"/>
      <w:r w:rsidRPr="007345B7">
        <w:rPr>
          <w:rFonts w:ascii="Arial" w:hAnsi="Arial" w:cs="Arial"/>
          <w:rPrChange w:id="68" w:author="adriana.araujo" w:date="2016-10-14T13:30:00Z">
            <w:rPr>
              <w:rFonts w:ascii="Arial" w:hAnsi="Arial" w:cs="Arial"/>
            </w:rPr>
          </w:rPrChange>
        </w:rPr>
        <w:t xml:space="preserve"> Maciel, Gerente de Obras, para análise e parecer juntando diversas cópias de documentos.</w:t>
      </w:r>
    </w:p>
    <w:p w:rsidR="00B46C09" w:rsidRPr="007345B7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69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70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ED1CB8" w:rsidRPr="007345B7">
        <w:rPr>
          <w:rFonts w:ascii="Arial" w:hAnsi="Arial" w:cs="Arial"/>
          <w:rPrChange w:id="71" w:author="adriana.araujo" w:date="2016-10-14T13:30:00Z">
            <w:rPr>
              <w:rFonts w:ascii="Arial" w:hAnsi="Arial" w:cs="Arial"/>
            </w:rPr>
          </w:rPrChange>
        </w:rPr>
        <w:t>Fls. 20/22 consta despacho de 29/04/2016, de lavra da Engenheira Civil Mar</w:t>
      </w:r>
      <w:r w:rsidR="00B613D4" w:rsidRPr="007345B7">
        <w:rPr>
          <w:rFonts w:ascii="Arial" w:hAnsi="Arial" w:cs="Arial"/>
          <w:rPrChange w:id="72" w:author="adriana.araujo" w:date="2016-10-14T13:30:00Z">
            <w:rPr>
              <w:rFonts w:ascii="Arial" w:hAnsi="Arial" w:cs="Arial"/>
            </w:rPr>
          </w:rPrChange>
        </w:rPr>
        <w:t xml:space="preserve">ia Rosângela </w:t>
      </w:r>
      <w:proofErr w:type="spellStart"/>
      <w:r w:rsidR="00B613D4" w:rsidRPr="007345B7">
        <w:rPr>
          <w:rFonts w:ascii="Arial" w:hAnsi="Arial" w:cs="Arial"/>
          <w:rPrChange w:id="73" w:author="adriana.araujo" w:date="2016-10-14T13:30:00Z">
            <w:rPr>
              <w:rFonts w:ascii="Arial" w:hAnsi="Arial" w:cs="Arial"/>
            </w:rPr>
          </w:rPrChange>
        </w:rPr>
        <w:t>Visgueiro</w:t>
      </w:r>
      <w:proofErr w:type="spellEnd"/>
      <w:r w:rsidR="00B613D4" w:rsidRPr="007345B7">
        <w:rPr>
          <w:rFonts w:ascii="Arial" w:hAnsi="Arial" w:cs="Arial"/>
          <w:rPrChange w:id="74" w:author="adriana.araujo" w:date="2016-10-14T13:30:00Z">
            <w:rPr>
              <w:rFonts w:ascii="Arial" w:hAnsi="Arial" w:cs="Arial"/>
            </w:rPr>
          </w:rPrChange>
        </w:rPr>
        <w:t xml:space="preserve"> Maciel, confirmando que a Empresa requerente manteve na obra vigilância permanente desde a data da paralisação </w:t>
      </w:r>
      <w:del w:id="75" w:author="adriana.araujo" w:date="2016-10-14T12:54:00Z">
        <w:r w:rsidR="00B613D4" w:rsidRPr="007345B7" w:rsidDel="00E11B32">
          <w:rPr>
            <w:rFonts w:ascii="Arial" w:hAnsi="Arial" w:cs="Arial"/>
            <w:rPrChange w:id="76" w:author="adriana.araujo" w:date="2016-10-14T13:30:00Z">
              <w:rPr>
                <w:rFonts w:ascii="Arial" w:hAnsi="Arial" w:cs="Arial"/>
              </w:rPr>
            </w:rPrChange>
          </w:rPr>
          <w:delText>que foi dia</w:delText>
        </w:r>
      </w:del>
      <w:ins w:id="77" w:author="adriana.araujo" w:date="2016-10-14T12:54:00Z">
        <w:r w:rsidR="00E11B32" w:rsidRPr="007345B7">
          <w:rPr>
            <w:rFonts w:ascii="Arial" w:hAnsi="Arial" w:cs="Arial"/>
            <w:rPrChange w:id="78" w:author="adriana.araujo" w:date="2016-10-14T13:30:00Z">
              <w:rPr>
                <w:rFonts w:ascii="Arial" w:hAnsi="Arial" w:cs="Arial"/>
              </w:rPr>
            </w:rPrChange>
          </w:rPr>
          <w:t xml:space="preserve">em </w:t>
        </w:r>
      </w:ins>
      <w:del w:id="79" w:author="adriana.araujo" w:date="2016-10-14T12:54:00Z">
        <w:r w:rsidR="00B613D4" w:rsidRPr="007345B7" w:rsidDel="00E11B32">
          <w:rPr>
            <w:rFonts w:ascii="Arial" w:hAnsi="Arial" w:cs="Arial"/>
            <w:rPrChange w:id="80" w:author="adriana.araujo" w:date="2016-10-14T13:30:00Z">
              <w:rPr>
                <w:rFonts w:ascii="Arial" w:hAnsi="Arial" w:cs="Arial"/>
              </w:rPr>
            </w:rPrChange>
          </w:rPr>
          <w:delText xml:space="preserve"> </w:delText>
        </w:r>
      </w:del>
      <w:r w:rsidR="00B613D4" w:rsidRPr="007345B7">
        <w:rPr>
          <w:rFonts w:ascii="Arial" w:hAnsi="Arial" w:cs="Arial"/>
          <w:rPrChange w:id="81" w:author="adriana.araujo" w:date="2016-10-14T13:30:00Z">
            <w:rPr>
              <w:rFonts w:ascii="Arial" w:hAnsi="Arial" w:cs="Arial"/>
            </w:rPr>
          </w:rPrChange>
        </w:rPr>
        <w:t xml:space="preserve">03/10/2014 até o dia 18/12/2014, </w:t>
      </w:r>
      <w:ins w:id="82" w:author="adriana.araujo" w:date="2016-10-14T12:54:00Z">
        <w:r w:rsidR="00E11B32" w:rsidRPr="007345B7">
          <w:rPr>
            <w:rFonts w:ascii="Arial" w:hAnsi="Arial" w:cs="Arial"/>
            <w:rPrChange w:id="83" w:author="adriana.araujo" w:date="2016-10-14T13:30:00Z">
              <w:rPr>
                <w:rFonts w:ascii="Arial" w:hAnsi="Arial" w:cs="Arial"/>
              </w:rPr>
            </w:rPrChange>
          </w:rPr>
          <w:t xml:space="preserve">salienta, ainda, </w:t>
        </w:r>
      </w:ins>
      <w:del w:id="84" w:author="adriana.araujo" w:date="2016-10-14T12:54:00Z">
        <w:r w:rsidR="00B613D4" w:rsidRPr="007345B7" w:rsidDel="00E11B32">
          <w:rPr>
            <w:rFonts w:ascii="Arial" w:hAnsi="Arial" w:cs="Arial"/>
            <w:rPrChange w:id="85" w:author="adriana.araujo" w:date="2016-10-14T13:30:00Z">
              <w:rPr>
                <w:rFonts w:ascii="Arial" w:hAnsi="Arial" w:cs="Arial"/>
              </w:rPr>
            </w:rPrChange>
          </w:rPr>
          <w:delText xml:space="preserve">e </w:delText>
        </w:r>
      </w:del>
      <w:r w:rsidR="00B613D4" w:rsidRPr="007345B7">
        <w:rPr>
          <w:rFonts w:ascii="Arial" w:hAnsi="Arial" w:cs="Arial"/>
          <w:rPrChange w:id="86" w:author="adriana.araujo" w:date="2016-10-14T13:30:00Z">
            <w:rPr>
              <w:rFonts w:ascii="Arial" w:hAnsi="Arial" w:cs="Arial"/>
            </w:rPr>
          </w:rPrChange>
        </w:rPr>
        <w:t>que de acordo com os cálculos</w:t>
      </w:r>
      <w:ins w:id="87" w:author="adriana.araujo" w:date="2016-10-14T13:02:00Z">
        <w:r w:rsidR="00E1081E" w:rsidRPr="007345B7">
          <w:rPr>
            <w:rFonts w:ascii="Arial" w:hAnsi="Arial" w:cs="Arial"/>
            <w:rPrChange w:id="88" w:author="adriana.araujo" w:date="2016-10-14T13:30:00Z">
              <w:rPr>
                <w:rFonts w:ascii="Arial" w:hAnsi="Arial" w:cs="Arial"/>
              </w:rPr>
            </w:rPrChange>
          </w:rPr>
          <w:t xml:space="preserve"> realizados</w:t>
        </w:r>
      </w:ins>
      <w:del w:id="89" w:author="adriana.araujo" w:date="2016-10-14T13:02:00Z">
        <w:r w:rsidR="00B613D4" w:rsidRPr="007345B7" w:rsidDel="00E1081E">
          <w:rPr>
            <w:rFonts w:ascii="Arial" w:hAnsi="Arial" w:cs="Arial"/>
            <w:rPrChange w:id="90" w:author="adriana.araujo" w:date="2016-10-14T13:30:00Z">
              <w:rPr>
                <w:rFonts w:ascii="Arial" w:hAnsi="Arial" w:cs="Arial"/>
              </w:rPr>
            </w:rPrChange>
          </w:rPr>
          <w:delText>, emitido por ela</w:delText>
        </w:r>
      </w:del>
      <w:r w:rsidR="00B613D4" w:rsidRPr="007345B7">
        <w:rPr>
          <w:rFonts w:ascii="Arial" w:hAnsi="Arial" w:cs="Arial"/>
          <w:rPrChange w:id="91" w:author="adriana.araujo" w:date="2016-10-14T13:30:00Z">
            <w:rPr>
              <w:rFonts w:ascii="Arial" w:hAnsi="Arial" w:cs="Arial"/>
            </w:rPr>
          </w:rPrChange>
        </w:rPr>
        <w:t xml:space="preserve">, a Empresa requerente teria direito a </w:t>
      </w:r>
      <w:r w:rsidR="00B613D4" w:rsidRPr="007345B7">
        <w:rPr>
          <w:rFonts w:ascii="Arial" w:hAnsi="Arial" w:cs="Arial"/>
          <w:b/>
          <w:rPrChange w:id="92" w:author="adriana.araujo" w:date="2016-10-14T13:30:00Z">
            <w:rPr>
              <w:rFonts w:ascii="Arial" w:hAnsi="Arial" w:cs="Arial"/>
              <w:b/>
            </w:rPr>
          </w:rPrChange>
        </w:rPr>
        <w:t>R$ 144.645,09</w:t>
      </w:r>
      <w:r w:rsidR="00B613D4" w:rsidRPr="007345B7">
        <w:rPr>
          <w:rFonts w:ascii="Arial" w:hAnsi="Arial" w:cs="Arial"/>
          <w:rPrChange w:id="93" w:author="adriana.araujo" w:date="2016-10-14T13:30:00Z">
            <w:rPr>
              <w:rFonts w:ascii="Arial" w:hAnsi="Arial" w:cs="Arial"/>
            </w:rPr>
          </w:rPrChange>
        </w:rPr>
        <w:t xml:space="preserve"> (cento e quarenta e quatro mil, seiscentos e quarenta e cinco reais e nove centavos)</w:t>
      </w:r>
      <w:del w:id="94" w:author="adriana.araujo" w:date="2016-10-14T12:53:00Z">
        <w:r w:rsidR="00B613D4" w:rsidRPr="007345B7" w:rsidDel="00E11B32">
          <w:rPr>
            <w:rFonts w:ascii="Arial" w:hAnsi="Arial" w:cs="Arial"/>
            <w:rPrChange w:id="95" w:author="adriana.araujo" w:date="2016-10-14T13:30:00Z">
              <w:rPr>
                <w:rFonts w:ascii="Arial" w:hAnsi="Arial" w:cs="Arial"/>
              </w:rPr>
            </w:rPrChange>
          </w:rPr>
          <w:delText xml:space="preserve"> </w:delText>
        </w:r>
      </w:del>
      <w:r w:rsidR="00B613D4" w:rsidRPr="007345B7">
        <w:rPr>
          <w:rFonts w:ascii="Arial" w:hAnsi="Arial" w:cs="Arial"/>
          <w:rPrChange w:id="96" w:author="adriana.araujo" w:date="2016-10-14T13:30:00Z">
            <w:rPr>
              <w:rFonts w:ascii="Arial" w:hAnsi="Arial" w:cs="Arial"/>
            </w:rPr>
          </w:rPrChange>
        </w:rPr>
        <w:t xml:space="preserve"> com as devidas correções, devolvendo o processo ao Engenheiro Rubem Ramires Malta Filho.  </w:t>
      </w:r>
    </w:p>
    <w:p w:rsidR="00347410" w:rsidRPr="007345B7" w:rsidRDefault="007E447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97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98" w:author="adriana.araujo" w:date="2016-10-14T13:30:00Z">
            <w:rPr>
              <w:rFonts w:ascii="Arial" w:hAnsi="Arial" w:cs="Arial"/>
            </w:rPr>
          </w:rPrChange>
        </w:rPr>
        <w:lastRenderedPageBreak/>
        <w:t xml:space="preserve">Fls. </w:t>
      </w:r>
      <w:r w:rsidR="00B613D4" w:rsidRPr="007345B7">
        <w:rPr>
          <w:rFonts w:ascii="Arial" w:hAnsi="Arial" w:cs="Arial"/>
          <w:rPrChange w:id="99" w:author="adriana.araujo" w:date="2016-10-14T13:30:00Z">
            <w:rPr>
              <w:rFonts w:ascii="Arial" w:hAnsi="Arial" w:cs="Arial"/>
            </w:rPr>
          </w:rPrChange>
        </w:rPr>
        <w:t xml:space="preserve">23 </w:t>
      </w:r>
      <w:r w:rsidR="004F68B3" w:rsidRPr="007345B7">
        <w:rPr>
          <w:rFonts w:ascii="Arial" w:hAnsi="Arial" w:cs="Arial"/>
          <w:rPrChange w:id="100" w:author="adriana.araujo" w:date="2016-10-14T13:30:00Z">
            <w:rPr>
              <w:rFonts w:ascii="Arial" w:hAnsi="Arial" w:cs="Arial"/>
            </w:rPr>
          </w:rPrChange>
        </w:rPr>
        <w:t xml:space="preserve">consta </w:t>
      </w:r>
      <w:r w:rsidR="00B613D4" w:rsidRPr="007345B7">
        <w:rPr>
          <w:rFonts w:ascii="Arial" w:hAnsi="Arial" w:cs="Arial"/>
          <w:rPrChange w:id="101" w:author="adriana.araujo" w:date="2016-10-14T13:30:00Z">
            <w:rPr>
              <w:rFonts w:ascii="Arial" w:hAnsi="Arial" w:cs="Arial"/>
            </w:rPr>
          </w:rPrChange>
        </w:rPr>
        <w:t>despacho de 09/06/2016, de lavra do Engenheiro Rubem Ramires Malta Filho, concordando com o parecer e encaminhando o presente ao Diretor Técnico, Engenheiro Erico de Lima Gusmão</w:t>
      </w:r>
      <w:r w:rsidR="00BA4ED7" w:rsidRPr="007345B7">
        <w:rPr>
          <w:rFonts w:ascii="Arial" w:hAnsi="Arial" w:cs="Arial"/>
          <w:rPrChange w:id="102" w:author="adriana.araujo" w:date="2016-10-14T13:30:00Z">
            <w:rPr>
              <w:rFonts w:ascii="Arial" w:hAnsi="Arial" w:cs="Arial"/>
            </w:rPr>
          </w:rPrChange>
        </w:rPr>
        <w:t>.</w:t>
      </w:r>
    </w:p>
    <w:p w:rsidR="004F68B3" w:rsidRPr="007345B7" w:rsidRDefault="00D65BA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rPrChange w:id="103" w:author="adriana.araujo" w:date="2016-10-14T13:30:00Z">
            <w:rPr>
              <w:rFonts w:ascii="Arial" w:hAnsi="Arial" w:cs="Arial"/>
              <w:color w:val="FF0000"/>
            </w:rPr>
          </w:rPrChange>
        </w:rPr>
      </w:pPr>
      <w:r w:rsidRPr="007345B7">
        <w:rPr>
          <w:rFonts w:ascii="Arial" w:hAnsi="Arial" w:cs="Arial"/>
          <w:rPrChange w:id="104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B02494" w:rsidRPr="007345B7">
        <w:rPr>
          <w:rFonts w:ascii="Arial" w:hAnsi="Arial" w:cs="Arial"/>
          <w:rPrChange w:id="105" w:author="adriana.araujo" w:date="2016-10-14T13:30:00Z">
            <w:rPr>
              <w:rFonts w:ascii="Arial" w:hAnsi="Arial" w:cs="Arial"/>
            </w:rPr>
          </w:rPrChange>
        </w:rPr>
        <w:t xml:space="preserve">24 </w:t>
      </w:r>
      <w:r w:rsidR="00347410" w:rsidRPr="007345B7">
        <w:rPr>
          <w:rFonts w:ascii="Arial" w:hAnsi="Arial" w:cs="Arial"/>
          <w:rPrChange w:id="106" w:author="adriana.araujo" w:date="2016-10-14T13:30:00Z">
            <w:rPr>
              <w:rFonts w:ascii="Arial" w:hAnsi="Arial" w:cs="Arial"/>
            </w:rPr>
          </w:rPrChange>
        </w:rPr>
        <w:t xml:space="preserve">consta </w:t>
      </w:r>
      <w:r w:rsidR="00B02494" w:rsidRPr="007345B7">
        <w:rPr>
          <w:rFonts w:ascii="Arial" w:hAnsi="Arial" w:cs="Arial"/>
          <w:rPrChange w:id="107" w:author="adriana.araujo" w:date="2016-10-14T13:30:00Z">
            <w:rPr>
              <w:rFonts w:ascii="Arial" w:hAnsi="Arial" w:cs="Arial"/>
            </w:rPr>
          </w:rPrChange>
        </w:rPr>
        <w:t xml:space="preserve">despacho de 10/06/2016, do Diretor Técnico, Engenheiro Erico de Lima Gusmão encaminhando </w:t>
      </w:r>
      <w:ins w:id="108" w:author="adriana.araujo" w:date="2016-10-14T13:03:00Z">
        <w:r w:rsidR="00E1081E" w:rsidRPr="007345B7">
          <w:rPr>
            <w:rFonts w:ascii="Arial" w:hAnsi="Arial" w:cs="Arial"/>
            <w:rPrChange w:id="109" w:author="adriana.araujo" w:date="2016-10-14T13:30:00Z">
              <w:rPr>
                <w:rFonts w:ascii="Arial" w:hAnsi="Arial" w:cs="Arial"/>
              </w:rPr>
            </w:rPrChange>
          </w:rPr>
          <w:t>os autos a</w:t>
        </w:r>
      </w:ins>
      <w:del w:id="110" w:author="adriana.araujo" w:date="2016-10-14T13:03:00Z">
        <w:r w:rsidR="00B02494" w:rsidRPr="007345B7" w:rsidDel="00E1081E">
          <w:rPr>
            <w:rFonts w:ascii="Arial" w:hAnsi="Arial" w:cs="Arial"/>
            <w:rPrChange w:id="111" w:author="adriana.araujo" w:date="2016-10-14T13:30:00Z">
              <w:rPr>
                <w:rFonts w:ascii="Arial" w:hAnsi="Arial" w:cs="Arial"/>
              </w:rPr>
            </w:rPrChange>
          </w:rPr>
          <w:delText>à</w:delText>
        </w:r>
      </w:del>
      <w:r w:rsidR="00B02494" w:rsidRPr="007345B7">
        <w:rPr>
          <w:rFonts w:ascii="Arial" w:hAnsi="Arial" w:cs="Arial"/>
          <w:rPrChange w:id="112" w:author="adriana.araujo" w:date="2016-10-14T13:30:00Z">
            <w:rPr>
              <w:rFonts w:ascii="Arial" w:hAnsi="Arial" w:cs="Arial"/>
            </w:rPr>
          </w:rPrChange>
        </w:rPr>
        <w:t xml:space="preserve"> Presidência</w:t>
      </w:r>
      <w:del w:id="113" w:author="adriana.araujo" w:date="2016-10-14T13:03:00Z">
        <w:r w:rsidR="00B02494" w:rsidRPr="007345B7" w:rsidDel="00E1081E">
          <w:rPr>
            <w:rFonts w:ascii="Arial" w:hAnsi="Arial" w:cs="Arial"/>
            <w:rPrChange w:id="114" w:author="adriana.araujo" w:date="2016-10-14T13:30:00Z">
              <w:rPr>
                <w:rFonts w:ascii="Arial" w:hAnsi="Arial" w:cs="Arial"/>
              </w:rPr>
            </w:rPrChange>
          </w:rPr>
          <w:delText>s</w:delText>
        </w:r>
      </w:del>
      <w:r w:rsidR="00B02494" w:rsidRPr="007345B7">
        <w:rPr>
          <w:rFonts w:ascii="Arial" w:hAnsi="Arial" w:cs="Arial"/>
          <w:rPrChange w:id="115" w:author="adriana.araujo" w:date="2016-10-14T13:30:00Z">
            <w:rPr>
              <w:rFonts w:ascii="Arial" w:hAnsi="Arial" w:cs="Arial"/>
            </w:rPr>
          </w:rPrChange>
        </w:rPr>
        <w:t xml:space="preserve"> para </w:t>
      </w:r>
      <w:ins w:id="116" w:author="adriana.araujo" w:date="2016-10-14T13:03:00Z">
        <w:r w:rsidR="00E1081E" w:rsidRPr="007345B7">
          <w:rPr>
            <w:rFonts w:ascii="Arial" w:hAnsi="Arial" w:cs="Arial"/>
            <w:rPrChange w:id="117" w:author="adriana.araujo" w:date="2016-10-14T13:30:00Z">
              <w:rPr>
                <w:rFonts w:ascii="Arial" w:hAnsi="Arial" w:cs="Arial"/>
              </w:rPr>
            </w:rPrChange>
          </w:rPr>
          <w:t>conhecimento e providências</w:t>
        </w:r>
      </w:ins>
      <w:del w:id="118" w:author="adriana.araujo" w:date="2016-10-14T13:03:00Z">
        <w:r w:rsidR="00B02494" w:rsidRPr="007345B7" w:rsidDel="00E1081E">
          <w:rPr>
            <w:rFonts w:ascii="Arial" w:hAnsi="Arial" w:cs="Arial"/>
            <w:rPrChange w:id="119" w:author="adriana.araujo" w:date="2016-10-14T13:30:00Z">
              <w:rPr>
                <w:rFonts w:ascii="Arial" w:hAnsi="Arial" w:cs="Arial"/>
              </w:rPr>
            </w:rPrChange>
          </w:rPr>
          <w:delText>as devidas</w:delText>
        </w:r>
        <w:r w:rsidR="004F68B3" w:rsidRPr="007345B7" w:rsidDel="00E1081E">
          <w:rPr>
            <w:rFonts w:ascii="Arial" w:hAnsi="Arial" w:cs="Arial"/>
            <w:color w:val="FF0000"/>
            <w:rPrChange w:id="120" w:author="adriana.araujo" w:date="2016-10-14T13:30:00Z">
              <w:rPr>
                <w:rFonts w:ascii="Arial" w:hAnsi="Arial" w:cs="Arial"/>
                <w:color w:val="FF0000"/>
              </w:rPr>
            </w:rPrChange>
          </w:rPr>
          <w:delText>.</w:delText>
        </w:r>
      </w:del>
      <w:ins w:id="121" w:author="adriana.araujo" w:date="2016-10-14T13:03:00Z">
        <w:r w:rsidR="00E1081E" w:rsidRPr="007345B7">
          <w:rPr>
            <w:rFonts w:ascii="Arial" w:hAnsi="Arial" w:cs="Arial"/>
            <w:rPrChange w:id="122" w:author="adriana.araujo" w:date="2016-10-14T13:30:00Z">
              <w:rPr>
                <w:rFonts w:ascii="Arial" w:hAnsi="Arial" w:cs="Arial"/>
              </w:rPr>
            </w:rPrChange>
          </w:rPr>
          <w:t>.</w:t>
        </w:r>
      </w:ins>
    </w:p>
    <w:p w:rsidR="004F68B3" w:rsidRPr="007345B7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rPrChange w:id="123" w:author="adriana.araujo" w:date="2016-10-14T13:30:00Z">
            <w:rPr>
              <w:rFonts w:ascii="Arial" w:hAnsi="Arial" w:cs="Arial"/>
              <w:color w:val="FF0000"/>
            </w:rPr>
          </w:rPrChange>
        </w:rPr>
      </w:pPr>
      <w:r w:rsidRPr="007345B7">
        <w:rPr>
          <w:rFonts w:ascii="Arial" w:hAnsi="Arial" w:cs="Arial"/>
          <w:rPrChange w:id="124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1678D3" w:rsidRPr="007345B7">
        <w:rPr>
          <w:rFonts w:ascii="Arial" w:hAnsi="Arial" w:cs="Arial"/>
          <w:rPrChange w:id="125" w:author="adriana.araujo" w:date="2016-10-14T13:30:00Z">
            <w:rPr>
              <w:rFonts w:ascii="Arial" w:hAnsi="Arial" w:cs="Arial"/>
            </w:rPr>
          </w:rPrChange>
        </w:rPr>
        <w:t xml:space="preserve">25 </w:t>
      </w:r>
      <w:r w:rsidR="0089348D" w:rsidRPr="007345B7">
        <w:rPr>
          <w:rFonts w:ascii="Arial" w:hAnsi="Arial" w:cs="Arial"/>
          <w:rPrChange w:id="126" w:author="adriana.araujo" w:date="2016-10-14T13:30:00Z">
            <w:rPr>
              <w:rFonts w:ascii="Arial" w:hAnsi="Arial" w:cs="Arial"/>
            </w:rPr>
          </w:rPrChange>
        </w:rPr>
        <w:t xml:space="preserve">consta </w:t>
      </w:r>
      <w:r w:rsidR="001678D3" w:rsidRPr="007345B7">
        <w:rPr>
          <w:rFonts w:ascii="Arial" w:hAnsi="Arial" w:cs="Arial"/>
          <w:rPrChange w:id="127" w:author="adriana.araujo" w:date="2016-10-14T13:30:00Z">
            <w:rPr>
              <w:rFonts w:ascii="Arial" w:hAnsi="Arial" w:cs="Arial"/>
            </w:rPr>
          </w:rPrChange>
        </w:rPr>
        <w:t>despacho d</w:t>
      </w:r>
      <w:r w:rsidR="002666E8" w:rsidRPr="007345B7">
        <w:rPr>
          <w:rFonts w:ascii="Arial" w:hAnsi="Arial" w:cs="Arial"/>
          <w:rPrChange w:id="128" w:author="adriana.araujo" w:date="2016-10-14T13:30:00Z">
            <w:rPr>
              <w:rFonts w:ascii="Arial" w:hAnsi="Arial" w:cs="Arial"/>
            </w:rPr>
          </w:rPrChange>
        </w:rPr>
        <w:t xml:space="preserve">o </w:t>
      </w:r>
      <w:r w:rsidR="001678D3" w:rsidRPr="007345B7">
        <w:rPr>
          <w:rFonts w:ascii="Arial" w:hAnsi="Arial" w:cs="Arial"/>
          <w:rPrChange w:id="129" w:author="adriana.araujo" w:date="2016-10-14T13:30:00Z">
            <w:rPr>
              <w:rFonts w:ascii="Arial" w:hAnsi="Arial" w:cs="Arial"/>
            </w:rPr>
          </w:rPrChange>
        </w:rPr>
        <w:t xml:space="preserve">Diretor – Presidente reconhecendo o valor devido de </w:t>
      </w:r>
      <w:r w:rsidR="001678D3" w:rsidRPr="007345B7">
        <w:rPr>
          <w:rFonts w:ascii="Arial" w:hAnsi="Arial" w:cs="Arial"/>
          <w:b/>
          <w:rPrChange w:id="130" w:author="adriana.araujo" w:date="2016-10-14T13:30:00Z">
            <w:rPr>
              <w:rFonts w:ascii="Arial" w:hAnsi="Arial" w:cs="Arial"/>
              <w:b/>
            </w:rPr>
          </w:rPrChange>
        </w:rPr>
        <w:t>R$ 144.645,09</w:t>
      </w:r>
      <w:r w:rsidR="001678D3" w:rsidRPr="007345B7">
        <w:rPr>
          <w:rFonts w:ascii="Arial" w:hAnsi="Arial" w:cs="Arial"/>
          <w:rPrChange w:id="131" w:author="adriana.araujo" w:date="2016-10-14T13:30:00Z">
            <w:rPr>
              <w:rFonts w:ascii="Arial" w:hAnsi="Arial" w:cs="Arial"/>
            </w:rPr>
          </w:rPrChange>
        </w:rPr>
        <w:t xml:space="preserve"> (cento e quarenta e quatro mil, seiscentos e quarenta e cinco reais e nove centavos) encaminhando à Secretaria de Estado da Segurança Pública para as providências</w:t>
      </w:r>
      <w:r w:rsidRPr="007345B7">
        <w:rPr>
          <w:rFonts w:ascii="Arial" w:hAnsi="Arial" w:cs="Arial"/>
          <w:color w:val="FF0000"/>
          <w:rPrChange w:id="132" w:author="adriana.araujo" w:date="2016-10-14T13:30:00Z">
            <w:rPr>
              <w:rFonts w:ascii="Arial" w:hAnsi="Arial" w:cs="Arial"/>
              <w:color w:val="FF0000"/>
            </w:rPr>
          </w:rPrChange>
        </w:rPr>
        <w:t>.</w:t>
      </w:r>
    </w:p>
    <w:p w:rsidR="008E26AB" w:rsidRPr="007345B7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133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134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1678D3" w:rsidRPr="007345B7">
        <w:rPr>
          <w:rFonts w:ascii="Arial" w:hAnsi="Arial" w:cs="Arial"/>
          <w:rPrChange w:id="135" w:author="adriana.araujo" w:date="2016-10-14T13:30:00Z">
            <w:rPr>
              <w:rFonts w:ascii="Arial" w:hAnsi="Arial" w:cs="Arial"/>
            </w:rPr>
          </w:rPrChange>
        </w:rPr>
        <w:t xml:space="preserve">26 </w:t>
      </w:r>
      <w:r w:rsidRPr="007345B7">
        <w:rPr>
          <w:rFonts w:ascii="Arial" w:hAnsi="Arial" w:cs="Arial"/>
          <w:rPrChange w:id="136" w:author="adriana.araujo" w:date="2016-10-14T13:30:00Z">
            <w:rPr>
              <w:rFonts w:ascii="Arial" w:hAnsi="Arial" w:cs="Arial"/>
            </w:rPr>
          </w:rPrChange>
        </w:rPr>
        <w:t xml:space="preserve">consta </w:t>
      </w:r>
      <w:r w:rsidR="007E447B" w:rsidRPr="007345B7">
        <w:rPr>
          <w:rFonts w:ascii="Arial" w:hAnsi="Arial" w:cs="Arial"/>
          <w:rPrChange w:id="137" w:author="adriana.araujo" w:date="2016-10-14T13:30:00Z">
            <w:rPr>
              <w:rFonts w:ascii="Arial" w:hAnsi="Arial" w:cs="Arial"/>
            </w:rPr>
          </w:rPrChange>
        </w:rPr>
        <w:t>Despacho</w:t>
      </w:r>
      <w:r w:rsidR="00297D5C" w:rsidRPr="007345B7">
        <w:rPr>
          <w:rFonts w:ascii="Arial" w:hAnsi="Arial" w:cs="Arial"/>
          <w:rPrChange w:id="138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872AE9" w:rsidRPr="007345B7">
        <w:rPr>
          <w:rFonts w:ascii="Arial" w:hAnsi="Arial" w:cs="Arial"/>
          <w:rPrChange w:id="139" w:author="adriana.araujo" w:date="2016-10-14T13:30:00Z">
            <w:rPr>
              <w:rFonts w:ascii="Arial" w:hAnsi="Arial" w:cs="Arial"/>
            </w:rPr>
          </w:rPrChange>
        </w:rPr>
        <w:t xml:space="preserve">nº </w:t>
      </w:r>
      <w:r w:rsidR="001678D3" w:rsidRPr="007345B7">
        <w:rPr>
          <w:rFonts w:ascii="Arial" w:hAnsi="Arial" w:cs="Arial"/>
          <w:rPrChange w:id="140" w:author="adriana.araujo" w:date="2016-10-14T13:30:00Z">
            <w:rPr>
              <w:rFonts w:ascii="Arial" w:hAnsi="Arial" w:cs="Arial"/>
            </w:rPr>
          </w:rPrChange>
        </w:rPr>
        <w:t>1265</w:t>
      </w:r>
      <w:r w:rsidR="00872AE9" w:rsidRPr="007345B7">
        <w:rPr>
          <w:rFonts w:ascii="Arial" w:hAnsi="Arial" w:cs="Arial"/>
          <w:rPrChange w:id="141" w:author="adriana.araujo" w:date="2016-10-14T13:30:00Z">
            <w:rPr>
              <w:rFonts w:ascii="Arial" w:hAnsi="Arial" w:cs="Arial"/>
            </w:rPr>
          </w:rPrChange>
        </w:rPr>
        <w:t>/</w:t>
      </w:r>
      <w:r w:rsidR="001678D3" w:rsidRPr="007345B7">
        <w:rPr>
          <w:rFonts w:ascii="Arial" w:hAnsi="Arial" w:cs="Arial"/>
          <w:rPrChange w:id="142" w:author="adriana.araujo" w:date="2016-10-14T13:30:00Z">
            <w:rPr>
              <w:rFonts w:ascii="Arial" w:hAnsi="Arial" w:cs="Arial"/>
            </w:rPr>
          </w:rPrChange>
        </w:rPr>
        <w:t>GS/AE/</w:t>
      </w:r>
      <w:r w:rsidR="00872AE9" w:rsidRPr="007345B7">
        <w:rPr>
          <w:rFonts w:ascii="Arial" w:hAnsi="Arial" w:cs="Arial"/>
          <w:rPrChange w:id="143" w:author="adriana.araujo" w:date="2016-10-14T13:30:00Z">
            <w:rPr>
              <w:rFonts w:ascii="Arial" w:hAnsi="Arial" w:cs="Arial"/>
            </w:rPr>
          </w:rPrChange>
        </w:rPr>
        <w:t xml:space="preserve">2016, </w:t>
      </w:r>
      <w:r w:rsidR="001678D3" w:rsidRPr="007345B7">
        <w:rPr>
          <w:rFonts w:ascii="Arial" w:hAnsi="Arial" w:cs="Arial"/>
          <w:rPrChange w:id="144" w:author="adriana.araujo" w:date="2016-10-14T13:30:00Z">
            <w:rPr>
              <w:rFonts w:ascii="Arial" w:hAnsi="Arial" w:cs="Arial"/>
            </w:rPr>
          </w:rPrChange>
        </w:rPr>
        <w:t>de 14</w:t>
      </w:r>
      <w:r w:rsidR="0078543F" w:rsidRPr="007345B7">
        <w:rPr>
          <w:rFonts w:ascii="Arial" w:hAnsi="Arial" w:cs="Arial"/>
          <w:rPrChange w:id="145" w:author="adriana.araujo" w:date="2016-10-14T13:30:00Z">
            <w:rPr>
              <w:rFonts w:ascii="Arial" w:hAnsi="Arial" w:cs="Arial"/>
            </w:rPr>
          </w:rPrChange>
        </w:rPr>
        <w:t>.</w:t>
      </w:r>
      <w:r w:rsidR="00872AE9" w:rsidRPr="007345B7">
        <w:rPr>
          <w:rFonts w:ascii="Arial" w:hAnsi="Arial" w:cs="Arial"/>
          <w:rPrChange w:id="146" w:author="adriana.araujo" w:date="2016-10-14T13:30:00Z">
            <w:rPr>
              <w:rFonts w:ascii="Arial" w:hAnsi="Arial" w:cs="Arial"/>
            </w:rPr>
          </w:rPrChange>
        </w:rPr>
        <w:t>0</w:t>
      </w:r>
      <w:r w:rsidR="001678D3" w:rsidRPr="007345B7">
        <w:rPr>
          <w:rFonts w:ascii="Arial" w:hAnsi="Arial" w:cs="Arial"/>
          <w:rPrChange w:id="147" w:author="adriana.araujo" w:date="2016-10-14T13:30:00Z">
            <w:rPr>
              <w:rFonts w:ascii="Arial" w:hAnsi="Arial" w:cs="Arial"/>
            </w:rPr>
          </w:rPrChange>
        </w:rPr>
        <w:t>6</w:t>
      </w:r>
      <w:r w:rsidR="0078543F" w:rsidRPr="007345B7">
        <w:rPr>
          <w:rFonts w:ascii="Arial" w:hAnsi="Arial" w:cs="Arial"/>
          <w:rPrChange w:id="148" w:author="adriana.araujo" w:date="2016-10-14T13:30:00Z">
            <w:rPr>
              <w:rFonts w:ascii="Arial" w:hAnsi="Arial" w:cs="Arial"/>
            </w:rPr>
          </w:rPrChange>
        </w:rPr>
        <w:t>.</w:t>
      </w:r>
      <w:r w:rsidR="00B05B9F" w:rsidRPr="007345B7">
        <w:rPr>
          <w:rFonts w:ascii="Arial" w:hAnsi="Arial" w:cs="Arial"/>
          <w:rPrChange w:id="149" w:author="adriana.araujo" w:date="2016-10-14T13:30:00Z">
            <w:rPr>
              <w:rFonts w:ascii="Arial" w:hAnsi="Arial" w:cs="Arial"/>
            </w:rPr>
          </w:rPrChange>
        </w:rPr>
        <w:t>201</w:t>
      </w:r>
      <w:r w:rsidR="00872AE9" w:rsidRPr="007345B7">
        <w:rPr>
          <w:rFonts w:ascii="Arial" w:hAnsi="Arial" w:cs="Arial"/>
          <w:rPrChange w:id="150" w:author="adriana.araujo" w:date="2016-10-14T13:30:00Z">
            <w:rPr>
              <w:rFonts w:ascii="Arial" w:hAnsi="Arial" w:cs="Arial"/>
            </w:rPr>
          </w:rPrChange>
        </w:rPr>
        <w:t>6</w:t>
      </w:r>
      <w:r w:rsidR="00B05B9F" w:rsidRPr="007345B7">
        <w:rPr>
          <w:rFonts w:ascii="Arial" w:hAnsi="Arial" w:cs="Arial"/>
          <w:rPrChange w:id="151" w:author="adriana.araujo" w:date="2016-10-14T13:30:00Z">
            <w:rPr>
              <w:rFonts w:ascii="Arial" w:hAnsi="Arial" w:cs="Arial"/>
            </w:rPr>
          </w:rPrChange>
        </w:rPr>
        <w:t xml:space="preserve">, </w:t>
      </w:r>
      <w:r w:rsidR="00872AE9" w:rsidRPr="007345B7">
        <w:rPr>
          <w:rFonts w:ascii="Arial" w:hAnsi="Arial" w:cs="Arial"/>
          <w:rPrChange w:id="152" w:author="adriana.araujo" w:date="2016-10-14T13:30:00Z">
            <w:rPr>
              <w:rFonts w:ascii="Arial" w:hAnsi="Arial" w:cs="Arial"/>
            </w:rPr>
          </w:rPrChange>
        </w:rPr>
        <w:t xml:space="preserve">de lavra do </w:t>
      </w:r>
      <w:r w:rsidR="001678D3" w:rsidRPr="007345B7">
        <w:rPr>
          <w:rFonts w:ascii="Arial" w:hAnsi="Arial" w:cs="Arial"/>
          <w:rPrChange w:id="153" w:author="adriana.araujo" w:date="2016-10-14T13:30:00Z">
            <w:rPr>
              <w:rFonts w:ascii="Arial" w:hAnsi="Arial" w:cs="Arial"/>
            </w:rPr>
          </w:rPrChange>
        </w:rPr>
        <w:t>Secretário Paulo Domingos de Araújo Lima Júnior, encaminhando à Secretaria Executiva da Gestão Interna</w:t>
      </w:r>
      <w:r w:rsidR="0073240D" w:rsidRPr="007345B7">
        <w:rPr>
          <w:rFonts w:ascii="Arial" w:hAnsi="Arial" w:cs="Arial"/>
          <w:rPrChange w:id="154" w:author="adriana.araujo" w:date="2016-10-14T13:30:00Z">
            <w:rPr>
              <w:rFonts w:ascii="Arial" w:hAnsi="Arial" w:cs="Arial"/>
            </w:rPr>
          </w:rPrChange>
        </w:rPr>
        <w:t xml:space="preserve"> para Análise e pronunciamento</w:t>
      </w:r>
      <w:r w:rsidR="008B04FC" w:rsidRPr="007345B7">
        <w:rPr>
          <w:rFonts w:ascii="Arial" w:hAnsi="Arial" w:cs="Arial"/>
          <w:rPrChange w:id="155" w:author="adriana.araujo" w:date="2016-10-14T13:30:00Z">
            <w:rPr>
              <w:rFonts w:ascii="Arial" w:hAnsi="Arial" w:cs="Arial"/>
            </w:rPr>
          </w:rPrChange>
        </w:rPr>
        <w:t>.</w:t>
      </w:r>
    </w:p>
    <w:p w:rsidR="00ED1CEF" w:rsidRPr="007345B7" w:rsidRDefault="000602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156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157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73240D" w:rsidRPr="007345B7">
        <w:rPr>
          <w:rFonts w:ascii="Arial" w:hAnsi="Arial" w:cs="Arial"/>
          <w:rPrChange w:id="158" w:author="adriana.araujo" w:date="2016-10-14T13:30:00Z">
            <w:rPr>
              <w:rFonts w:ascii="Arial" w:hAnsi="Arial" w:cs="Arial"/>
            </w:rPr>
          </w:rPrChange>
        </w:rPr>
        <w:t xml:space="preserve">27 </w:t>
      </w:r>
      <w:r w:rsidR="009C1394" w:rsidRPr="007345B7">
        <w:rPr>
          <w:rFonts w:ascii="Arial" w:hAnsi="Arial" w:cs="Arial"/>
          <w:rPrChange w:id="159" w:author="adriana.araujo" w:date="2016-10-14T13:30:00Z">
            <w:rPr>
              <w:rFonts w:ascii="Arial" w:hAnsi="Arial" w:cs="Arial"/>
            </w:rPr>
          </w:rPrChange>
        </w:rPr>
        <w:t>consta</w:t>
      </w:r>
      <w:r w:rsidR="0073240D" w:rsidRPr="007345B7">
        <w:rPr>
          <w:rFonts w:ascii="Arial" w:hAnsi="Arial" w:cs="Arial"/>
          <w:rPrChange w:id="160" w:author="adriana.araujo" w:date="2016-10-14T13:30:00Z">
            <w:rPr>
              <w:rFonts w:ascii="Arial" w:hAnsi="Arial" w:cs="Arial"/>
            </w:rPr>
          </w:rPrChange>
        </w:rPr>
        <w:t xml:space="preserve"> despacho de 30/06/2016, de lavra do </w:t>
      </w:r>
      <w:proofErr w:type="spellStart"/>
      <w:r w:rsidR="0073240D" w:rsidRPr="007345B7">
        <w:rPr>
          <w:rFonts w:ascii="Arial" w:hAnsi="Arial" w:cs="Arial"/>
          <w:rPrChange w:id="161" w:author="adriana.araujo" w:date="2016-10-14T13:30:00Z">
            <w:rPr>
              <w:rFonts w:ascii="Arial" w:hAnsi="Arial" w:cs="Arial"/>
            </w:rPr>
          </w:rPrChange>
        </w:rPr>
        <w:t>Delano</w:t>
      </w:r>
      <w:proofErr w:type="spellEnd"/>
      <w:r w:rsidR="0073240D" w:rsidRPr="007345B7">
        <w:rPr>
          <w:rFonts w:ascii="Arial" w:hAnsi="Arial" w:cs="Arial"/>
          <w:rPrChange w:id="162" w:author="adriana.araujo" w:date="2016-10-14T13:30:00Z">
            <w:rPr>
              <w:rFonts w:ascii="Arial" w:hAnsi="Arial" w:cs="Arial"/>
            </w:rPr>
          </w:rPrChange>
        </w:rPr>
        <w:t xml:space="preserve"> Sobral Rolim Secretário Executivo de Gestão Interna, solicitando a juntada da Nota Fiscal dos Serviços e encaminhando </w:t>
      </w:r>
      <w:ins w:id="163" w:author="adriana.araujo" w:date="2016-10-14T13:05:00Z">
        <w:r w:rsidR="00F2741F" w:rsidRPr="007345B7">
          <w:rPr>
            <w:rFonts w:ascii="Arial" w:hAnsi="Arial" w:cs="Arial"/>
            <w:rPrChange w:id="164" w:author="adriana.araujo" w:date="2016-10-14T13:30:00Z">
              <w:rPr>
                <w:rFonts w:ascii="Arial" w:hAnsi="Arial" w:cs="Arial"/>
              </w:rPr>
            </w:rPrChange>
          </w:rPr>
          <w:t xml:space="preserve">os autos </w:t>
        </w:r>
      </w:ins>
      <w:del w:id="165" w:author="adriana.araujo" w:date="2016-10-14T13:05:00Z">
        <w:r w:rsidR="0073240D" w:rsidRPr="007345B7" w:rsidDel="00F2741F">
          <w:rPr>
            <w:rFonts w:ascii="Arial" w:hAnsi="Arial" w:cs="Arial"/>
            <w:rPrChange w:id="166" w:author="adriana.araujo" w:date="2016-10-14T13:30:00Z">
              <w:rPr>
                <w:rFonts w:ascii="Arial" w:hAnsi="Arial" w:cs="Arial"/>
              </w:rPr>
            </w:rPrChange>
          </w:rPr>
          <w:delText xml:space="preserve">ao </w:delText>
        </w:r>
      </w:del>
      <w:r w:rsidR="0073240D" w:rsidRPr="007345B7">
        <w:rPr>
          <w:rFonts w:ascii="Arial" w:hAnsi="Arial" w:cs="Arial"/>
          <w:rPrChange w:id="167" w:author="adriana.araujo" w:date="2016-10-14T13:30:00Z">
            <w:rPr>
              <w:rFonts w:ascii="Arial" w:hAnsi="Arial" w:cs="Arial"/>
            </w:rPr>
          </w:rPrChange>
        </w:rPr>
        <w:t>a Perícia Oficial para o Atesto do Gestor do Contrato</w:t>
      </w:r>
      <w:r w:rsidR="00B05B9F" w:rsidRPr="007345B7">
        <w:rPr>
          <w:rFonts w:ascii="Arial" w:hAnsi="Arial" w:cs="Arial"/>
          <w:rPrChange w:id="168" w:author="adriana.araujo" w:date="2016-10-14T13:30:00Z">
            <w:rPr>
              <w:rFonts w:ascii="Arial" w:hAnsi="Arial" w:cs="Arial"/>
            </w:rPr>
          </w:rPrChange>
        </w:rPr>
        <w:t>.</w:t>
      </w:r>
    </w:p>
    <w:p w:rsidR="009B7369" w:rsidRPr="007345B7" w:rsidRDefault="009C139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169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170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A15E51" w:rsidRPr="007345B7">
        <w:rPr>
          <w:rFonts w:ascii="Arial" w:hAnsi="Arial" w:cs="Arial"/>
          <w:rPrChange w:id="171" w:author="adriana.araujo" w:date="2016-10-14T13:30:00Z">
            <w:rPr>
              <w:rFonts w:ascii="Arial" w:hAnsi="Arial" w:cs="Arial"/>
            </w:rPr>
          </w:rPrChange>
        </w:rPr>
        <w:t>28</w:t>
      </w:r>
      <w:r w:rsidR="009B7369" w:rsidRPr="007345B7">
        <w:rPr>
          <w:rFonts w:ascii="Arial" w:hAnsi="Arial" w:cs="Arial"/>
          <w:rPrChange w:id="172" w:author="adriana.araujo" w:date="2016-10-14T13:30:00Z">
            <w:rPr>
              <w:rFonts w:ascii="Arial" w:hAnsi="Arial" w:cs="Arial"/>
            </w:rPr>
          </w:rPrChange>
        </w:rPr>
        <w:t xml:space="preserve"> </w:t>
      </w:r>
      <w:ins w:id="173" w:author="adriana.araujo" w:date="2016-10-14T13:05:00Z">
        <w:r w:rsidR="00F2741F" w:rsidRPr="007345B7">
          <w:rPr>
            <w:rFonts w:ascii="Arial" w:hAnsi="Arial" w:cs="Arial"/>
            <w:rPrChange w:id="174" w:author="adriana.araujo" w:date="2016-10-14T13:30:00Z">
              <w:rPr>
                <w:rFonts w:ascii="Arial" w:hAnsi="Arial" w:cs="Arial"/>
              </w:rPr>
            </w:rPrChange>
          </w:rPr>
          <w:t>c</w:t>
        </w:r>
      </w:ins>
      <w:del w:id="175" w:author="adriana.araujo" w:date="2016-10-14T13:05:00Z">
        <w:r w:rsidR="009B7369" w:rsidRPr="007345B7" w:rsidDel="00F2741F">
          <w:rPr>
            <w:rFonts w:ascii="Arial" w:hAnsi="Arial" w:cs="Arial"/>
            <w:rPrChange w:id="176" w:author="adriana.araujo" w:date="2016-10-14T13:30:00Z">
              <w:rPr>
                <w:rFonts w:ascii="Arial" w:hAnsi="Arial" w:cs="Arial"/>
              </w:rPr>
            </w:rPrChange>
          </w:rPr>
          <w:delText>C</w:delText>
        </w:r>
      </w:del>
      <w:r w:rsidR="009B7369" w:rsidRPr="007345B7">
        <w:rPr>
          <w:rFonts w:ascii="Arial" w:hAnsi="Arial" w:cs="Arial"/>
          <w:rPrChange w:id="177" w:author="adriana.araujo" w:date="2016-10-14T13:30:00Z">
            <w:rPr>
              <w:rFonts w:ascii="Arial" w:hAnsi="Arial" w:cs="Arial"/>
            </w:rPr>
          </w:rPrChange>
        </w:rPr>
        <w:t xml:space="preserve">onsta </w:t>
      </w:r>
      <w:r w:rsidR="00A15E51" w:rsidRPr="007345B7">
        <w:rPr>
          <w:rFonts w:ascii="Arial" w:hAnsi="Arial" w:cs="Arial"/>
          <w:rPrChange w:id="178" w:author="adriana.araujo" w:date="2016-10-14T13:30:00Z">
            <w:rPr>
              <w:rFonts w:ascii="Arial" w:hAnsi="Arial" w:cs="Arial"/>
            </w:rPr>
          </w:rPrChange>
        </w:rPr>
        <w:t>despacho de 01/07/2016, de Júlio César Marinho de Araújo Supervisor de Controle Interno, atestando os serviços prestados</w:t>
      </w:r>
      <w:r w:rsidR="009B7369" w:rsidRPr="007345B7">
        <w:rPr>
          <w:rFonts w:ascii="Arial" w:hAnsi="Arial" w:cs="Arial"/>
          <w:rPrChange w:id="179" w:author="adriana.araujo" w:date="2016-10-14T13:30:00Z">
            <w:rPr>
              <w:rFonts w:ascii="Arial" w:hAnsi="Arial" w:cs="Arial"/>
            </w:rPr>
          </w:rPrChange>
        </w:rPr>
        <w:t>.</w:t>
      </w:r>
    </w:p>
    <w:p w:rsidR="00D11243" w:rsidRPr="007345B7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  <w:rPrChange w:id="180" w:author="adriana.araujo" w:date="2016-10-14T13:30:00Z">
            <w:rPr>
              <w:rFonts w:ascii="Arial" w:hAnsi="Arial" w:cs="Arial"/>
              <w:color w:val="FF0000"/>
            </w:rPr>
          </w:rPrChange>
        </w:rPr>
      </w:pPr>
      <w:r w:rsidRPr="007345B7">
        <w:rPr>
          <w:rFonts w:ascii="Arial" w:hAnsi="Arial" w:cs="Arial"/>
          <w:rPrChange w:id="181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143061" w:rsidRPr="007345B7">
        <w:rPr>
          <w:rFonts w:ascii="Arial" w:hAnsi="Arial" w:cs="Arial"/>
          <w:rPrChange w:id="182" w:author="adriana.araujo" w:date="2016-10-14T13:30:00Z">
            <w:rPr>
              <w:rFonts w:ascii="Arial" w:hAnsi="Arial" w:cs="Arial"/>
            </w:rPr>
          </w:rPrChange>
        </w:rPr>
        <w:t>29</w:t>
      </w:r>
      <w:r w:rsidR="00207E72" w:rsidRPr="007345B7">
        <w:rPr>
          <w:rFonts w:ascii="Arial" w:hAnsi="Arial" w:cs="Arial"/>
          <w:rPrChange w:id="183" w:author="adriana.araujo" w:date="2016-10-14T13:30:00Z">
            <w:rPr>
              <w:rFonts w:ascii="Arial" w:hAnsi="Arial" w:cs="Arial"/>
            </w:rPr>
          </w:rPrChange>
        </w:rPr>
        <w:t xml:space="preserve"> c</w:t>
      </w:r>
      <w:r w:rsidR="008D01B8" w:rsidRPr="007345B7">
        <w:rPr>
          <w:rFonts w:ascii="Arial" w:hAnsi="Arial" w:cs="Arial"/>
          <w:rPrChange w:id="184" w:author="adriana.araujo" w:date="2016-10-14T13:30:00Z">
            <w:rPr>
              <w:rFonts w:ascii="Arial" w:hAnsi="Arial" w:cs="Arial"/>
            </w:rPr>
          </w:rPrChange>
        </w:rPr>
        <w:t xml:space="preserve">onsta </w:t>
      </w:r>
      <w:r w:rsidR="00143061" w:rsidRPr="007345B7">
        <w:rPr>
          <w:rFonts w:ascii="Arial" w:hAnsi="Arial" w:cs="Arial"/>
          <w:rPrChange w:id="185" w:author="adriana.araujo" w:date="2016-10-14T13:30:00Z">
            <w:rPr>
              <w:rFonts w:ascii="Arial" w:hAnsi="Arial" w:cs="Arial"/>
            </w:rPr>
          </w:rPrChange>
        </w:rPr>
        <w:t>despacho nº 137/GSEGI-SSP/2016, de 05/07/2016,</w:t>
      </w:r>
      <w:r w:rsidR="002854B2" w:rsidRPr="007345B7">
        <w:rPr>
          <w:rFonts w:ascii="Arial" w:hAnsi="Arial" w:cs="Arial"/>
          <w:rPrChange w:id="186" w:author="adriana.araujo" w:date="2016-10-14T13:30:00Z">
            <w:rPr>
              <w:rFonts w:ascii="Arial" w:hAnsi="Arial" w:cs="Arial"/>
            </w:rPr>
          </w:rPrChange>
        </w:rPr>
        <w:t xml:space="preserve"> de</w:t>
      </w:r>
      <w:r w:rsidR="00143061" w:rsidRPr="007345B7">
        <w:rPr>
          <w:rFonts w:ascii="Arial" w:hAnsi="Arial" w:cs="Arial"/>
          <w:rPrChange w:id="187" w:author="adriana.araujo" w:date="2016-10-14T13:30:00Z">
            <w:rPr>
              <w:rFonts w:ascii="Arial" w:hAnsi="Arial" w:cs="Arial"/>
            </w:rPr>
          </w:rPrChange>
        </w:rPr>
        <w:t xml:space="preserve"> </w:t>
      </w:r>
      <w:proofErr w:type="spellStart"/>
      <w:r w:rsidR="002854B2" w:rsidRPr="007345B7">
        <w:rPr>
          <w:rFonts w:ascii="Arial" w:hAnsi="Arial" w:cs="Arial"/>
          <w:rPrChange w:id="188" w:author="adriana.araujo" w:date="2016-10-14T13:30:00Z">
            <w:rPr>
              <w:rFonts w:ascii="Arial" w:hAnsi="Arial" w:cs="Arial"/>
            </w:rPr>
          </w:rPrChange>
        </w:rPr>
        <w:t>Delano</w:t>
      </w:r>
      <w:proofErr w:type="spellEnd"/>
      <w:r w:rsidR="002854B2" w:rsidRPr="007345B7">
        <w:rPr>
          <w:rFonts w:ascii="Arial" w:hAnsi="Arial" w:cs="Arial"/>
          <w:rPrChange w:id="189" w:author="adriana.araujo" w:date="2016-10-14T13:30:00Z">
            <w:rPr>
              <w:rFonts w:ascii="Arial" w:hAnsi="Arial" w:cs="Arial"/>
            </w:rPr>
          </w:rPrChange>
        </w:rPr>
        <w:t xml:space="preserve"> Sobral Rolim Secretário Executivo de Gestão Interna, </w:t>
      </w:r>
      <w:r w:rsidR="004B4A7C" w:rsidRPr="007345B7">
        <w:rPr>
          <w:rFonts w:ascii="Arial" w:hAnsi="Arial" w:cs="Arial"/>
          <w:rPrChange w:id="190" w:author="adriana.araujo" w:date="2016-10-14T13:30:00Z">
            <w:rPr>
              <w:rFonts w:ascii="Arial" w:hAnsi="Arial" w:cs="Arial"/>
            </w:rPr>
          </w:rPrChange>
        </w:rPr>
        <w:t>narrando que o os serviços foram atestados pelo Gestor do Contrato e encaminhando à Superintendência de Planejamento, Orçamento, Finanças e Contabilidade para as providências</w:t>
      </w:r>
      <w:r w:rsidR="00FA7ABC" w:rsidRPr="007345B7">
        <w:rPr>
          <w:rFonts w:ascii="Arial" w:hAnsi="Arial" w:cs="Arial"/>
          <w:color w:val="FF0000"/>
          <w:rPrChange w:id="191" w:author="adriana.araujo" w:date="2016-10-14T13:30:00Z">
            <w:rPr>
              <w:rFonts w:ascii="Arial" w:hAnsi="Arial" w:cs="Arial"/>
              <w:color w:val="FF0000"/>
            </w:rPr>
          </w:rPrChange>
        </w:rPr>
        <w:t>.</w:t>
      </w:r>
    </w:p>
    <w:p w:rsidR="008C2FA4" w:rsidRPr="007345B7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rPrChange w:id="192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193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4B4A7C" w:rsidRPr="007345B7">
        <w:rPr>
          <w:rFonts w:ascii="Arial" w:hAnsi="Arial" w:cs="Arial"/>
          <w:rPrChange w:id="194" w:author="adriana.araujo" w:date="2016-10-14T13:30:00Z">
            <w:rPr>
              <w:rFonts w:ascii="Arial" w:hAnsi="Arial" w:cs="Arial"/>
            </w:rPr>
          </w:rPrChange>
        </w:rPr>
        <w:t>30</w:t>
      </w:r>
      <w:r w:rsidR="00C96003" w:rsidRPr="007345B7">
        <w:rPr>
          <w:rFonts w:ascii="Arial" w:hAnsi="Arial" w:cs="Arial"/>
          <w:rPrChange w:id="195" w:author="adriana.araujo" w:date="2016-10-14T13:30:00Z">
            <w:rPr>
              <w:rFonts w:ascii="Arial" w:hAnsi="Arial" w:cs="Arial"/>
            </w:rPr>
          </w:rPrChange>
        </w:rPr>
        <w:t>/36</w:t>
      </w:r>
      <w:r w:rsidR="001A75BF" w:rsidRPr="007345B7">
        <w:rPr>
          <w:rFonts w:ascii="Arial" w:hAnsi="Arial" w:cs="Arial"/>
          <w:rPrChange w:id="196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FA7ABC" w:rsidRPr="007345B7">
        <w:rPr>
          <w:rFonts w:ascii="Arial" w:hAnsi="Arial" w:cs="Arial"/>
          <w:rPrChange w:id="197" w:author="adriana.araujo" w:date="2016-10-14T13:30:00Z">
            <w:rPr>
              <w:rFonts w:ascii="Arial" w:hAnsi="Arial" w:cs="Arial"/>
            </w:rPr>
          </w:rPrChange>
        </w:rPr>
        <w:t xml:space="preserve">Consta </w:t>
      </w:r>
      <w:r w:rsidR="00582E11" w:rsidRPr="007345B7">
        <w:rPr>
          <w:rFonts w:ascii="Arial" w:hAnsi="Arial" w:cs="Arial"/>
          <w:rPrChange w:id="198" w:author="adriana.araujo" w:date="2016-10-14T13:30:00Z">
            <w:rPr>
              <w:rFonts w:ascii="Arial" w:hAnsi="Arial" w:cs="Arial"/>
            </w:rPr>
          </w:rPrChange>
        </w:rPr>
        <w:t>despacho nº 00892/SUPOFC/2016, de lavra de Tânia Maria Lisboa Pereira encaminhando ao Gabinete do Secretário informando a dotação Orçamentária</w:t>
      </w:r>
      <w:r w:rsidR="00D87FD4" w:rsidRPr="007345B7">
        <w:rPr>
          <w:rFonts w:ascii="Arial" w:hAnsi="Arial" w:cs="Arial"/>
          <w:rPrChange w:id="199" w:author="adriana.araujo" w:date="2016-10-14T13:30:00Z">
            <w:rPr>
              <w:rFonts w:ascii="Arial" w:hAnsi="Arial" w:cs="Arial"/>
            </w:rPr>
          </w:rPrChange>
        </w:rPr>
        <w:t>.</w:t>
      </w:r>
    </w:p>
    <w:p w:rsidR="003E30C4" w:rsidRPr="007345B7" w:rsidRDefault="008218EF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  <w:rPrChange w:id="200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rPrChange w:id="201" w:author="adriana.araujo" w:date="2016-10-14T13:30:00Z">
            <w:rPr>
              <w:rFonts w:ascii="Arial" w:hAnsi="Arial" w:cs="Arial"/>
            </w:rPr>
          </w:rPrChange>
        </w:rPr>
        <w:t xml:space="preserve">Fls. </w:t>
      </w:r>
      <w:r w:rsidR="00C96003" w:rsidRPr="007345B7">
        <w:rPr>
          <w:rFonts w:ascii="Arial" w:hAnsi="Arial" w:cs="Arial"/>
          <w:rPrChange w:id="202" w:author="adriana.araujo" w:date="2016-10-14T13:30:00Z">
            <w:rPr>
              <w:rFonts w:ascii="Arial" w:hAnsi="Arial" w:cs="Arial"/>
            </w:rPr>
          </w:rPrChange>
        </w:rPr>
        <w:t>37</w:t>
      </w:r>
      <w:r w:rsidR="00362BF4" w:rsidRPr="007345B7">
        <w:rPr>
          <w:rFonts w:ascii="Arial" w:hAnsi="Arial" w:cs="Arial"/>
          <w:rPrChange w:id="203" w:author="adriana.araujo" w:date="2016-10-14T13:30:00Z">
            <w:rPr>
              <w:rFonts w:ascii="Arial" w:hAnsi="Arial" w:cs="Arial"/>
            </w:rPr>
          </w:rPrChange>
        </w:rPr>
        <w:t>/38</w:t>
      </w:r>
      <w:r w:rsidR="004108DA" w:rsidRPr="007345B7">
        <w:rPr>
          <w:rFonts w:ascii="Arial" w:hAnsi="Arial" w:cs="Arial"/>
          <w:rPrChange w:id="204" w:author="adriana.araujo" w:date="2016-10-14T13:30:00Z">
            <w:rPr>
              <w:rFonts w:ascii="Arial" w:hAnsi="Arial" w:cs="Arial"/>
            </w:rPr>
          </w:rPrChange>
        </w:rPr>
        <w:t xml:space="preserve"> Consta </w:t>
      </w:r>
      <w:r w:rsidR="00C96003" w:rsidRPr="007345B7">
        <w:rPr>
          <w:rFonts w:ascii="Arial" w:hAnsi="Arial" w:cs="Arial"/>
          <w:rPrChange w:id="205" w:author="adriana.araujo" w:date="2016-10-14T13:30:00Z">
            <w:rPr>
              <w:rFonts w:ascii="Arial" w:hAnsi="Arial" w:cs="Arial"/>
            </w:rPr>
          </w:rPrChange>
        </w:rPr>
        <w:t>despacho nº 1762/GS/AE/2016, de 15/08/2016, do Secretário Paulo Domingos de Araújo Lima Júnior, encaminhando a PGE/AL para análise e Pronunci</w:t>
      </w:r>
      <w:r w:rsidR="00362BF4" w:rsidRPr="007345B7">
        <w:rPr>
          <w:rFonts w:ascii="Arial" w:hAnsi="Arial" w:cs="Arial"/>
          <w:rPrChange w:id="206" w:author="adriana.araujo" w:date="2016-10-14T13:30:00Z">
            <w:rPr>
              <w:rFonts w:ascii="Arial" w:hAnsi="Arial" w:cs="Arial"/>
            </w:rPr>
          </w:rPrChange>
        </w:rPr>
        <w:t>ame</w:t>
      </w:r>
      <w:r w:rsidR="00C96003" w:rsidRPr="007345B7">
        <w:rPr>
          <w:rFonts w:ascii="Arial" w:hAnsi="Arial" w:cs="Arial"/>
          <w:rPrChange w:id="207" w:author="adriana.araujo" w:date="2016-10-14T13:30:00Z">
            <w:rPr>
              <w:rFonts w:ascii="Arial" w:hAnsi="Arial" w:cs="Arial"/>
            </w:rPr>
          </w:rPrChange>
        </w:rPr>
        <w:t>nto.</w:t>
      </w:r>
    </w:p>
    <w:p w:rsidR="00B26AB1" w:rsidRPr="007345B7" w:rsidRDefault="00D87FD4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PrChange w:id="208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09" w:author="adriana.araujo" w:date="2016-10-14T13:30:00Z">
            <w:rPr>
              <w:rFonts w:ascii="Arial" w:hAnsi="Arial" w:cs="Arial"/>
            </w:rPr>
          </w:rPrChange>
        </w:rPr>
        <w:t>Fls.</w:t>
      </w:r>
      <w:r w:rsidR="005372CA" w:rsidRPr="007345B7">
        <w:rPr>
          <w:rFonts w:ascii="Arial" w:hAnsi="Arial" w:cs="Arial"/>
          <w:rPrChange w:id="210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362BF4" w:rsidRPr="007345B7">
        <w:rPr>
          <w:rFonts w:ascii="Arial" w:hAnsi="Arial" w:cs="Arial"/>
          <w:rPrChange w:id="211" w:author="adriana.araujo" w:date="2016-10-14T13:30:00Z">
            <w:rPr>
              <w:rFonts w:ascii="Arial" w:hAnsi="Arial" w:cs="Arial"/>
            </w:rPr>
          </w:rPrChange>
        </w:rPr>
        <w:t>39</w:t>
      </w:r>
      <w:r w:rsidR="004108DA" w:rsidRPr="007345B7">
        <w:rPr>
          <w:rFonts w:ascii="Arial" w:hAnsi="Arial" w:cs="Arial"/>
          <w:rPrChange w:id="212" w:author="adriana.araujo" w:date="2016-10-14T13:30:00Z">
            <w:rPr>
              <w:rFonts w:ascii="Arial" w:hAnsi="Arial" w:cs="Arial"/>
            </w:rPr>
          </w:rPrChange>
        </w:rPr>
        <w:t xml:space="preserve"> consta </w:t>
      </w:r>
      <w:r w:rsidR="00362BF4" w:rsidRPr="007345B7">
        <w:rPr>
          <w:rFonts w:ascii="Arial" w:hAnsi="Arial" w:cs="Arial"/>
          <w:rPrChange w:id="213" w:author="adriana.araujo" w:date="2016-10-14T13:30:00Z">
            <w:rPr>
              <w:rFonts w:ascii="Arial" w:hAnsi="Arial" w:cs="Arial"/>
            </w:rPr>
          </w:rPrChange>
        </w:rPr>
        <w:t xml:space="preserve">Despacho PGE-PLIC nº 726/2016, de 26/08/2016, de lavra da Procuradora de Estado </w:t>
      </w:r>
      <w:r w:rsidR="005372CA" w:rsidRPr="007345B7">
        <w:rPr>
          <w:rFonts w:ascii="Arial" w:hAnsi="Arial" w:cs="Arial"/>
          <w:rPrChange w:id="214" w:author="adriana.araujo" w:date="2016-10-14T13:30:00Z">
            <w:rPr>
              <w:rFonts w:ascii="Arial" w:hAnsi="Arial" w:cs="Arial"/>
            </w:rPr>
          </w:rPrChange>
        </w:rPr>
        <w:t>Ana Carolina Menezes Calheiros, devolvendo a Coordenação para ser encaminhando à PGE-PLIC-SUB-SEINFRA/AL</w:t>
      </w:r>
      <w:r w:rsidR="00B26AB1" w:rsidRPr="007345B7">
        <w:rPr>
          <w:rFonts w:ascii="Arial" w:hAnsi="Arial" w:cs="Arial"/>
          <w:rPrChange w:id="215" w:author="adriana.araujo" w:date="2016-10-14T13:30:00Z">
            <w:rPr>
              <w:rFonts w:ascii="Arial" w:hAnsi="Arial" w:cs="Arial"/>
            </w:rPr>
          </w:rPrChange>
        </w:rPr>
        <w:t>.</w:t>
      </w:r>
    </w:p>
    <w:p w:rsidR="009B4CE4" w:rsidRPr="007345B7" w:rsidRDefault="00AA710E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PrChange w:id="216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17" w:author="adriana.araujo" w:date="2016-10-14T13:30:00Z">
            <w:rPr>
              <w:rFonts w:ascii="Arial" w:hAnsi="Arial" w:cs="Arial"/>
            </w:rPr>
          </w:rPrChange>
        </w:rPr>
        <w:lastRenderedPageBreak/>
        <w:t xml:space="preserve">Fls. </w:t>
      </w:r>
      <w:r w:rsidR="005A40B7" w:rsidRPr="007345B7">
        <w:rPr>
          <w:rFonts w:ascii="Arial" w:hAnsi="Arial" w:cs="Arial"/>
          <w:rPrChange w:id="218" w:author="adriana.araujo" w:date="2016-10-14T13:30:00Z">
            <w:rPr>
              <w:rFonts w:ascii="Arial" w:hAnsi="Arial" w:cs="Arial"/>
            </w:rPr>
          </w:rPrChange>
        </w:rPr>
        <w:t>40</w:t>
      </w:r>
      <w:r w:rsidR="00D87FD4" w:rsidRPr="007345B7">
        <w:rPr>
          <w:rFonts w:ascii="Arial" w:hAnsi="Arial" w:cs="Arial"/>
          <w:rPrChange w:id="219" w:author="adriana.araujo" w:date="2016-10-14T13:30:00Z">
            <w:rPr>
              <w:rFonts w:ascii="Arial" w:hAnsi="Arial" w:cs="Arial"/>
            </w:rPr>
          </w:rPrChange>
        </w:rPr>
        <w:t xml:space="preserve"> consta </w:t>
      </w:r>
      <w:r w:rsidR="009B4CE4" w:rsidRPr="007345B7">
        <w:rPr>
          <w:rFonts w:ascii="Arial" w:hAnsi="Arial" w:cs="Arial"/>
          <w:rPrChange w:id="220" w:author="adriana.araujo" w:date="2016-10-14T13:30:00Z">
            <w:rPr>
              <w:rFonts w:ascii="Arial" w:hAnsi="Arial" w:cs="Arial"/>
            </w:rPr>
          </w:rPrChange>
        </w:rPr>
        <w:t xml:space="preserve">Despacho </w:t>
      </w:r>
      <w:r w:rsidR="00EF719C" w:rsidRPr="007345B7">
        <w:rPr>
          <w:rFonts w:ascii="Arial" w:hAnsi="Arial" w:cs="Arial"/>
          <w:rPrChange w:id="221" w:author="adriana.araujo" w:date="2016-10-14T13:30:00Z">
            <w:rPr>
              <w:rFonts w:ascii="Arial" w:hAnsi="Arial" w:cs="Arial"/>
            </w:rPr>
          </w:rPrChange>
        </w:rPr>
        <w:t xml:space="preserve">PGE-PLIC-CD nº 1929/2016, de 29/08/2016 </w:t>
      </w:r>
      <w:r w:rsidR="009B4CE4" w:rsidRPr="007345B7">
        <w:rPr>
          <w:rFonts w:ascii="Arial" w:hAnsi="Arial" w:cs="Arial"/>
          <w:rPrChange w:id="222" w:author="adriana.araujo" w:date="2016-10-14T13:30:00Z">
            <w:rPr>
              <w:rFonts w:ascii="Arial" w:hAnsi="Arial" w:cs="Arial"/>
            </w:rPr>
          </w:rPrChange>
        </w:rPr>
        <w:t>da C</w:t>
      </w:r>
      <w:r w:rsidR="005A40B7" w:rsidRPr="007345B7">
        <w:rPr>
          <w:rFonts w:ascii="Arial" w:hAnsi="Arial" w:cs="Arial"/>
          <w:rPrChange w:id="223" w:author="adriana.araujo" w:date="2016-10-14T13:30:00Z">
            <w:rPr>
              <w:rFonts w:ascii="Arial" w:hAnsi="Arial" w:cs="Arial"/>
            </w:rPr>
          </w:rPrChange>
        </w:rPr>
        <w:t xml:space="preserve">oordenadora </w:t>
      </w:r>
      <w:proofErr w:type="spellStart"/>
      <w:r w:rsidR="005A40B7" w:rsidRPr="007345B7">
        <w:rPr>
          <w:rFonts w:ascii="Arial" w:hAnsi="Arial" w:cs="Arial"/>
          <w:rPrChange w:id="224" w:author="adriana.araujo" w:date="2016-10-14T13:30:00Z">
            <w:rPr>
              <w:rFonts w:ascii="Arial" w:hAnsi="Arial" w:cs="Arial"/>
            </w:rPr>
          </w:rPrChange>
        </w:rPr>
        <w:t>Samya</w:t>
      </w:r>
      <w:proofErr w:type="spellEnd"/>
      <w:r w:rsidR="005A40B7" w:rsidRPr="007345B7">
        <w:rPr>
          <w:rFonts w:ascii="Arial" w:hAnsi="Arial" w:cs="Arial"/>
          <w:rPrChange w:id="225" w:author="adriana.araujo" w:date="2016-10-14T13:30:00Z">
            <w:rPr>
              <w:rFonts w:ascii="Arial" w:hAnsi="Arial" w:cs="Arial"/>
            </w:rPr>
          </w:rPrChange>
        </w:rPr>
        <w:t xml:space="preserve"> </w:t>
      </w:r>
      <w:proofErr w:type="spellStart"/>
      <w:r w:rsidR="005A40B7" w:rsidRPr="007345B7">
        <w:rPr>
          <w:rFonts w:ascii="Arial" w:hAnsi="Arial" w:cs="Arial"/>
          <w:rPrChange w:id="226" w:author="adriana.araujo" w:date="2016-10-14T13:30:00Z">
            <w:rPr>
              <w:rFonts w:ascii="Arial" w:hAnsi="Arial" w:cs="Arial"/>
            </w:rPr>
          </w:rPrChange>
        </w:rPr>
        <w:t>Suruagy</w:t>
      </w:r>
      <w:proofErr w:type="spellEnd"/>
      <w:r w:rsidR="005A40B7" w:rsidRPr="007345B7">
        <w:rPr>
          <w:rFonts w:ascii="Arial" w:hAnsi="Arial" w:cs="Arial"/>
          <w:rPrChange w:id="227" w:author="adriana.araujo" w:date="2016-10-14T13:30:00Z">
            <w:rPr>
              <w:rFonts w:ascii="Arial" w:hAnsi="Arial" w:cs="Arial"/>
            </w:rPr>
          </w:rPrChange>
        </w:rPr>
        <w:t xml:space="preserve"> do Amaral, encaminhando à PGE-PLIC-SUB-SEINFRA/AL</w:t>
      </w:r>
      <w:r w:rsidR="009B4CE4" w:rsidRPr="007345B7">
        <w:rPr>
          <w:rFonts w:ascii="Arial" w:hAnsi="Arial" w:cs="Arial"/>
          <w:rPrChange w:id="228" w:author="adriana.araujo" w:date="2016-10-14T13:30:00Z">
            <w:rPr>
              <w:rFonts w:ascii="Arial" w:hAnsi="Arial" w:cs="Arial"/>
            </w:rPr>
          </w:rPrChange>
        </w:rPr>
        <w:t>.</w:t>
      </w:r>
    </w:p>
    <w:p w:rsidR="00987BCD" w:rsidRPr="007345B7" w:rsidRDefault="000944F1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PrChange w:id="229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30" w:author="adriana.araujo" w:date="2016-10-14T13:30:00Z">
            <w:rPr>
              <w:rFonts w:ascii="Arial" w:hAnsi="Arial" w:cs="Arial"/>
            </w:rPr>
          </w:rPrChange>
        </w:rPr>
        <w:t>F</w:t>
      </w:r>
      <w:r w:rsidR="00B3375F" w:rsidRPr="007345B7">
        <w:rPr>
          <w:rFonts w:ascii="Arial" w:hAnsi="Arial" w:cs="Arial"/>
          <w:rPrChange w:id="231" w:author="adriana.araujo" w:date="2016-10-14T13:30:00Z">
            <w:rPr>
              <w:rFonts w:ascii="Arial" w:hAnsi="Arial" w:cs="Arial"/>
            </w:rPr>
          </w:rPrChange>
        </w:rPr>
        <w:t>ls</w:t>
      </w:r>
      <w:r w:rsidRPr="007345B7">
        <w:rPr>
          <w:rFonts w:ascii="Arial" w:hAnsi="Arial" w:cs="Arial"/>
          <w:rPrChange w:id="232" w:author="adriana.araujo" w:date="2016-10-14T13:30:00Z">
            <w:rPr>
              <w:rFonts w:ascii="Arial" w:hAnsi="Arial" w:cs="Arial"/>
            </w:rPr>
          </w:rPrChange>
        </w:rPr>
        <w:t xml:space="preserve">. 41 consta Despacho de 08/09/2016, de </w:t>
      </w:r>
      <w:proofErr w:type="spellStart"/>
      <w:r w:rsidRPr="007345B7">
        <w:rPr>
          <w:rFonts w:ascii="Arial" w:hAnsi="Arial" w:cs="Arial"/>
          <w:rPrChange w:id="233" w:author="adriana.araujo" w:date="2016-10-14T13:30:00Z">
            <w:rPr>
              <w:rFonts w:ascii="Arial" w:hAnsi="Arial" w:cs="Arial"/>
            </w:rPr>
          </w:rPrChange>
        </w:rPr>
        <w:t>Judson</w:t>
      </w:r>
      <w:proofErr w:type="spellEnd"/>
      <w:r w:rsidRPr="007345B7">
        <w:rPr>
          <w:rFonts w:ascii="Arial" w:hAnsi="Arial" w:cs="Arial"/>
          <w:rPrChange w:id="234" w:author="adriana.araujo" w:date="2016-10-14T13:30:00Z">
            <w:rPr>
              <w:rFonts w:ascii="Arial" w:hAnsi="Arial" w:cs="Arial"/>
            </w:rPr>
          </w:rPrChange>
        </w:rPr>
        <w:t xml:space="preserve"> Cabral de Santana Diretor – Presidente encaminhando à PGE-PLIC-SUB-SEINFRA/AL, para as providências</w:t>
      </w:r>
      <w:r w:rsidR="00B3375F" w:rsidRPr="007345B7">
        <w:rPr>
          <w:rFonts w:ascii="Arial" w:hAnsi="Arial" w:cs="Arial"/>
          <w:rPrChange w:id="235" w:author="adriana.araujo" w:date="2016-10-14T13:30:00Z">
            <w:rPr>
              <w:rFonts w:ascii="Arial" w:hAnsi="Arial" w:cs="Arial"/>
            </w:rPr>
          </w:rPrChange>
        </w:rPr>
        <w:t xml:space="preserve">. </w:t>
      </w:r>
    </w:p>
    <w:p w:rsidR="001C3E65" w:rsidRPr="007345B7" w:rsidRDefault="000944F1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PrChange w:id="236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37" w:author="adriana.araujo" w:date="2016-10-14T13:30:00Z">
            <w:rPr>
              <w:rFonts w:ascii="Arial" w:hAnsi="Arial" w:cs="Arial"/>
            </w:rPr>
          </w:rPrChange>
        </w:rPr>
        <w:t>Fls. 42 consta Despacho Jurídico PGE-PLIC-SUB-SEINFRA/AL</w:t>
      </w:r>
      <w:r w:rsidR="001C3E65" w:rsidRPr="007345B7">
        <w:rPr>
          <w:rFonts w:ascii="Arial" w:hAnsi="Arial" w:cs="Arial"/>
          <w:rPrChange w:id="238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Pr="007345B7">
        <w:rPr>
          <w:rFonts w:ascii="Arial" w:hAnsi="Arial" w:cs="Arial"/>
          <w:rPrChange w:id="239" w:author="adriana.araujo" w:date="2016-10-14T13:30:00Z">
            <w:rPr>
              <w:rFonts w:ascii="Arial" w:hAnsi="Arial" w:cs="Arial"/>
            </w:rPr>
          </w:rPrChange>
        </w:rPr>
        <w:t xml:space="preserve">nº 109/2016, de 26/09/2016, de lavra do Procurador de Estado João Paulo </w:t>
      </w:r>
      <w:proofErr w:type="spellStart"/>
      <w:r w:rsidRPr="007345B7">
        <w:rPr>
          <w:rFonts w:ascii="Arial" w:hAnsi="Arial" w:cs="Arial"/>
          <w:rPrChange w:id="240" w:author="adriana.araujo" w:date="2016-10-14T13:30:00Z">
            <w:rPr>
              <w:rFonts w:ascii="Arial" w:hAnsi="Arial" w:cs="Arial"/>
            </w:rPr>
          </w:rPrChange>
        </w:rPr>
        <w:t>Gaia</w:t>
      </w:r>
      <w:proofErr w:type="spellEnd"/>
      <w:r w:rsidRPr="007345B7">
        <w:rPr>
          <w:rFonts w:ascii="Arial" w:hAnsi="Arial" w:cs="Arial"/>
          <w:rPrChange w:id="241" w:author="adriana.araujo" w:date="2016-10-14T13:30:00Z">
            <w:rPr>
              <w:rFonts w:ascii="Arial" w:hAnsi="Arial" w:cs="Arial"/>
            </w:rPr>
          </w:rPrChange>
        </w:rPr>
        <w:t xml:space="preserve"> Duarte, que ouve o reconhecimento do pleito pelo Fiscal da Obra e pelo Gestor do Contrato</w:t>
      </w:r>
      <w:r w:rsidR="00434D65" w:rsidRPr="007345B7">
        <w:rPr>
          <w:rFonts w:ascii="Arial" w:hAnsi="Arial" w:cs="Arial"/>
          <w:rPrChange w:id="242" w:author="adriana.araujo" w:date="2016-10-14T13:30:00Z">
            <w:rPr>
              <w:rFonts w:ascii="Arial" w:hAnsi="Arial" w:cs="Arial"/>
            </w:rPr>
          </w:rPrChange>
        </w:rPr>
        <w:t>, inexiste dúvida jurídica a ser dirimida, sugerindo encaminha a</w:t>
      </w:r>
      <w:del w:id="243" w:author="adriana.araujo" w:date="2016-10-14T13:14:00Z">
        <w:r w:rsidR="00434D65" w:rsidRPr="007345B7" w:rsidDel="000E75D9">
          <w:rPr>
            <w:rFonts w:ascii="Arial" w:hAnsi="Arial" w:cs="Arial"/>
            <w:rPrChange w:id="244" w:author="adriana.araujo" w:date="2016-10-14T13:30:00Z">
              <w:rPr>
                <w:rFonts w:ascii="Arial" w:hAnsi="Arial" w:cs="Arial"/>
              </w:rPr>
            </w:rPrChange>
          </w:rPr>
          <w:delText xml:space="preserve"> </w:delText>
        </w:r>
      </w:del>
      <w:r w:rsidRPr="007345B7">
        <w:rPr>
          <w:rFonts w:ascii="Arial" w:hAnsi="Arial" w:cs="Arial"/>
          <w:rPrChange w:id="245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434D65" w:rsidRPr="007345B7">
        <w:rPr>
          <w:rFonts w:ascii="Arial" w:hAnsi="Arial" w:cs="Arial"/>
          <w:rPrChange w:id="246" w:author="adriana.araujo" w:date="2016-10-14T13:30:00Z">
            <w:rPr>
              <w:rFonts w:ascii="Arial" w:hAnsi="Arial" w:cs="Arial"/>
            </w:rPr>
          </w:rPrChange>
        </w:rPr>
        <w:t>CGE/AL, para análise.</w:t>
      </w:r>
    </w:p>
    <w:p w:rsidR="00597886" w:rsidRPr="007345B7" w:rsidRDefault="00EF719C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FF0000"/>
          <w:rPrChange w:id="247" w:author="adriana.araujo" w:date="2016-10-14T13:30:00Z">
            <w:rPr>
              <w:rFonts w:ascii="Arial" w:hAnsi="Arial" w:cs="Arial"/>
              <w:color w:val="FF0000"/>
            </w:rPr>
          </w:rPrChange>
        </w:rPr>
      </w:pPr>
      <w:r w:rsidRPr="007345B7">
        <w:rPr>
          <w:rFonts w:ascii="Arial" w:hAnsi="Arial" w:cs="Arial"/>
          <w:rPrChange w:id="248" w:author="adriana.araujo" w:date="2016-10-14T13:30:00Z">
            <w:rPr>
              <w:rFonts w:ascii="Arial" w:hAnsi="Arial" w:cs="Arial"/>
            </w:rPr>
          </w:rPrChange>
        </w:rPr>
        <w:t xml:space="preserve">Fls. 43 Despacho Jurídico PGE-PLIC-CD nº 2.280/2016, de 29/06/2016, da Coordenadora </w:t>
      </w:r>
      <w:proofErr w:type="spellStart"/>
      <w:r w:rsidRPr="007345B7">
        <w:rPr>
          <w:rFonts w:ascii="Arial" w:hAnsi="Arial" w:cs="Arial"/>
          <w:rPrChange w:id="249" w:author="adriana.araujo" w:date="2016-10-14T13:30:00Z">
            <w:rPr>
              <w:rFonts w:ascii="Arial" w:hAnsi="Arial" w:cs="Arial"/>
            </w:rPr>
          </w:rPrChange>
        </w:rPr>
        <w:t>Samya</w:t>
      </w:r>
      <w:proofErr w:type="spellEnd"/>
      <w:r w:rsidRPr="007345B7">
        <w:rPr>
          <w:rFonts w:ascii="Arial" w:hAnsi="Arial" w:cs="Arial"/>
          <w:rPrChange w:id="250" w:author="adriana.araujo" w:date="2016-10-14T13:30:00Z">
            <w:rPr>
              <w:rFonts w:ascii="Arial" w:hAnsi="Arial" w:cs="Arial"/>
            </w:rPr>
          </w:rPrChange>
        </w:rPr>
        <w:t xml:space="preserve"> </w:t>
      </w:r>
      <w:proofErr w:type="spellStart"/>
      <w:r w:rsidRPr="007345B7">
        <w:rPr>
          <w:rFonts w:ascii="Arial" w:hAnsi="Arial" w:cs="Arial"/>
          <w:rPrChange w:id="251" w:author="adriana.araujo" w:date="2016-10-14T13:30:00Z">
            <w:rPr>
              <w:rFonts w:ascii="Arial" w:hAnsi="Arial" w:cs="Arial"/>
            </w:rPr>
          </w:rPrChange>
        </w:rPr>
        <w:t>Suruagy</w:t>
      </w:r>
      <w:proofErr w:type="spellEnd"/>
      <w:r w:rsidRPr="007345B7">
        <w:rPr>
          <w:rFonts w:ascii="Arial" w:hAnsi="Arial" w:cs="Arial"/>
          <w:rPrChange w:id="252" w:author="adriana.araujo" w:date="2016-10-14T13:30:00Z">
            <w:rPr>
              <w:rFonts w:ascii="Arial" w:hAnsi="Arial" w:cs="Arial"/>
            </w:rPr>
          </w:rPrChange>
        </w:rPr>
        <w:t xml:space="preserve"> do Amaral de 29/08/2016, encaminhando à Controladoria Geral do Estado, para manifestação</w:t>
      </w:r>
      <w:r w:rsidR="00597886" w:rsidRPr="007345B7">
        <w:rPr>
          <w:rFonts w:ascii="Arial" w:hAnsi="Arial" w:cs="Arial"/>
          <w:color w:val="FF0000"/>
          <w:rPrChange w:id="253" w:author="adriana.araujo" w:date="2016-10-14T13:30:00Z">
            <w:rPr>
              <w:rFonts w:ascii="Arial" w:hAnsi="Arial" w:cs="Arial"/>
              <w:color w:val="FF0000"/>
            </w:rPr>
          </w:rPrChange>
        </w:rPr>
        <w:t>.</w:t>
      </w:r>
    </w:p>
    <w:p w:rsidR="00597886" w:rsidRPr="007345B7" w:rsidRDefault="00CF3D0C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rPrChange w:id="254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55" w:author="adriana.araujo" w:date="2016-10-14T13:30:00Z">
            <w:rPr>
              <w:rFonts w:ascii="Arial" w:hAnsi="Arial" w:cs="Arial"/>
            </w:rPr>
          </w:rPrChange>
        </w:rPr>
        <w:t>Fls. 44/45</w:t>
      </w:r>
      <w:r w:rsidR="00597886" w:rsidRPr="007345B7">
        <w:rPr>
          <w:rFonts w:ascii="Arial" w:hAnsi="Arial" w:cs="Arial"/>
          <w:rPrChange w:id="256" w:author="adriana.araujo" w:date="2016-10-14T13:30:00Z">
            <w:rPr>
              <w:rFonts w:ascii="Arial" w:hAnsi="Arial" w:cs="Arial"/>
            </w:rPr>
          </w:rPrChange>
        </w:rPr>
        <w:t xml:space="preserve"> observa-se despacho da </w:t>
      </w:r>
      <w:r w:rsidRPr="007345B7">
        <w:rPr>
          <w:rFonts w:ascii="Arial" w:hAnsi="Arial" w:cs="Arial"/>
          <w:rPrChange w:id="257" w:author="adriana.araujo" w:date="2016-10-14T13:30:00Z">
            <w:rPr>
              <w:rFonts w:ascii="Arial" w:hAnsi="Arial" w:cs="Arial"/>
            </w:rPr>
          </w:rPrChange>
        </w:rPr>
        <w:t xml:space="preserve">Chefia de Gabinete e da </w:t>
      </w:r>
      <w:r w:rsidR="00597886" w:rsidRPr="007345B7">
        <w:rPr>
          <w:rFonts w:ascii="Arial" w:hAnsi="Arial" w:cs="Arial"/>
          <w:rPrChange w:id="258" w:author="adriana.araujo" w:date="2016-10-14T13:30:00Z">
            <w:rPr>
              <w:rFonts w:ascii="Arial" w:hAnsi="Arial" w:cs="Arial"/>
            </w:rPr>
          </w:rPrChange>
        </w:rPr>
        <w:t>Superintendência de Auditagem, encaminhando os autos para análise e emissão de parecer.</w:t>
      </w:r>
    </w:p>
    <w:p w:rsidR="0011446A" w:rsidRPr="007345B7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  <w:rPrChange w:id="259" w:author="adriana.araujo" w:date="2016-10-14T13:30:00Z">
            <w:rPr>
              <w:rFonts w:ascii="Arial" w:hAnsi="Arial" w:cs="Arial"/>
              <w:color w:val="FF0000"/>
            </w:rPr>
          </w:rPrChange>
        </w:rPr>
      </w:pPr>
      <w:r w:rsidRPr="007345B7">
        <w:rPr>
          <w:rFonts w:ascii="Arial" w:hAnsi="Arial" w:cs="Arial"/>
          <w:color w:val="FF0000"/>
          <w:rPrChange w:id="260" w:author="adriana.araujo" w:date="2016-10-14T13:30:00Z">
            <w:rPr>
              <w:rFonts w:ascii="Arial" w:hAnsi="Arial" w:cs="Arial"/>
              <w:color w:val="FF0000"/>
            </w:rPr>
          </w:rPrChange>
        </w:rPr>
        <w:t>.</w:t>
      </w:r>
    </w:p>
    <w:p w:rsidR="001D3764" w:rsidRPr="007345B7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261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b/>
          <w:rPrChange w:id="262" w:author="adriana.araujo" w:date="2016-10-14T13:30:00Z">
            <w:rPr>
              <w:rFonts w:ascii="Arial" w:hAnsi="Arial" w:cs="Arial"/>
              <w:b/>
            </w:rPr>
          </w:rPrChange>
        </w:rPr>
        <w:t xml:space="preserve">2 – DO EXAME DOS AUTOS </w:t>
      </w:r>
    </w:p>
    <w:p w:rsidR="001D3764" w:rsidRPr="007345B7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rPrChange w:id="263" w:author="adriana.araujo" w:date="2016-10-14T13:30:00Z">
            <w:rPr>
              <w:rFonts w:ascii="Arial" w:hAnsi="Arial" w:cs="Arial"/>
            </w:rPr>
          </w:rPrChange>
        </w:rPr>
      </w:pPr>
    </w:p>
    <w:p w:rsidR="00FD6622" w:rsidRPr="007345B7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  <w:rPrChange w:id="264" w:author="adriana.araujo" w:date="2016-10-14T13:30:00Z">
            <w:rPr>
              <w:rFonts w:ascii="Arial" w:hAnsi="Arial" w:cs="Arial"/>
              <w:b/>
              <w:u w:val="single"/>
            </w:rPr>
          </w:rPrChange>
        </w:rPr>
      </w:pPr>
      <w:r w:rsidRPr="007345B7">
        <w:rPr>
          <w:rFonts w:ascii="Arial" w:hAnsi="Arial" w:cs="Arial"/>
          <w:b/>
          <w:u w:val="single"/>
          <w:rPrChange w:id="265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>I</w:t>
      </w:r>
      <w:r w:rsidR="00CF3D0C" w:rsidRPr="007345B7">
        <w:rPr>
          <w:rFonts w:ascii="Arial" w:hAnsi="Arial" w:cs="Arial"/>
          <w:b/>
          <w:u w:val="single"/>
          <w:rPrChange w:id="266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 xml:space="preserve"> </w:t>
      </w:r>
      <w:r w:rsidR="00FD6622" w:rsidRPr="007345B7">
        <w:rPr>
          <w:rFonts w:ascii="Arial" w:hAnsi="Arial" w:cs="Arial"/>
          <w:b/>
          <w:u w:val="single"/>
          <w:rPrChange w:id="267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>– PRELIMINARMENTE</w:t>
      </w:r>
    </w:p>
    <w:p w:rsidR="00FD6622" w:rsidRPr="007345B7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  <w:rPrChange w:id="268" w:author="adriana.araujo" w:date="2016-10-14T13:30:00Z">
            <w:rPr>
              <w:rFonts w:ascii="Arial" w:hAnsi="Arial" w:cs="Arial"/>
            </w:rPr>
          </w:rPrChange>
        </w:rPr>
      </w:pPr>
    </w:p>
    <w:p w:rsidR="00FD6622" w:rsidRPr="007345B7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  <w:rPrChange w:id="269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70" w:author="adriana.araujo" w:date="2016-10-14T13:30:00Z">
            <w:rPr>
              <w:rFonts w:ascii="Arial" w:hAnsi="Arial" w:cs="Arial"/>
            </w:rPr>
          </w:rPrChange>
        </w:rPr>
        <w:t xml:space="preserve">Observa-se que </w:t>
      </w:r>
      <w:r w:rsidR="00CF3D0C" w:rsidRPr="007345B7">
        <w:rPr>
          <w:rFonts w:ascii="Arial" w:hAnsi="Arial" w:cs="Arial"/>
          <w:rPrChange w:id="271" w:author="adriana.araujo" w:date="2016-10-14T13:30:00Z">
            <w:rPr>
              <w:rFonts w:ascii="Arial" w:hAnsi="Arial" w:cs="Arial"/>
            </w:rPr>
          </w:rPrChange>
        </w:rPr>
        <w:t>o</w:t>
      </w:r>
      <w:r w:rsidRPr="007345B7">
        <w:rPr>
          <w:rFonts w:ascii="Arial" w:hAnsi="Arial" w:cs="Arial"/>
          <w:rPrChange w:id="272" w:author="adriana.araujo" w:date="2016-10-14T13:30:00Z">
            <w:rPr>
              <w:rFonts w:ascii="Arial" w:hAnsi="Arial" w:cs="Arial"/>
            </w:rPr>
          </w:rPrChange>
        </w:rPr>
        <w:t xml:space="preserve"> Proc</w:t>
      </w:r>
      <w:r w:rsidR="00CF3D0C" w:rsidRPr="007345B7">
        <w:rPr>
          <w:rFonts w:ascii="Arial" w:hAnsi="Arial" w:cs="Arial"/>
          <w:rPrChange w:id="273" w:author="adriana.araujo" w:date="2016-10-14T13:30:00Z">
            <w:rPr>
              <w:rFonts w:ascii="Arial" w:hAnsi="Arial" w:cs="Arial"/>
            </w:rPr>
          </w:rPrChange>
        </w:rPr>
        <w:t>esso de pagamento, foi conferido</w:t>
      </w:r>
      <w:r w:rsidRPr="007345B7">
        <w:rPr>
          <w:rFonts w:ascii="Arial" w:hAnsi="Arial" w:cs="Arial"/>
          <w:rPrChange w:id="274" w:author="adriana.araujo" w:date="2016-10-14T13:30:00Z">
            <w:rPr>
              <w:rFonts w:ascii="Arial" w:hAnsi="Arial" w:cs="Arial"/>
            </w:rPr>
          </w:rPrChange>
        </w:rPr>
        <w:t xml:space="preserve"> e encontra-se em obediência ao Art. 63 da Lei Federal nº 4.320/64.</w:t>
      </w:r>
    </w:p>
    <w:p w:rsidR="00FD6622" w:rsidRPr="007345B7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  <w:rPrChange w:id="275" w:author="adriana.araujo" w:date="2016-10-14T13:30:00Z">
            <w:rPr>
              <w:rFonts w:ascii="Arial" w:hAnsi="Arial" w:cs="Arial"/>
              <w:b/>
              <w:u w:val="single"/>
            </w:rPr>
          </w:rPrChange>
        </w:rPr>
      </w:pPr>
    </w:p>
    <w:p w:rsidR="00FD6622" w:rsidRPr="007345B7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  <w:rPrChange w:id="276" w:author="adriana.araujo" w:date="2016-10-14T13:30:00Z">
            <w:rPr>
              <w:rFonts w:ascii="Arial" w:hAnsi="Arial" w:cs="Arial"/>
              <w:b/>
              <w:u w:val="single"/>
            </w:rPr>
          </w:rPrChange>
        </w:rPr>
      </w:pPr>
      <w:r w:rsidRPr="007345B7">
        <w:rPr>
          <w:rFonts w:ascii="Arial" w:hAnsi="Arial" w:cs="Arial"/>
          <w:b/>
          <w:u w:val="single"/>
          <w:rPrChange w:id="277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>II</w:t>
      </w:r>
      <w:r w:rsidR="00CF3D0C" w:rsidRPr="007345B7">
        <w:rPr>
          <w:rFonts w:ascii="Arial" w:hAnsi="Arial" w:cs="Arial"/>
          <w:b/>
          <w:u w:val="single"/>
          <w:rPrChange w:id="278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 xml:space="preserve"> </w:t>
      </w:r>
      <w:r w:rsidR="00FD6622" w:rsidRPr="007345B7">
        <w:rPr>
          <w:rFonts w:ascii="Arial" w:hAnsi="Arial" w:cs="Arial"/>
          <w:b/>
          <w:u w:val="single"/>
          <w:rPrChange w:id="279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 xml:space="preserve">– </w:t>
      </w:r>
      <w:r w:rsidRPr="007345B7">
        <w:rPr>
          <w:rFonts w:ascii="Arial" w:hAnsi="Arial" w:cs="Arial"/>
          <w:b/>
          <w:u w:val="single"/>
          <w:rPrChange w:id="280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 xml:space="preserve">ANÁLISE DOS AUTOS </w:t>
      </w:r>
    </w:p>
    <w:p w:rsidR="00FD6622" w:rsidRPr="007345B7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FF0000"/>
          <w:rPrChange w:id="281" w:author="adriana.araujo" w:date="2016-10-14T13:30:00Z">
            <w:rPr>
              <w:rFonts w:ascii="Arial" w:hAnsi="Arial" w:cs="Arial"/>
              <w:color w:val="FF0000"/>
            </w:rPr>
          </w:rPrChange>
        </w:rPr>
      </w:pPr>
    </w:p>
    <w:p w:rsidR="00475450" w:rsidRPr="007345B7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  <w:rPrChange w:id="282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83" w:author="adriana.araujo" w:date="2016-10-14T13:30:00Z">
            <w:rPr>
              <w:rFonts w:ascii="Arial" w:hAnsi="Arial" w:cs="Arial"/>
            </w:rPr>
          </w:rPrChange>
        </w:rPr>
        <w:t xml:space="preserve">Feitas as considerações PRELIMINARES acima expostas, passamos a analisar os aspectos que merecem relevo na aferição da </w:t>
      </w:r>
      <w:r w:rsidRPr="007345B7">
        <w:rPr>
          <w:rFonts w:ascii="Arial" w:hAnsi="Arial" w:cs="Arial"/>
          <w:i/>
          <w:rPrChange w:id="284" w:author="adriana.araujo" w:date="2016-10-14T13:30:00Z">
            <w:rPr>
              <w:rFonts w:ascii="Arial" w:hAnsi="Arial" w:cs="Arial"/>
              <w:i/>
            </w:rPr>
          </w:rPrChange>
        </w:rPr>
        <w:t>“análise e emissão de parecer técnico”</w:t>
      </w:r>
      <w:r w:rsidR="00A343D4" w:rsidRPr="007345B7">
        <w:rPr>
          <w:rFonts w:ascii="Arial" w:hAnsi="Arial" w:cs="Arial"/>
          <w:i/>
          <w:rPrChange w:id="285" w:author="adriana.araujo" w:date="2016-10-14T13:30:00Z">
            <w:rPr>
              <w:rFonts w:ascii="Arial" w:hAnsi="Arial" w:cs="Arial"/>
              <w:i/>
            </w:rPr>
          </w:rPrChange>
        </w:rPr>
        <w:t xml:space="preserve">, </w:t>
      </w:r>
      <w:r w:rsidR="00A343D4" w:rsidRPr="007345B7">
        <w:rPr>
          <w:rFonts w:ascii="Arial" w:hAnsi="Arial" w:cs="Arial"/>
          <w:rPrChange w:id="286" w:author="adriana.araujo" w:date="2016-10-14T13:30:00Z">
            <w:rPr>
              <w:rFonts w:ascii="Arial" w:hAnsi="Arial" w:cs="Arial"/>
            </w:rPr>
          </w:rPrChange>
        </w:rPr>
        <w:t>conforme requerido pela Superintendência de Auditagem (fls.</w:t>
      </w:r>
      <w:ins w:id="287" w:author="adriana.araujo" w:date="2016-10-14T13:14:00Z">
        <w:r w:rsidR="000E75D9" w:rsidRPr="007345B7">
          <w:rPr>
            <w:rFonts w:ascii="Arial" w:hAnsi="Arial" w:cs="Arial"/>
            <w:rPrChange w:id="288" w:author="adriana.araujo" w:date="2016-10-14T13:30:00Z">
              <w:rPr>
                <w:rFonts w:ascii="Arial" w:hAnsi="Arial" w:cs="Arial"/>
              </w:rPr>
            </w:rPrChange>
          </w:rPr>
          <w:t xml:space="preserve"> </w:t>
        </w:r>
      </w:ins>
      <w:r w:rsidR="00CF3D0C" w:rsidRPr="007345B7">
        <w:rPr>
          <w:rFonts w:ascii="Arial" w:hAnsi="Arial" w:cs="Arial"/>
          <w:rPrChange w:id="289" w:author="adriana.araujo" w:date="2016-10-14T13:30:00Z">
            <w:rPr>
              <w:rFonts w:ascii="Arial" w:hAnsi="Arial" w:cs="Arial"/>
            </w:rPr>
          </w:rPrChange>
        </w:rPr>
        <w:t>45</w:t>
      </w:r>
      <w:r w:rsidR="00A343D4" w:rsidRPr="007345B7">
        <w:rPr>
          <w:rFonts w:ascii="Arial" w:hAnsi="Arial" w:cs="Arial"/>
          <w:rPrChange w:id="290" w:author="adriana.araujo" w:date="2016-10-14T13:30:00Z">
            <w:rPr>
              <w:rFonts w:ascii="Arial" w:hAnsi="Arial" w:cs="Arial"/>
            </w:rPr>
          </w:rPrChange>
        </w:rPr>
        <w:t>)</w:t>
      </w:r>
      <w:r w:rsidR="00004D84" w:rsidRPr="007345B7">
        <w:rPr>
          <w:rFonts w:ascii="Arial" w:hAnsi="Arial" w:cs="Arial"/>
          <w:rPrChange w:id="291" w:author="adriana.araujo" w:date="2016-10-14T13:30:00Z">
            <w:rPr>
              <w:rFonts w:ascii="Arial" w:hAnsi="Arial" w:cs="Arial"/>
            </w:rPr>
          </w:rPrChange>
        </w:rPr>
        <w:t>.</w:t>
      </w:r>
    </w:p>
    <w:p w:rsidR="00AA4FF6" w:rsidRPr="007345B7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  <w:rPrChange w:id="292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293" w:author="adriana.araujo" w:date="2016-10-14T13:30:00Z">
            <w:rPr>
              <w:rFonts w:ascii="Arial" w:hAnsi="Arial" w:cs="Arial"/>
            </w:rPr>
          </w:rPrChange>
        </w:rPr>
        <w:t>2.1.</w:t>
      </w:r>
      <w:r w:rsidR="00CF3D0C" w:rsidRPr="007345B7">
        <w:rPr>
          <w:rFonts w:ascii="Arial" w:hAnsi="Arial" w:cs="Arial"/>
          <w:rPrChange w:id="294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1E193D" w:rsidRPr="007345B7">
        <w:rPr>
          <w:rFonts w:ascii="Arial" w:hAnsi="Arial" w:cs="Arial"/>
          <w:rPrChange w:id="295" w:author="adriana.araujo" w:date="2016-10-14T13:30:00Z">
            <w:rPr>
              <w:rFonts w:ascii="Arial" w:hAnsi="Arial" w:cs="Arial"/>
            </w:rPr>
          </w:rPrChange>
        </w:rPr>
        <w:t xml:space="preserve">No </w:t>
      </w:r>
      <w:r w:rsidR="003E0CF1" w:rsidRPr="007345B7">
        <w:rPr>
          <w:rFonts w:ascii="Arial" w:hAnsi="Arial" w:cs="Arial"/>
          <w:rPrChange w:id="296" w:author="adriana.araujo" w:date="2016-10-14T13:30:00Z">
            <w:rPr>
              <w:rFonts w:ascii="Arial" w:hAnsi="Arial" w:cs="Arial"/>
            </w:rPr>
          </w:rPrChange>
        </w:rPr>
        <w:t xml:space="preserve">demonstrativo de créditos disponíveis, fls. </w:t>
      </w:r>
      <w:r w:rsidR="00CF3D0C" w:rsidRPr="007345B7">
        <w:rPr>
          <w:rFonts w:ascii="Arial" w:hAnsi="Arial" w:cs="Arial"/>
          <w:rPrChange w:id="297" w:author="adriana.araujo" w:date="2016-10-14T13:30:00Z">
            <w:rPr>
              <w:rFonts w:ascii="Arial" w:hAnsi="Arial" w:cs="Arial"/>
            </w:rPr>
          </w:rPrChange>
        </w:rPr>
        <w:t>30/36</w:t>
      </w:r>
      <w:r w:rsidR="003E0CF1" w:rsidRPr="007345B7">
        <w:rPr>
          <w:rFonts w:ascii="Arial" w:hAnsi="Arial" w:cs="Arial"/>
          <w:rPrChange w:id="298" w:author="adriana.araujo" w:date="2016-10-14T13:30:00Z">
            <w:rPr>
              <w:rFonts w:ascii="Arial" w:hAnsi="Arial" w:cs="Arial"/>
            </w:rPr>
          </w:rPrChange>
        </w:rPr>
        <w:t xml:space="preserve">, consta saldo orçamentário para </w:t>
      </w:r>
      <w:r w:rsidR="00CF3D0C" w:rsidRPr="007345B7">
        <w:rPr>
          <w:rFonts w:ascii="Arial" w:hAnsi="Arial" w:cs="Arial"/>
          <w:rPrChange w:id="299" w:author="adriana.araujo" w:date="2016-10-14T13:30:00Z">
            <w:rPr>
              <w:rFonts w:ascii="Arial" w:hAnsi="Arial" w:cs="Arial"/>
            </w:rPr>
          </w:rPrChange>
        </w:rPr>
        <w:t>Empenhar e pagar os serviços prestados pela requerente</w:t>
      </w:r>
      <w:r w:rsidR="00B4062D" w:rsidRPr="007345B7">
        <w:rPr>
          <w:rFonts w:ascii="Arial" w:hAnsi="Arial" w:cs="Arial"/>
          <w:rPrChange w:id="300" w:author="adriana.araujo" w:date="2016-10-14T13:30:00Z">
            <w:rPr>
              <w:rFonts w:ascii="Arial" w:hAnsi="Arial" w:cs="Arial"/>
            </w:rPr>
          </w:rPrChange>
        </w:rPr>
        <w:t>.</w:t>
      </w:r>
    </w:p>
    <w:p w:rsidR="006A1957" w:rsidRPr="007345B7" w:rsidRDefault="00AA4FF6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  <w:rPrChange w:id="301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302" w:author="adriana.araujo" w:date="2016-10-14T13:30:00Z">
            <w:rPr>
              <w:rFonts w:ascii="Arial" w:hAnsi="Arial" w:cs="Arial"/>
            </w:rPr>
          </w:rPrChange>
        </w:rPr>
        <w:t>2.2 –</w:t>
      </w:r>
      <w:r w:rsidR="001E193D" w:rsidRPr="007345B7">
        <w:rPr>
          <w:rFonts w:ascii="Arial" w:hAnsi="Arial" w:cs="Arial"/>
          <w:rPrChange w:id="303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3E0CF1" w:rsidRPr="007345B7">
        <w:rPr>
          <w:rFonts w:ascii="Arial" w:hAnsi="Arial" w:cs="Arial"/>
          <w:rPrChange w:id="304" w:author="adriana.araujo" w:date="2016-10-14T13:30:00Z">
            <w:rPr>
              <w:rFonts w:ascii="Arial" w:hAnsi="Arial" w:cs="Arial"/>
            </w:rPr>
          </w:rPrChange>
        </w:rPr>
        <w:t>C</w:t>
      </w:r>
      <w:r w:rsidR="00D46C3C" w:rsidRPr="007345B7">
        <w:rPr>
          <w:rFonts w:ascii="Arial" w:hAnsi="Arial" w:cs="Arial"/>
          <w:rPrChange w:id="305" w:author="adriana.araujo" w:date="2016-10-14T13:30:00Z">
            <w:rPr>
              <w:rFonts w:ascii="Arial" w:hAnsi="Arial" w:cs="Arial"/>
            </w:rPr>
          </w:rPrChange>
        </w:rPr>
        <w:t xml:space="preserve">onsta o </w:t>
      </w:r>
      <w:r w:rsidR="002E5DFC" w:rsidRPr="007345B7">
        <w:rPr>
          <w:rFonts w:ascii="Arial" w:hAnsi="Arial" w:cs="Arial"/>
          <w:b/>
          <w:rPrChange w:id="306" w:author="adriana.araujo" w:date="2016-10-14T13:30:00Z">
            <w:rPr>
              <w:rFonts w:ascii="Arial" w:hAnsi="Arial" w:cs="Arial"/>
              <w:b/>
            </w:rPr>
          </w:rPrChange>
        </w:rPr>
        <w:t>“</w:t>
      </w:r>
      <w:r w:rsidR="00D46C3C" w:rsidRPr="007345B7">
        <w:rPr>
          <w:rFonts w:ascii="Arial" w:hAnsi="Arial" w:cs="Arial"/>
          <w:b/>
          <w:rPrChange w:id="307" w:author="adriana.araujo" w:date="2016-10-14T13:30:00Z">
            <w:rPr>
              <w:rFonts w:ascii="Arial" w:hAnsi="Arial" w:cs="Arial"/>
              <w:b/>
            </w:rPr>
          </w:rPrChange>
        </w:rPr>
        <w:t>Atesto</w:t>
      </w:r>
      <w:r w:rsidR="00A426CC" w:rsidRPr="007345B7">
        <w:rPr>
          <w:rFonts w:ascii="Arial" w:hAnsi="Arial" w:cs="Arial"/>
          <w:b/>
          <w:rPrChange w:id="308" w:author="adriana.araujo" w:date="2016-10-14T13:30:00Z">
            <w:rPr>
              <w:rFonts w:ascii="Arial" w:hAnsi="Arial" w:cs="Arial"/>
              <w:b/>
            </w:rPr>
          </w:rPrChange>
        </w:rPr>
        <w:t>”</w:t>
      </w:r>
      <w:r w:rsidR="001A75BF" w:rsidRPr="007345B7">
        <w:rPr>
          <w:rFonts w:ascii="Arial" w:hAnsi="Arial" w:cs="Arial"/>
          <w:b/>
          <w:rPrChange w:id="309" w:author="adriana.araujo" w:date="2016-10-14T13:30:00Z">
            <w:rPr>
              <w:rFonts w:ascii="Arial" w:hAnsi="Arial" w:cs="Arial"/>
              <w:b/>
            </w:rPr>
          </w:rPrChange>
        </w:rPr>
        <w:t xml:space="preserve"> </w:t>
      </w:r>
      <w:r w:rsidR="0064662F" w:rsidRPr="007345B7">
        <w:rPr>
          <w:rFonts w:ascii="Arial" w:hAnsi="Arial" w:cs="Arial"/>
          <w:rPrChange w:id="310" w:author="adriana.araujo" w:date="2016-10-14T13:30:00Z">
            <w:rPr>
              <w:rFonts w:ascii="Arial" w:hAnsi="Arial" w:cs="Arial"/>
            </w:rPr>
          </w:rPrChange>
        </w:rPr>
        <w:t>emitido p</w:t>
      </w:r>
      <w:r w:rsidR="00A426CC" w:rsidRPr="007345B7">
        <w:rPr>
          <w:rFonts w:ascii="Arial" w:hAnsi="Arial" w:cs="Arial"/>
          <w:rPrChange w:id="311" w:author="adriana.araujo" w:date="2016-10-14T13:30:00Z">
            <w:rPr>
              <w:rFonts w:ascii="Arial" w:hAnsi="Arial" w:cs="Arial"/>
            </w:rPr>
          </w:rPrChange>
        </w:rPr>
        <w:t>elo Gestor do Contrato</w:t>
      </w:r>
      <w:r w:rsidR="002E5DFC" w:rsidRPr="007345B7">
        <w:rPr>
          <w:rFonts w:ascii="Arial" w:hAnsi="Arial" w:cs="Arial"/>
          <w:rPrChange w:id="312" w:author="adriana.araujo" w:date="2016-10-14T13:30:00Z">
            <w:rPr>
              <w:rFonts w:ascii="Arial" w:hAnsi="Arial" w:cs="Arial"/>
            </w:rPr>
          </w:rPrChange>
        </w:rPr>
        <w:t xml:space="preserve">, </w:t>
      </w:r>
      <w:r w:rsidR="00D46C3C" w:rsidRPr="007345B7">
        <w:rPr>
          <w:rFonts w:ascii="Arial" w:hAnsi="Arial" w:cs="Arial"/>
          <w:rPrChange w:id="313" w:author="adriana.araujo" w:date="2016-10-14T13:30:00Z">
            <w:rPr>
              <w:rFonts w:ascii="Arial" w:hAnsi="Arial" w:cs="Arial"/>
            </w:rPr>
          </w:rPrChange>
        </w:rPr>
        <w:t xml:space="preserve">de que </w:t>
      </w:r>
      <w:r w:rsidR="0064662F" w:rsidRPr="007345B7">
        <w:rPr>
          <w:rFonts w:ascii="Arial" w:hAnsi="Arial" w:cs="Arial"/>
          <w:rPrChange w:id="314" w:author="adriana.araujo" w:date="2016-10-14T13:30:00Z">
            <w:rPr>
              <w:rFonts w:ascii="Arial" w:hAnsi="Arial" w:cs="Arial"/>
            </w:rPr>
          </w:rPrChange>
        </w:rPr>
        <w:t xml:space="preserve">os </w:t>
      </w:r>
      <w:r w:rsidR="00CB36FC" w:rsidRPr="007345B7">
        <w:rPr>
          <w:rFonts w:ascii="Arial" w:hAnsi="Arial" w:cs="Arial"/>
          <w:rPrChange w:id="315" w:author="adriana.araujo" w:date="2016-10-14T13:30:00Z">
            <w:rPr>
              <w:rFonts w:ascii="Arial" w:hAnsi="Arial" w:cs="Arial"/>
            </w:rPr>
          </w:rPrChange>
        </w:rPr>
        <w:t>serviços foram efetivamente realizados</w:t>
      </w:r>
      <w:r w:rsidR="00A426CC" w:rsidRPr="007345B7">
        <w:rPr>
          <w:rFonts w:ascii="Arial" w:hAnsi="Arial" w:cs="Arial"/>
          <w:rPrChange w:id="316" w:author="adriana.araujo" w:date="2016-10-14T13:30:00Z">
            <w:rPr>
              <w:rFonts w:ascii="Arial" w:hAnsi="Arial" w:cs="Arial"/>
            </w:rPr>
          </w:rPrChange>
        </w:rPr>
        <w:t xml:space="preserve">, </w:t>
      </w:r>
      <w:r w:rsidR="008B65AC" w:rsidRPr="007345B7">
        <w:rPr>
          <w:rFonts w:ascii="Arial" w:hAnsi="Arial" w:cs="Arial"/>
          <w:rPrChange w:id="317" w:author="adriana.araujo" w:date="2016-10-14T13:30:00Z">
            <w:rPr>
              <w:rFonts w:ascii="Arial" w:hAnsi="Arial" w:cs="Arial"/>
            </w:rPr>
          </w:rPrChange>
        </w:rPr>
        <w:t xml:space="preserve">tendo por base os títulos e documentos comprobatórios do respectivo crédito, em conformidade com os </w:t>
      </w:r>
      <w:r w:rsidR="0049182B" w:rsidRPr="007345B7">
        <w:rPr>
          <w:rFonts w:ascii="Arial" w:hAnsi="Arial" w:cs="Arial"/>
          <w:rPrChange w:id="318" w:author="adriana.araujo" w:date="2016-10-14T13:30:00Z">
            <w:rPr>
              <w:rFonts w:ascii="Arial" w:hAnsi="Arial" w:cs="Arial"/>
            </w:rPr>
          </w:rPrChange>
        </w:rPr>
        <w:t>A</w:t>
      </w:r>
      <w:r w:rsidR="008B65AC" w:rsidRPr="007345B7">
        <w:rPr>
          <w:rFonts w:ascii="Arial" w:hAnsi="Arial" w:cs="Arial"/>
          <w:rPrChange w:id="319" w:author="adriana.araujo" w:date="2016-10-14T13:30:00Z">
            <w:rPr>
              <w:rFonts w:ascii="Arial" w:hAnsi="Arial" w:cs="Arial"/>
            </w:rPr>
          </w:rPrChange>
        </w:rPr>
        <w:t>rt</w:t>
      </w:r>
      <w:r w:rsidR="0049182B" w:rsidRPr="007345B7">
        <w:rPr>
          <w:rFonts w:ascii="Arial" w:hAnsi="Arial" w:cs="Arial"/>
          <w:rPrChange w:id="320" w:author="adriana.araujo" w:date="2016-10-14T13:30:00Z">
            <w:rPr>
              <w:rFonts w:ascii="Arial" w:hAnsi="Arial" w:cs="Arial"/>
            </w:rPr>
          </w:rPrChange>
        </w:rPr>
        <w:t>igos</w:t>
      </w:r>
      <w:r w:rsidR="008B65AC" w:rsidRPr="007345B7">
        <w:rPr>
          <w:rFonts w:ascii="Arial" w:hAnsi="Arial" w:cs="Arial"/>
          <w:rPrChange w:id="321" w:author="adriana.araujo" w:date="2016-10-14T13:30:00Z">
            <w:rPr>
              <w:rFonts w:ascii="Arial" w:hAnsi="Arial" w:cs="Arial"/>
            </w:rPr>
          </w:rPrChange>
        </w:rPr>
        <w:t xml:space="preserve"> 62 e 63 da Lei 4.320/64.</w:t>
      </w:r>
    </w:p>
    <w:p w:rsidR="007F276C" w:rsidRPr="007345B7" w:rsidRDefault="007F276C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  <w:rPrChange w:id="322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323" w:author="adriana.araujo" w:date="2016-10-14T13:30:00Z">
            <w:rPr>
              <w:rFonts w:ascii="Arial" w:hAnsi="Arial" w:cs="Arial"/>
            </w:rPr>
          </w:rPrChange>
        </w:rPr>
        <w:lastRenderedPageBreak/>
        <w:t>2.</w:t>
      </w:r>
      <w:r w:rsidR="00AA4FF6" w:rsidRPr="007345B7">
        <w:rPr>
          <w:rFonts w:ascii="Arial" w:hAnsi="Arial" w:cs="Arial"/>
          <w:rPrChange w:id="324" w:author="adriana.araujo" w:date="2016-10-14T13:30:00Z">
            <w:rPr>
              <w:rFonts w:ascii="Arial" w:hAnsi="Arial" w:cs="Arial"/>
            </w:rPr>
          </w:rPrChange>
        </w:rPr>
        <w:t>4</w:t>
      </w:r>
      <w:r w:rsidRPr="007345B7">
        <w:rPr>
          <w:rFonts w:ascii="Arial" w:hAnsi="Arial" w:cs="Arial"/>
          <w:rPrChange w:id="325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="00CB36FC" w:rsidRPr="007345B7">
        <w:rPr>
          <w:rFonts w:ascii="Arial" w:hAnsi="Arial" w:cs="Arial"/>
          <w:rPrChange w:id="326" w:author="adriana.araujo" w:date="2016-10-14T13:30:00Z">
            <w:rPr>
              <w:rFonts w:ascii="Arial" w:hAnsi="Arial" w:cs="Arial"/>
            </w:rPr>
          </w:rPrChange>
        </w:rPr>
        <w:t>-</w:t>
      </w:r>
      <w:r w:rsidRPr="007345B7">
        <w:rPr>
          <w:rFonts w:ascii="Arial" w:hAnsi="Arial" w:cs="Arial"/>
          <w:rPrChange w:id="327" w:author="adriana.araujo" w:date="2016-10-14T13:30:00Z">
            <w:rPr>
              <w:rFonts w:ascii="Arial" w:hAnsi="Arial" w:cs="Arial"/>
            </w:rPr>
          </w:rPrChange>
        </w:rPr>
        <w:t xml:space="preserve"> Não se identifica as Certidões</w:t>
      </w:r>
      <w:r w:rsidR="00A62C11" w:rsidRPr="007345B7">
        <w:rPr>
          <w:rFonts w:ascii="Arial" w:hAnsi="Arial" w:cs="Arial"/>
          <w:rPrChange w:id="328" w:author="adriana.araujo" w:date="2016-10-14T13:30:00Z">
            <w:rPr>
              <w:rFonts w:ascii="Arial" w:hAnsi="Arial" w:cs="Arial"/>
            </w:rPr>
          </w:rPrChange>
        </w:rPr>
        <w:t xml:space="preserve"> válidas</w:t>
      </w:r>
      <w:r w:rsidRPr="007345B7">
        <w:rPr>
          <w:rFonts w:ascii="Arial" w:hAnsi="Arial" w:cs="Arial"/>
          <w:rPrChange w:id="329" w:author="adriana.araujo" w:date="2016-10-14T13:30:00Z">
            <w:rPr>
              <w:rFonts w:ascii="Arial" w:hAnsi="Arial" w:cs="Arial"/>
            </w:rPr>
          </w:rPrChange>
        </w:rPr>
        <w:t xml:space="preserve"> referentes à regularidade fiscal (CND da Receita Federal, Secretaria de Estado da Fazenda, Trabalhista, FGTS) da empresa em atendimento à legislação pertinente.</w:t>
      </w:r>
    </w:p>
    <w:p w:rsidR="007345B7" w:rsidRPr="007345B7" w:rsidRDefault="007345B7" w:rsidP="007345B7">
      <w:pPr>
        <w:spacing w:after="0" w:line="360" w:lineRule="auto"/>
        <w:ind w:firstLine="708"/>
        <w:jc w:val="both"/>
        <w:rPr>
          <w:ins w:id="330" w:author="adriana.araujo" w:date="2016-10-14T13:30:00Z"/>
          <w:rFonts w:ascii="Arial" w:hAnsi="Arial" w:cs="Arial"/>
          <w:bCs/>
          <w:color w:val="FF0000"/>
          <w:rPrChange w:id="331" w:author="adriana.araujo" w:date="2016-10-14T13:30:00Z">
            <w:rPr>
              <w:ins w:id="332" w:author="adriana.araujo" w:date="2016-10-14T13:30:00Z"/>
              <w:rFonts w:ascii="Arial" w:hAnsi="Arial" w:cs="Arial"/>
              <w:bCs/>
              <w:color w:val="FF0000"/>
              <w:sz w:val="20"/>
              <w:szCs w:val="20"/>
            </w:rPr>
          </w:rPrChange>
        </w:rPr>
      </w:pPr>
      <w:ins w:id="333" w:author="adriana.araujo" w:date="2016-10-14T13:30:00Z">
        <w:r w:rsidRPr="007345B7">
          <w:rPr>
            <w:rFonts w:ascii="Arial" w:hAnsi="Arial" w:cs="Arial"/>
            <w:bCs/>
            <w:color w:val="FF0000"/>
            <w:rPrChange w:id="334" w:author="adriana.araujo" w:date="2016-10-14T13:3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2.</w:t>
        </w:r>
        <w:r w:rsidRPr="007345B7">
          <w:rPr>
            <w:rFonts w:ascii="Arial" w:hAnsi="Arial" w:cs="Arial"/>
            <w:bCs/>
            <w:color w:val="FF0000"/>
            <w:rPrChange w:id="335" w:author="adriana.araujo" w:date="2016-10-14T13:3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>5</w:t>
        </w:r>
        <w:r w:rsidRPr="007345B7">
          <w:rPr>
            <w:rFonts w:ascii="Arial" w:hAnsi="Arial" w:cs="Arial"/>
            <w:bCs/>
            <w:color w:val="FF0000"/>
            <w:rPrChange w:id="336" w:author="adriana.araujo" w:date="2016-10-14T13:30:00Z">
              <w:rPr>
                <w:rFonts w:ascii="Arial" w:hAnsi="Arial" w:cs="Arial"/>
                <w:bCs/>
                <w:color w:val="FF0000"/>
                <w:sz w:val="20"/>
                <w:szCs w:val="20"/>
              </w:rPr>
            </w:rPrChange>
          </w:rPr>
          <w:t xml:space="preserve"> - Verifica-se que não foi realizada a publicação do ato de Reconhecimento da Dívida pelo Titular do órgão, conforme determina o artigo 47 do Decreto 48.049/2016.</w:t>
        </w:r>
      </w:ins>
    </w:p>
    <w:p w:rsidR="00A21A9A" w:rsidRPr="007345B7" w:rsidRDefault="00A21A9A" w:rsidP="00A21A9A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</w:rPr>
      </w:pPr>
    </w:p>
    <w:p w:rsidR="001D3764" w:rsidRPr="007345B7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rPrChange w:id="337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b/>
          <w:rPrChange w:id="338" w:author="adriana.araujo" w:date="2016-10-14T13:30:00Z">
            <w:rPr>
              <w:rFonts w:ascii="Arial" w:hAnsi="Arial" w:cs="Arial"/>
              <w:b/>
            </w:rPr>
          </w:rPrChange>
        </w:rPr>
        <w:t>É O RELATÓRIO.</w:t>
      </w:r>
    </w:p>
    <w:p w:rsidR="00C63214" w:rsidRPr="007345B7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rPrChange w:id="339" w:author="adriana.araujo" w:date="2016-10-14T13:30:00Z">
            <w:rPr>
              <w:rFonts w:ascii="Arial" w:hAnsi="Arial" w:cs="Arial"/>
              <w:b/>
            </w:rPr>
          </w:rPrChange>
        </w:rPr>
      </w:pPr>
    </w:p>
    <w:p w:rsidR="001D3764" w:rsidRPr="007345B7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rPrChange w:id="340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b/>
          <w:rPrChange w:id="341" w:author="adriana.araujo" w:date="2016-10-14T13:30:00Z">
            <w:rPr>
              <w:rFonts w:ascii="Arial" w:hAnsi="Arial" w:cs="Arial"/>
              <w:b/>
            </w:rPr>
          </w:rPrChange>
        </w:rPr>
        <w:t>3 - NO MÉRITO</w:t>
      </w:r>
    </w:p>
    <w:p w:rsidR="001D3764" w:rsidRPr="007345B7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  <w:rPrChange w:id="342" w:author="adriana.araujo" w:date="2016-10-14T13:30:00Z">
            <w:rPr>
              <w:rFonts w:ascii="Arial" w:hAnsi="Arial" w:cs="Arial"/>
            </w:rPr>
          </w:rPrChange>
        </w:rPr>
      </w:pPr>
    </w:p>
    <w:p w:rsidR="001D3764" w:rsidRPr="007345B7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  <w:rPrChange w:id="343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344" w:author="adriana.araujo" w:date="2016-10-14T13:30:00Z">
            <w:rPr>
              <w:rFonts w:ascii="Arial" w:hAnsi="Arial" w:cs="Arial"/>
            </w:rPr>
          </w:rPrChange>
        </w:rPr>
        <w:t xml:space="preserve">3.1. De toda a explanação e detalhamento dos autos, contido no </w:t>
      </w:r>
      <w:r w:rsidRPr="007345B7">
        <w:rPr>
          <w:rFonts w:ascii="Arial" w:hAnsi="Arial" w:cs="Arial"/>
          <w:b/>
          <w:i/>
          <w:rPrChange w:id="345" w:author="adriana.araujo" w:date="2016-10-14T13:30:00Z">
            <w:rPr>
              <w:rFonts w:ascii="Arial" w:hAnsi="Arial" w:cs="Arial"/>
              <w:b/>
              <w:i/>
            </w:rPr>
          </w:rPrChange>
        </w:rPr>
        <w:t>“Relatório e no Exame dos Autos”</w:t>
      </w:r>
      <w:r w:rsidRPr="007345B7">
        <w:rPr>
          <w:rFonts w:ascii="Arial" w:hAnsi="Arial" w:cs="Arial"/>
          <w:rPrChange w:id="346" w:author="adriana.araujo" w:date="2016-10-14T13:30:00Z">
            <w:rPr>
              <w:rFonts w:ascii="Arial" w:hAnsi="Arial" w:cs="Arial"/>
            </w:rPr>
          </w:rPrChange>
        </w:rPr>
        <w:t xml:space="preserve"> do presente Parecer, registramos o seguinte aspecto relevante a ser solucionado, de forma a concluir satisfatória e legalmente o procedimento, a saber:</w:t>
      </w:r>
    </w:p>
    <w:p w:rsidR="007345B7" w:rsidRPr="007345B7" w:rsidRDefault="007345B7" w:rsidP="007345B7">
      <w:pPr>
        <w:pStyle w:val="PargrafodaLista"/>
        <w:numPr>
          <w:ilvl w:val="0"/>
          <w:numId w:val="7"/>
        </w:numPr>
        <w:spacing w:after="0" w:line="360" w:lineRule="auto"/>
        <w:rPr>
          <w:ins w:id="347" w:author="adriana.araujo" w:date="2016-10-14T13:30:00Z"/>
          <w:rFonts w:ascii="Arial" w:hAnsi="Arial" w:cs="Arial"/>
          <w:rPrChange w:id="348" w:author="adriana.araujo" w:date="2016-10-14T13:30:00Z">
            <w:rPr>
              <w:ins w:id="349" w:author="adriana.araujo" w:date="2016-10-14T13:30:00Z"/>
              <w:rFonts w:ascii="Arial" w:hAnsi="Arial" w:cs="Arial"/>
              <w:sz w:val="20"/>
              <w:szCs w:val="20"/>
            </w:rPr>
          </w:rPrChange>
        </w:rPr>
      </w:pPr>
      <w:ins w:id="350" w:author="adriana.araujo" w:date="2016-10-14T13:30:00Z">
        <w:r w:rsidRPr="007345B7">
          <w:rPr>
            <w:rFonts w:ascii="Arial" w:hAnsi="Arial" w:cs="Arial"/>
            <w:b/>
            <w:u w:val="single"/>
            <w:rPrChange w:id="351" w:author="adriana.araujo" w:date="2016-10-14T13:30:00Z">
              <w:rPr>
                <w:rFonts w:ascii="Arial" w:hAnsi="Arial" w:cs="Arial"/>
                <w:b/>
                <w:sz w:val="20"/>
                <w:szCs w:val="20"/>
                <w:u w:val="single"/>
              </w:rPr>
            </w:rPrChange>
          </w:rPr>
          <w:t>RECONHECIMENTO DA DÍVIDA</w:t>
        </w:r>
        <w:r w:rsidRPr="007345B7">
          <w:rPr>
            <w:rFonts w:ascii="Arial" w:hAnsi="Arial" w:cs="Arial"/>
            <w:rPrChange w:id="352" w:author="adriana.araujo" w:date="2016-10-14T13:3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– que o órgão proceda à publicação do Reconhecimento da Dívida, </w:t>
        </w:r>
        <w:r w:rsidRPr="007345B7">
          <w:rPr>
            <w:rFonts w:ascii="Arial" w:hAnsi="Arial" w:cs="Arial"/>
            <w:b/>
            <w:i/>
            <w:rPrChange w:id="353" w:author="adriana.araujo" w:date="2016-10-14T13:30:00Z">
              <w:rPr>
                <w:rFonts w:ascii="Arial" w:hAnsi="Arial" w:cs="Arial"/>
                <w:b/>
                <w:i/>
                <w:sz w:val="20"/>
                <w:szCs w:val="20"/>
              </w:rPr>
            </w:rPrChange>
          </w:rPr>
          <w:t>conforme artigo 47, III do Decreto estadual 48.049/2016.</w:t>
        </w:r>
      </w:ins>
    </w:p>
    <w:p w:rsidR="00987BCD" w:rsidRPr="007345B7" w:rsidRDefault="00987BCD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  <w:rPrChange w:id="354" w:author="adriana.araujo" w:date="2016-10-14T13:30:00Z">
            <w:rPr>
              <w:rFonts w:ascii="Arial" w:hAnsi="Arial" w:cs="Arial"/>
              <w:bCs/>
            </w:rPr>
          </w:rPrChange>
        </w:rPr>
      </w:pPr>
      <w:r w:rsidRPr="007345B7">
        <w:rPr>
          <w:rFonts w:ascii="Arial" w:hAnsi="Arial" w:cs="Arial"/>
          <w:b/>
          <w:u w:val="single"/>
        </w:rPr>
        <w:t>EMPENHOS</w:t>
      </w:r>
      <w:r w:rsidRPr="007345B7">
        <w:rPr>
          <w:rFonts w:ascii="Arial" w:hAnsi="Arial" w:cs="Arial"/>
        </w:rPr>
        <w:t xml:space="preserve"> – Que o órgão proceda à realização do empenho.</w:t>
      </w:r>
    </w:p>
    <w:p w:rsidR="00F71591" w:rsidRPr="007345B7" w:rsidRDefault="00C63214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rPrChange w:id="355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b/>
          <w:u w:val="single"/>
          <w:rPrChange w:id="356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>NOTA FISCAL</w:t>
      </w:r>
      <w:r w:rsidR="00F71591" w:rsidRPr="007345B7">
        <w:rPr>
          <w:rFonts w:ascii="Arial" w:hAnsi="Arial" w:cs="Arial"/>
          <w:b/>
          <w:u w:val="single"/>
          <w:rPrChange w:id="357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>/RECIBO</w:t>
      </w:r>
      <w:r w:rsidR="00F71591" w:rsidRPr="007345B7">
        <w:rPr>
          <w:rFonts w:ascii="Arial" w:hAnsi="Arial" w:cs="Arial"/>
          <w:rPrChange w:id="358" w:author="adriana.araujo" w:date="2016-10-14T13:30:00Z">
            <w:rPr>
              <w:rFonts w:ascii="Arial" w:hAnsi="Arial" w:cs="Arial"/>
            </w:rPr>
          </w:rPrChange>
        </w:rPr>
        <w:t xml:space="preserve"> – Acostar ao processo </w:t>
      </w:r>
      <w:r w:rsidR="00A62C11" w:rsidRPr="007345B7">
        <w:rPr>
          <w:rFonts w:ascii="Arial" w:hAnsi="Arial" w:cs="Arial"/>
          <w:rPrChange w:id="359" w:author="adriana.araujo" w:date="2016-10-14T13:30:00Z">
            <w:rPr>
              <w:rFonts w:ascii="Arial" w:hAnsi="Arial" w:cs="Arial"/>
            </w:rPr>
          </w:rPrChange>
        </w:rPr>
        <w:t xml:space="preserve">de pagamento </w:t>
      </w:r>
      <w:r w:rsidR="00CB36FC" w:rsidRPr="007345B7">
        <w:rPr>
          <w:rFonts w:ascii="Arial" w:hAnsi="Arial" w:cs="Arial"/>
          <w:rPrChange w:id="360" w:author="adriana.araujo" w:date="2016-10-14T13:30:00Z">
            <w:rPr>
              <w:rFonts w:ascii="Arial" w:hAnsi="Arial" w:cs="Arial"/>
            </w:rPr>
          </w:rPrChange>
        </w:rPr>
        <w:t>a Nota fiscal de serviços original e atestada</w:t>
      </w:r>
      <w:r w:rsidR="00F71591" w:rsidRPr="007345B7">
        <w:rPr>
          <w:rFonts w:ascii="Arial" w:hAnsi="Arial" w:cs="Arial"/>
          <w:rPrChange w:id="361" w:author="adriana.araujo" w:date="2016-10-14T13:30:00Z">
            <w:rPr>
              <w:rFonts w:ascii="Arial" w:hAnsi="Arial" w:cs="Arial"/>
            </w:rPr>
          </w:rPrChange>
        </w:rPr>
        <w:t xml:space="preserve"> pelo Gestor do Contrato.</w:t>
      </w:r>
    </w:p>
    <w:p w:rsidR="00F71591" w:rsidRPr="007345B7" w:rsidRDefault="00F71591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rPrChange w:id="362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b/>
          <w:u w:val="single"/>
          <w:rPrChange w:id="363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 xml:space="preserve">DOS IMPOSTOS </w:t>
      </w:r>
      <w:r w:rsidRPr="007345B7">
        <w:rPr>
          <w:rFonts w:ascii="Arial" w:hAnsi="Arial" w:cs="Arial"/>
          <w:rPrChange w:id="364" w:author="adriana.araujo" w:date="2016-10-14T13:30:00Z">
            <w:rPr>
              <w:rFonts w:ascii="Arial" w:hAnsi="Arial" w:cs="Arial"/>
            </w:rPr>
          </w:rPrChange>
        </w:rPr>
        <w:t>–</w:t>
      </w:r>
      <w:r w:rsidR="00CB36FC" w:rsidRPr="007345B7">
        <w:rPr>
          <w:rFonts w:ascii="Arial" w:hAnsi="Arial" w:cs="Arial"/>
          <w:rPrChange w:id="365" w:author="adriana.araujo" w:date="2016-10-14T13:30:00Z">
            <w:rPr>
              <w:rFonts w:ascii="Arial" w:hAnsi="Arial" w:cs="Arial"/>
            </w:rPr>
          </w:rPrChange>
        </w:rPr>
        <w:t xml:space="preserve"> </w:t>
      </w:r>
      <w:r w:rsidRPr="007345B7">
        <w:rPr>
          <w:rFonts w:ascii="Arial" w:hAnsi="Arial" w:cs="Arial"/>
          <w:rPrChange w:id="366" w:author="adriana.araujo" w:date="2016-10-14T13:30:00Z">
            <w:rPr>
              <w:rFonts w:ascii="Arial" w:hAnsi="Arial" w:cs="Arial"/>
            </w:rPr>
          </w:rPrChange>
        </w:rPr>
        <w:t>Quando do pagamento, atentar para a retenção dos tributos e contribuições devidas na fonte.</w:t>
      </w:r>
    </w:p>
    <w:p w:rsidR="00987BCD" w:rsidRPr="007345B7" w:rsidRDefault="00987BCD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rPrChange w:id="367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b/>
          <w:u w:val="single"/>
          <w:rPrChange w:id="368" w:author="adriana.araujo" w:date="2016-10-14T13:30:00Z">
            <w:rPr>
              <w:rFonts w:ascii="Arial" w:hAnsi="Arial" w:cs="Arial"/>
              <w:b/>
              <w:u w:val="single"/>
            </w:rPr>
          </w:rPrChange>
        </w:rPr>
        <w:t>DAS CERTIDÕES</w:t>
      </w:r>
      <w:ins w:id="369" w:author="adriana.araujo" w:date="2016-10-14T13:14:00Z">
        <w:r w:rsidR="000E75D9" w:rsidRPr="007345B7">
          <w:rPr>
            <w:rFonts w:ascii="Arial" w:hAnsi="Arial" w:cs="Arial"/>
            <w:b/>
            <w:u w:val="single"/>
            <w:rPrChange w:id="370" w:author="adriana.araujo" w:date="2016-10-14T13:30:00Z">
              <w:rPr>
                <w:rFonts w:ascii="Arial" w:hAnsi="Arial" w:cs="Arial"/>
                <w:b/>
                <w:u w:val="single"/>
              </w:rPr>
            </w:rPrChange>
          </w:rPr>
          <w:t xml:space="preserve"> </w:t>
        </w:r>
      </w:ins>
      <w:r w:rsidRPr="007345B7">
        <w:rPr>
          <w:rFonts w:ascii="Arial" w:hAnsi="Arial" w:cs="Arial"/>
          <w:rPrChange w:id="371" w:author="adriana.araujo" w:date="2016-10-14T13:30:00Z">
            <w:rPr>
              <w:rFonts w:ascii="Arial" w:hAnsi="Arial" w:cs="Arial"/>
            </w:rPr>
          </w:rPrChange>
        </w:rPr>
        <w:t xml:space="preserve">– Que as certidões referentes à regularidade fiscal (CND da Receita Federal, Secretaria de Estado da Fazenda, Trabalhista, FGTS) da empresa </w:t>
      </w:r>
      <w:r w:rsidRPr="007345B7">
        <w:rPr>
          <w:rFonts w:ascii="Arial" w:hAnsi="Arial" w:cs="Arial"/>
          <w:b/>
          <w:rPrChange w:id="372" w:author="adriana.araujo" w:date="2016-10-14T13:30:00Z">
            <w:rPr>
              <w:rFonts w:ascii="Arial" w:hAnsi="Arial" w:cs="Arial"/>
              <w:b/>
            </w:rPr>
          </w:rPrChange>
        </w:rPr>
        <w:t xml:space="preserve">sejam </w:t>
      </w:r>
      <w:r w:rsidR="00CB36FC" w:rsidRPr="007345B7">
        <w:rPr>
          <w:rFonts w:ascii="Arial" w:hAnsi="Arial" w:cs="Arial"/>
          <w:b/>
          <w:rPrChange w:id="373" w:author="adriana.araujo" w:date="2016-10-14T13:30:00Z">
            <w:rPr>
              <w:rFonts w:ascii="Arial" w:hAnsi="Arial" w:cs="Arial"/>
              <w:b/>
            </w:rPr>
          </w:rPrChange>
        </w:rPr>
        <w:t xml:space="preserve">juntadas </w:t>
      </w:r>
      <w:r w:rsidR="00CB36FC" w:rsidRPr="007345B7">
        <w:rPr>
          <w:rFonts w:ascii="Arial" w:hAnsi="Arial" w:cs="Arial"/>
          <w:rPrChange w:id="374" w:author="adriana.araujo" w:date="2016-10-14T13:30:00Z">
            <w:rPr>
              <w:rFonts w:ascii="Arial" w:hAnsi="Arial" w:cs="Arial"/>
            </w:rPr>
          </w:rPrChange>
        </w:rPr>
        <w:t>a</w:t>
      </w:r>
      <w:r w:rsidRPr="007345B7">
        <w:rPr>
          <w:rFonts w:ascii="Arial" w:hAnsi="Arial" w:cs="Arial"/>
          <w:rPrChange w:id="375" w:author="adriana.araujo" w:date="2016-10-14T13:30:00Z">
            <w:rPr>
              <w:rFonts w:ascii="Arial" w:hAnsi="Arial" w:cs="Arial"/>
            </w:rPr>
          </w:rPrChange>
        </w:rPr>
        <w:t>os autos em atendimento à legislação pertinente.</w:t>
      </w:r>
    </w:p>
    <w:p w:rsidR="009F0990" w:rsidRPr="007345B7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  <w:rPrChange w:id="376" w:author="adriana.araujo" w:date="2016-10-14T13:30:00Z">
            <w:rPr>
              <w:rFonts w:ascii="Arial" w:hAnsi="Arial" w:cs="Arial"/>
              <w:b/>
              <w:color w:val="FF0000"/>
            </w:rPr>
          </w:rPrChange>
        </w:rPr>
      </w:pPr>
      <w:bookmarkStart w:id="377" w:name="_GoBack"/>
      <w:bookmarkEnd w:id="377"/>
    </w:p>
    <w:p w:rsidR="001D3764" w:rsidRPr="007345B7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rPrChange w:id="378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b/>
          <w:rPrChange w:id="379" w:author="adriana.araujo" w:date="2016-10-14T13:30:00Z">
            <w:rPr>
              <w:rFonts w:ascii="Arial" w:hAnsi="Arial" w:cs="Arial"/>
              <w:b/>
            </w:rPr>
          </w:rPrChange>
        </w:rPr>
        <w:t>4 - CONCLUSÃO</w:t>
      </w:r>
    </w:p>
    <w:p w:rsidR="001D3764" w:rsidRPr="007345B7" w:rsidRDefault="001D3764" w:rsidP="007729E1">
      <w:pPr>
        <w:pStyle w:val="SemEspaamento"/>
        <w:spacing w:line="360" w:lineRule="auto"/>
        <w:jc w:val="both"/>
        <w:rPr>
          <w:rFonts w:ascii="Arial" w:hAnsi="Arial" w:cs="Arial"/>
          <w:rPrChange w:id="380" w:author="adriana.araujo" w:date="2016-10-14T13:30:00Z">
            <w:rPr>
              <w:rFonts w:ascii="Arial" w:hAnsi="Arial" w:cs="Arial"/>
            </w:rPr>
          </w:rPrChange>
        </w:rPr>
      </w:pPr>
    </w:p>
    <w:p w:rsidR="000E75D9" w:rsidRPr="007345B7" w:rsidRDefault="000E75D9" w:rsidP="000E75D9">
      <w:pPr>
        <w:suppressAutoHyphens/>
        <w:spacing w:after="0" w:line="360" w:lineRule="auto"/>
        <w:ind w:firstLine="708"/>
        <w:jc w:val="both"/>
        <w:rPr>
          <w:ins w:id="381" w:author="adriana.araujo" w:date="2016-10-14T13:15:00Z"/>
          <w:rFonts w:ascii="Arial" w:hAnsi="Arial" w:cs="Arial"/>
          <w:strike/>
          <w:rPrChange w:id="382" w:author="adriana.araujo" w:date="2016-10-14T13:30:00Z">
            <w:rPr>
              <w:ins w:id="383" w:author="adriana.araujo" w:date="2016-10-14T13:15:00Z"/>
              <w:rFonts w:ascii="Arial" w:hAnsi="Arial" w:cs="Arial"/>
              <w:strike/>
            </w:rPr>
          </w:rPrChange>
        </w:rPr>
      </w:pPr>
      <w:ins w:id="384" w:author="adriana.araujo" w:date="2016-10-14T13:15:00Z">
        <w:r w:rsidRPr="007345B7">
          <w:rPr>
            <w:rFonts w:ascii="Arial" w:hAnsi="Arial" w:cs="Arial"/>
            <w:rPrChange w:id="385" w:author="adriana.araujo" w:date="2016-10-14T13:30:00Z">
              <w:rPr>
                <w:rFonts w:ascii="Arial" w:hAnsi="Arial" w:cs="Arial"/>
              </w:rPr>
            </w:rPrChange>
          </w:rPr>
          <w:t xml:space="preserve">O Processo de pagamento da Empresa </w:t>
        </w:r>
      </w:ins>
      <w:ins w:id="386" w:author="adriana.araujo" w:date="2016-10-14T13:16:00Z">
        <w:r w:rsidRPr="007345B7">
          <w:rPr>
            <w:rFonts w:ascii="Arial" w:hAnsi="Arial" w:cs="Arial"/>
            <w:rPrChange w:id="387" w:author="adriana.araujo" w:date="2016-10-14T13:30:00Z">
              <w:rPr>
                <w:rFonts w:ascii="Arial" w:hAnsi="Arial" w:cs="Arial"/>
              </w:rPr>
            </w:rPrChange>
          </w:rPr>
          <w:t>PIMENTEL ENGENHARIA LTDA</w:t>
        </w:r>
      </w:ins>
      <w:ins w:id="388" w:author="adriana.araujo" w:date="2016-10-14T13:15:00Z">
        <w:r w:rsidRPr="007345B7">
          <w:rPr>
            <w:rFonts w:ascii="Arial" w:hAnsi="Arial" w:cs="Arial"/>
            <w:bCs/>
            <w:rPrChange w:id="389" w:author="adriana.araujo" w:date="2016-10-14T13:30:00Z">
              <w:rPr>
                <w:rFonts w:ascii="Arial" w:hAnsi="Arial" w:cs="Arial"/>
                <w:bCs/>
              </w:rPr>
            </w:rPrChange>
          </w:rPr>
          <w:t>,</w:t>
        </w:r>
        <w:r w:rsidRPr="007345B7">
          <w:rPr>
            <w:rFonts w:ascii="Arial" w:hAnsi="Arial" w:cs="Arial"/>
            <w:rPrChange w:id="390" w:author="adriana.araujo" w:date="2016-10-14T13:30:00Z">
              <w:rPr>
                <w:rFonts w:ascii="Arial" w:hAnsi="Arial" w:cs="Arial"/>
              </w:rPr>
            </w:rPrChange>
          </w:rPr>
          <w:t xml:space="preserve"> referente</w:t>
        </w:r>
        <w:r w:rsidRPr="007345B7">
          <w:rPr>
            <w:rFonts w:ascii="Arial" w:hAnsi="Arial" w:cs="Arial"/>
            <w:bCs/>
            <w:rPrChange w:id="391" w:author="adriana.araujo" w:date="2016-10-14T13:30:00Z">
              <w:rPr>
                <w:rFonts w:ascii="Arial" w:hAnsi="Arial" w:cs="Arial"/>
                <w:bCs/>
              </w:rPr>
            </w:rPrChange>
          </w:rPr>
          <w:t xml:space="preserve"> </w:t>
        </w:r>
      </w:ins>
      <w:ins w:id="392" w:author="adriana.araujo" w:date="2016-10-14T13:16:00Z">
        <w:r w:rsidRPr="007345B7">
          <w:rPr>
            <w:rFonts w:ascii="Arial" w:hAnsi="Arial" w:cs="Arial"/>
            <w:bCs/>
            <w:rPrChange w:id="393" w:author="adriana.araujo" w:date="2016-10-14T13:30:00Z">
              <w:rPr>
                <w:rFonts w:ascii="Arial" w:hAnsi="Arial" w:cs="Arial"/>
                <w:bCs/>
              </w:rPr>
            </w:rPrChange>
          </w:rPr>
          <w:t>à</w:t>
        </w:r>
      </w:ins>
      <w:ins w:id="394" w:author="adriana.araujo" w:date="2016-10-14T13:15:00Z">
        <w:r w:rsidRPr="007345B7">
          <w:rPr>
            <w:rFonts w:ascii="Arial" w:hAnsi="Arial" w:cs="Arial"/>
            <w:bCs/>
            <w:rPrChange w:id="395" w:author="adriana.araujo" w:date="2016-10-14T13:30:00Z">
              <w:rPr>
                <w:rFonts w:ascii="Arial" w:hAnsi="Arial" w:cs="Arial"/>
                <w:bCs/>
              </w:rPr>
            </w:rPrChange>
          </w:rPr>
          <w:t xml:space="preserve"> </w:t>
        </w:r>
      </w:ins>
      <w:ins w:id="396" w:author="adriana.araujo" w:date="2016-10-14T13:17:00Z">
        <w:r w:rsidRPr="007345B7">
          <w:rPr>
            <w:rFonts w:ascii="Arial" w:hAnsi="Arial" w:cs="Arial"/>
            <w:bCs/>
            <w:rPrChange w:id="397" w:author="adriana.araujo" w:date="2016-10-14T13:30:00Z">
              <w:rPr>
                <w:rFonts w:ascii="Arial" w:hAnsi="Arial" w:cs="Arial"/>
                <w:bCs/>
              </w:rPr>
            </w:rPrChange>
          </w:rPr>
          <w:t>vigilância do canteiro da obra durante o seu per</w:t>
        </w:r>
      </w:ins>
      <w:ins w:id="398" w:author="adriana.araujo" w:date="2016-10-14T13:18:00Z">
        <w:r w:rsidRPr="007345B7">
          <w:rPr>
            <w:rFonts w:ascii="Arial" w:hAnsi="Arial" w:cs="Arial"/>
            <w:bCs/>
            <w:rPrChange w:id="399" w:author="adriana.araujo" w:date="2016-10-14T13:30:00Z">
              <w:rPr>
                <w:rFonts w:ascii="Arial" w:hAnsi="Arial" w:cs="Arial"/>
                <w:bCs/>
              </w:rPr>
            </w:rPrChange>
          </w:rPr>
          <w:t>íodo de paralisação, bem como a complementação dos custos da involução da obra</w:t>
        </w:r>
      </w:ins>
      <w:ins w:id="400" w:author="adriana.araujo" w:date="2016-10-14T13:19:00Z">
        <w:r w:rsidRPr="007345B7">
          <w:rPr>
            <w:rFonts w:ascii="Arial" w:hAnsi="Arial" w:cs="Arial"/>
            <w:bCs/>
            <w:rPrChange w:id="401" w:author="adriana.araujo" w:date="2016-10-14T13:30:00Z">
              <w:rPr>
                <w:rFonts w:ascii="Arial" w:hAnsi="Arial" w:cs="Arial"/>
                <w:bCs/>
              </w:rPr>
            </w:rPrChange>
          </w:rPr>
          <w:t xml:space="preserve"> de construção do novo IML de Maceió</w:t>
        </w:r>
      </w:ins>
      <w:ins w:id="402" w:author="adriana.araujo" w:date="2016-10-14T13:15:00Z">
        <w:r w:rsidRPr="007345B7">
          <w:rPr>
            <w:rFonts w:ascii="Arial" w:hAnsi="Arial" w:cs="Arial"/>
            <w:bCs/>
            <w:color w:val="FF0000"/>
            <w:rPrChange w:id="403" w:author="adriana.araujo" w:date="2016-10-14T13:30:00Z">
              <w:rPr>
                <w:rFonts w:ascii="Arial" w:hAnsi="Arial" w:cs="Arial"/>
                <w:bCs/>
                <w:color w:val="FF0000"/>
              </w:rPr>
            </w:rPrChange>
          </w:rPr>
          <w:t xml:space="preserve">, no valor de </w:t>
        </w:r>
        <w:r w:rsidRPr="007345B7">
          <w:rPr>
            <w:rFonts w:ascii="Arial" w:hAnsi="Arial" w:cs="Arial"/>
            <w:color w:val="FF0000"/>
            <w:rPrChange w:id="404" w:author="adriana.araujo" w:date="2016-10-14T13:30:00Z">
              <w:rPr>
                <w:rFonts w:ascii="Arial" w:hAnsi="Arial" w:cs="Arial"/>
                <w:color w:val="FF0000"/>
              </w:rPr>
            </w:rPrChange>
          </w:rPr>
          <w:t>R$</w:t>
        </w:r>
      </w:ins>
      <w:ins w:id="405" w:author="adriana.araujo" w:date="2016-10-14T13:19:00Z">
        <w:r w:rsidRPr="007345B7">
          <w:rPr>
            <w:rFonts w:ascii="Arial" w:hAnsi="Arial" w:cs="Arial"/>
            <w:color w:val="FF0000"/>
            <w:rPrChange w:id="406" w:author="adriana.araujo" w:date="2016-10-14T13:30:00Z">
              <w:rPr>
                <w:rFonts w:ascii="Arial" w:hAnsi="Arial" w:cs="Arial"/>
                <w:color w:val="FF0000"/>
              </w:rPr>
            </w:rPrChange>
          </w:rPr>
          <w:t>144.645,09</w:t>
        </w:r>
      </w:ins>
      <w:ins w:id="407" w:author="adriana.araujo" w:date="2016-10-14T13:15:00Z">
        <w:r w:rsidRPr="007345B7">
          <w:rPr>
            <w:rFonts w:ascii="Arial" w:hAnsi="Arial" w:cs="Arial"/>
            <w:color w:val="FF0000"/>
            <w:rPrChange w:id="408" w:author="adriana.araujo" w:date="2016-10-14T13:30:00Z">
              <w:rPr>
                <w:rFonts w:ascii="Arial" w:hAnsi="Arial" w:cs="Arial"/>
                <w:color w:val="FF0000"/>
              </w:rPr>
            </w:rPrChange>
          </w:rPr>
          <w:t xml:space="preserve"> (</w:t>
        </w:r>
      </w:ins>
      <w:ins w:id="409" w:author="adriana.araujo" w:date="2016-10-14T13:20:00Z">
        <w:r w:rsidRPr="007345B7">
          <w:rPr>
            <w:rFonts w:ascii="Arial" w:hAnsi="Arial" w:cs="Arial"/>
            <w:color w:val="FF0000"/>
            <w:rPrChange w:id="410" w:author="adriana.araujo" w:date="2016-10-14T13:30:00Z">
              <w:rPr>
                <w:rFonts w:ascii="Arial" w:hAnsi="Arial" w:cs="Arial"/>
                <w:color w:val="FF0000"/>
              </w:rPr>
            </w:rPrChange>
          </w:rPr>
          <w:t>cento e quarenta e quatro mil, seiscentos e quarenta e cinco reais e nove centavos</w:t>
        </w:r>
      </w:ins>
      <w:ins w:id="411" w:author="adriana.araujo" w:date="2016-10-14T13:15:00Z">
        <w:r w:rsidRPr="007345B7">
          <w:rPr>
            <w:rFonts w:ascii="Arial" w:hAnsi="Arial" w:cs="Arial"/>
            <w:color w:val="FF0000"/>
            <w:rPrChange w:id="412" w:author="adriana.araujo" w:date="2016-10-14T13:30:00Z">
              <w:rPr>
                <w:rFonts w:ascii="Arial" w:hAnsi="Arial" w:cs="Arial"/>
                <w:color w:val="FF0000"/>
              </w:rPr>
            </w:rPrChange>
          </w:rPr>
          <w:t xml:space="preserve">), refere-se ao período de </w:t>
        </w:r>
      </w:ins>
      <w:ins w:id="413" w:author="adriana.araujo" w:date="2016-10-14T13:21:00Z">
        <w:r w:rsidR="00261254" w:rsidRPr="007345B7">
          <w:rPr>
            <w:rFonts w:ascii="Arial" w:hAnsi="Arial" w:cs="Arial"/>
            <w:color w:val="FF0000"/>
            <w:rPrChange w:id="414" w:author="adriana.araujo" w:date="2016-10-14T13:30:00Z">
              <w:rPr>
                <w:rFonts w:ascii="Arial" w:hAnsi="Arial" w:cs="Arial"/>
                <w:color w:val="FF0000"/>
              </w:rPr>
            </w:rPrChange>
          </w:rPr>
          <w:t>deze</w:t>
        </w:r>
      </w:ins>
      <w:ins w:id="415" w:author="adriana.araujo" w:date="2016-10-14T13:22:00Z">
        <w:r w:rsidR="00261254" w:rsidRPr="007345B7">
          <w:rPr>
            <w:rFonts w:ascii="Arial" w:hAnsi="Arial" w:cs="Arial"/>
            <w:color w:val="FF0000"/>
            <w:rPrChange w:id="416" w:author="adriana.araujo" w:date="2016-10-14T13:30:00Z">
              <w:rPr>
                <w:rFonts w:ascii="Arial" w:hAnsi="Arial" w:cs="Arial"/>
                <w:color w:val="FF0000"/>
              </w:rPr>
            </w:rPrChange>
          </w:rPr>
          <w:t>m</w:t>
        </w:r>
      </w:ins>
      <w:ins w:id="417" w:author="adriana.araujo" w:date="2016-10-14T13:21:00Z">
        <w:r w:rsidR="00261254" w:rsidRPr="007345B7">
          <w:rPr>
            <w:rFonts w:ascii="Arial" w:hAnsi="Arial" w:cs="Arial"/>
            <w:color w:val="FF0000"/>
            <w:rPrChange w:id="418" w:author="adriana.araujo" w:date="2016-10-14T13:30:00Z">
              <w:rPr>
                <w:rFonts w:ascii="Arial" w:hAnsi="Arial" w:cs="Arial"/>
                <w:color w:val="FF0000"/>
              </w:rPr>
            </w:rPrChange>
          </w:rPr>
          <w:t>bro de 2014.</w:t>
        </w:r>
      </w:ins>
      <w:ins w:id="419" w:author="adriana.araujo" w:date="2016-10-14T13:22:00Z">
        <w:r w:rsidR="00261254" w:rsidRPr="007345B7">
          <w:rPr>
            <w:rFonts w:ascii="Arial" w:hAnsi="Arial" w:cs="Arial"/>
            <w:rPrChange w:id="420" w:author="adriana.araujo" w:date="2016-10-14T13:30:00Z">
              <w:rPr>
                <w:rFonts w:ascii="Arial" w:hAnsi="Arial" w:cs="Arial"/>
              </w:rPr>
            </w:rPrChange>
          </w:rPr>
          <w:t xml:space="preserve"> </w:t>
        </w:r>
      </w:ins>
    </w:p>
    <w:p w:rsidR="000E75D9" w:rsidRPr="007345B7" w:rsidRDefault="000E75D9" w:rsidP="000E75D9">
      <w:pPr>
        <w:spacing w:after="0" w:line="360" w:lineRule="auto"/>
        <w:ind w:firstLine="708"/>
        <w:jc w:val="both"/>
        <w:rPr>
          <w:ins w:id="421" w:author="adriana.araujo" w:date="2016-10-14T13:15:00Z"/>
          <w:rFonts w:ascii="Arial" w:hAnsi="Arial" w:cs="Arial"/>
          <w:rPrChange w:id="422" w:author="adriana.araujo" w:date="2016-10-14T13:30:00Z">
            <w:rPr>
              <w:ins w:id="423" w:author="adriana.araujo" w:date="2016-10-14T13:15:00Z"/>
              <w:rFonts w:ascii="Arial" w:hAnsi="Arial" w:cs="Arial"/>
            </w:rPr>
          </w:rPrChange>
        </w:rPr>
      </w:pPr>
      <w:ins w:id="424" w:author="adriana.araujo" w:date="2016-10-14T13:15:00Z">
        <w:r w:rsidRPr="007345B7">
          <w:rPr>
            <w:rFonts w:ascii="Arial" w:hAnsi="Arial" w:cs="Arial"/>
            <w:rPrChange w:id="425" w:author="adriana.araujo" w:date="2016-10-14T13:30:00Z">
              <w:rPr>
                <w:rFonts w:ascii="Arial" w:hAnsi="Arial" w:cs="Arial"/>
              </w:rPr>
            </w:rPrChange>
          </w:rPr>
          <w:t xml:space="preserve">Entende-se que o </w:t>
        </w:r>
        <w:r w:rsidRPr="007345B7">
          <w:rPr>
            <w:rFonts w:ascii="Arial" w:hAnsi="Arial" w:cs="Arial"/>
            <w:u w:val="single"/>
            <w:rPrChange w:id="426" w:author="adriana.araujo" w:date="2016-10-14T13:30:00Z">
              <w:rPr>
                <w:rFonts w:ascii="Arial" w:hAnsi="Arial" w:cs="Arial"/>
                <w:u w:val="single"/>
              </w:rPr>
            </w:rPrChange>
          </w:rPr>
          <w:t>DÉBITO TEM PROCEDÊNCIA</w:t>
        </w:r>
        <w:r w:rsidRPr="007345B7">
          <w:rPr>
            <w:rFonts w:ascii="Arial" w:hAnsi="Arial" w:cs="Arial"/>
            <w:rPrChange w:id="427" w:author="adriana.araujo" w:date="2016-10-14T13:30:00Z">
              <w:rPr>
                <w:rFonts w:ascii="Arial" w:hAnsi="Arial" w:cs="Arial"/>
              </w:rPr>
            </w:rPrChange>
          </w:rPr>
          <w:t xml:space="preserve">, em face dos documentos apresentados e apensados aos autos, analisados no presente </w:t>
        </w:r>
        <w:proofErr w:type="gramStart"/>
        <w:r w:rsidRPr="007345B7">
          <w:rPr>
            <w:rFonts w:ascii="Arial" w:hAnsi="Arial" w:cs="Arial"/>
            <w:rPrChange w:id="428" w:author="adriana.araujo" w:date="2016-10-14T13:30:00Z">
              <w:rPr>
                <w:rFonts w:ascii="Arial" w:hAnsi="Arial" w:cs="Arial"/>
              </w:rPr>
            </w:rPrChange>
          </w:rPr>
          <w:t>parecer</w:t>
        </w:r>
        <w:proofErr w:type="gramEnd"/>
        <w:r w:rsidRPr="007345B7">
          <w:rPr>
            <w:rFonts w:ascii="Arial" w:hAnsi="Arial" w:cs="Arial"/>
            <w:rPrChange w:id="429" w:author="adriana.araujo" w:date="2016-10-14T13:30:00Z">
              <w:rPr>
                <w:rFonts w:ascii="Arial" w:hAnsi="Arial" w:cs="Arial"/>
              </w:rPr>
            </w:rPrChange>
          </w:rPr>
          <w:t xml:space="preserve"> nos itens 1, 2 e 3. </w:t>
        </w:r>
      </w:ins>
    </w:p>
    <w:p w:rsidR="000E75D9" w:rsidRPr="007345B7" w:rsidRDefault="000E75D9" w:rsidP="000E75D9">
      <w:pPr>
        <w:pStyle w:val="SemEspaamento"/>
        <w:spacing w:line="360" w:lineRule="auto"/>
        <w:ind w:firstLine="708"/>
        <w:jc w:val="both"/>
        <w:rPr>
          <w:ins w:id="430" w:author="adriana.araujo" w:date="2016-10-14T13:15:00Z"/>
          <w:rFonts w:ascii="Arial" w:hAnsi="Arial" w:cs="Arial"/>
          <w:rPrChange w:id="431" w:author="adriana.araujo" w:date="2016-10-14T13:30:00Z">
            <w:rPr>
              <w:ins w:id="432" w:author="adriana.araujo" w:date="2016-10-14T13:15:00Z"/>
              <w:rFonts w:ascii="Arial" w:hAnsi="Arial" w:cs="Arial"/>
            </w:rPr>
          </w:rPrChange>
        </w:rPr>
      </w:pPr>
      <w:ins w:id="433" w:author="adriana.araujo" w:date="2016-10-14T13:15:00Z">
        <w:r w:rsidRPr="007345B7">
          <w:rPr>
            <w:rFonts w:ascii="Arial" w:hAnsi="Arial" w:cs="Arial"/>
            <w:rPrChange w:id="434" w:author="adriana.araujo" w:date="2016-10-14T13:30:00Z">
              <w:rPr>
                <w:rFonts w:ascii="Arial" w:hAnsi="Arial" w:cs="Arial"/>
              </w:rPr>
            </w:rPrChange>
          </w:rPr>
          <w:lastRenderedPageBreak/>
          <w:t>Recomendamos que, para a realização dos pagamentos, sejam solucionadas as pendências processuais apontadas no subitem 3.1, letras “a” até “</w:t>
        </w:r>
      </w:ins>
      <w:ins w:id="435" w:author="adriana.araujo" w:date="2016-10-14T13:22:00Z">
        <w:r w:rsidR="00261254" w:rsidRPr="007345B7">
          <w:rPr>
            <w:rFonts w:ascii="Arial" w:hAnsi="Arial" w:cs="Arial"/>
            <w:rPrChange w:id="436" w:author="adriana.araujo" w:date="2016-10-14T13:30:00Z">
              <w:rPr>
                <w:rFonts w:ascii="Arial" w:hAnsi="Arial" w:cs="Arial"/>
              </w:rPr>
            </w:rPrChange>
          </w:rPr>
          <w:t>d</w:t>
        </w:r>
      </w:ins>
      <w:ins w:id="437" w:author="adriana.araujo" w:date="2016-10-14T13:15:00Z">
        <w:r w:rsidRPr="007345B7">
          <w:rPr>
            <w:rFonts w:ascii="Arial" w:hAnsi="Arial" w:cs="Arial"/>
            <w:rPrChange w:id="438" w:author="adriana.araujo" w:date="2016-10-14T13:30:00Z">
              <w:rPr>
                <w:rFonts w:ascii="Arial" w:hAnsi="Arial" w:cs="Arial"/>
              </w:rPr>
            </w:rPrChange>
          </w:rPr>
          <w:t>”.</w:t>
        </w:r>
      </w:ins>
    </w:p>
    <w:p w:rsidR="000E75D9" w:rsidRPr="007345B7" w:rsidRDefault="000E75D9" w:rsidP="000E75D9">
      <w:pPr>
        <w:pStyle w:val="SemEspaamento"/>
        <w:spacing w:line="360" w:lineRule="auto"/>
        <w:ind w:firstLine="708"/>
        <w:jc w:val="both"/>
        <w:rPr>
          <w:ins w:id="439" w:author="adriana.araujo" w:date="2016-10-14T13:15:00Z"/>
          <w:rFonts w:ascii="Arial" w:hAnsi="Arial" w:cs="Arial"/>
          <w:rPrChange w:id="440" w:author="adriana.araujo" w:date="2016-10-14T13:30:00Z">
            <w:rPr>
              <w:ins w:id="441" w:author="adriana.araujo" w:date="2016-10-14T13:15:00Z"/>
              <w:rFonts w:ascii="Arial" w:hAnsi="Arial" w:cs="Arial"/>
            </w:rPr>
          </w:rPrChange>
        </w:rPr>
      </w:pPr>
      <w:ins w:id="442" w:author="adriana.araujo" w:date="2016-10-14T13:15:00Z">
        <w:r w:rsidRPr="007345B7">
          <w:rPr>
            <w:rFonts w:ascii="Arial" w:hAnsi="Arial" w:cs="Arial"/>
            <w:rPrChange w:id="443" w:author="adriana.araujo" w:date="2016-10-14T13:30:00Z">
              <w:rPr>
                <w:rFonts w:ascii="Arial" w:hAnsi="Arial" w:cs="Arial"/>
              </w:rPr>
            </w:rPrChange>
          </w:rPr>
          <w:t>Encaminhem-se os autos ao Gabinete da Controladora Geral, para conhecimento do parecer apresentado, sugerindo o retorno dos autos a</w:t>
        </w:r>
      </w:ins>
      <w:ins w:id="444" w:author="adriana.araujo" w:date="2016-10-14T13:22:00Z">
        <w:r w:rsidR="00261254" w:rsidRPr="007345B7">
          <w:rPr>
            <w:rFonts w:ascii="Arial" w:hAnsi="Arial" w:cs="Arial"/>
            <w:rPrChange w:id="445" w:author="adriana.araujo" w:date="2016-10-14T13:30:00Z">
              <w:rPr>
                <w:rFonts w:ascii="Arial" w:hAnsi="Arial" w:cs="Arial"/>
              </w:rPr>
            </w:rPrChange>
          </w:rPr>
          <w:t xml:space="preserve"> Secretaria de Segurança </w:t>
        </w:r>
      </w:ins>
      <w:ins w:id="446" w:author="adriana.araujo" w:date="2016-10-14T13:23:00Z">
        <w:r w:rsidR="00261254" w:rsidRPr="007345B7">
          <w:rPr>
            <w:rFonts w:ascii="Arial" w:hAnsi="Arial" w:cs="Arial"/>
            <w:rPrChange w:id="447" w:author="adriana.araujo" w:date="2016-10-14T13:30:00Z">
              <w:rPr>
                <w:rFonts w:ascii="Arial" w:hAnsi="Arial" w:cs="Arial"/>
              </w:rPr>
            </w:rPrChange>
          </w:rPr>
          <w:t xml:space="preserve">Pública </w:t>
        </w:r>
        <w:r w:rsidR="00261254" w:rsidRPr="007345B7">
          <w:rPr>
            <w:rFonts w:ascii="Arial" w:hAnsi="Arial" w:cs="Arial"/>
            <w:rPrChange w:id="448" w:author="adriana.araujo" w:date="2016-10-14T13:30:00Z">
              <w:rPr>
                <w:rFonts w:ascii="Arial" w:hAnsi="Arial" w:cs="Arial"/>
              </w:rPr>
            </w:rPrChange>
          </w:rPr>
          <w:t>–</w:t>
        </w:r>
        <w:r w:rsidR="00261254" w:rsidRPr="007345B7">
          <w:rPr>
            <w:rFonts w:ascii="Arial" w:hAnsi="Arial" w:cs="Arial"/>
            <w:rPrChange w:id="449" w:author="adriana.araujo" w:date="2016-10-14T13:30:00Z">
              <w:rPr>
                <w:rFonts w:ascii="Arial" w:hAnsi="Arial" w:cs="Arial"/>
              </w:rPr>
            </w:rPrChange>
          </w:rPr>
          <w:t xml:space="preserve"> SSP/AL</w:t>
        </w:r>
      </w:ins>
      <w:ins w:id="450" w:author="adriana.araujo" w:date="2016-10-14T13:15:00Z">
        <w:r w:rsidRPr="007345B7">
          <w:rPr>
            <w:rFonts w:ascii="Arial" w:hAnsi="Arial" w:cs="Arial"/>
            <w:rPrChange w:id="451" w:author="adriana.araujo" w:date="2016-10-14T13:30:00Z">
              <w:rPr>
                <w:rFonts w:ascii="Arial" w:hAnsi="Arial" w:cs="Arial"/>
              </w:rPr>
            </w:rPrChange>
          </w:rPr>
          <w:t>, para conhecimento e procedimentos de sua competência, ato contínuo, que seja realizado o pagamento.</w:t>
        </w:r>
      </w:ins>
    </w:p>
    <w:p w:rsidR="000E4D70" w:rsidRPr="007345B7" w:rsidDel="00261254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del w:id="452" w:author="adriana.araujo" w:date="2016-10-14T13:23:00Z"/>
          <w:rFonts w:ascii="Arial" w:hAnsi="Arial" w:cs="Arial"/>
          <w:rPrChange w:id="453" w:author="adriana.araujo" w:date="2016-10-14T13:30:00Z">
            <w:rPr>
              <w:del w:id="454" w:author="adriana.araujo" w:date="2016-10-14T13:23:00Z"/>
              <w:rFonts w:ascii="Arial" w:hAnsi="Arial" w:cs="Arial"/>
            </w:rPr>
          </w:rPrChange>
        </w:rPr>
      </w:pPr>
      <w:del w:id="455" w:author="adriana.araujo" w:date="2016-10-14T13:23:00Z">
        <w:r w:rsidRPr="007345B7" w:rsidDel="00261254">
          <w:rPr>
            <w:rFonts w:ascii="Arial" w:hAnsi="Arial" w:cs="Arial"/>
            <w:rPrChange w:id="456" w:author="adriana.araujo" w:date="2016-10-14T13:30:00Z">
              <w:rPr>
                <w:rFonts w:ascii="Arial" w:hAnsi="Arial" w:cs="Arial"/>
              </w:rPr>
            </w:rPrChange>
          </w:rPr>
          <w:delText>Encaminhem-se os autos a</w:delText>
        </w:r>
        <w:r w:rsidR="006D306A" w:rsidRPr="007345B7" w:rsidDel="00261254">
          <w:rPr>
            <w:rFonts w:ascii="Arial" w:hAnsi="Arial" w:cs="Arial"/>
            <w:rPrChange w:id="457" w:author="adriana.araujo" w:date="2016-10-14T13:30:00Z">
              <w:rPr>
                <w:rFonts w:ascii="Arial" w:hAnsi="Arial" w:cs="Arial"/>
              </w:rPr>
            </w:rPrChange>
          </w:rPr>
          <w:delText>o gabinete da</w:delText>
        </w:r>
        <w:r w:rsidR="001A75BF" w:rsidRPr="007345B7" w:rsidDel="00261254">
          <w:rPr>
            <w:rFonts w:ascii="Arial" w:hAnsi="Arial" w:cs="Arial"/>
            <w:rPrChange w:id="458" w:author="adriana.araujo" w:date="2016-10-14T13:30:00Z">
              <w:rPr>
                <w:rFonts w:ascii="Arial" w:hAnsi="Arial" w:cs="Arial"/>
              </w:rPr>
            </w:rPrChange>
          </w:rPr>
          <w:delText xml:space="preserve"> </w:delText>
        </w:r>
        <w:r w:rsidR="006D306A" w:rsidRPr="007345B7" w:rsidDel="00261254">
          <w:rPr>
            <w:rFonts w:ascii="Arial" w:hAnsi="Arial" w:cs="Arial"/>
            <w:rPrChange w:id="459" w:author="adriana.araujo" w:date="2016-10-14T13:30:00Z">
              <w:rPr>
                <w:rFonts w:ascii="Arial" w:hAnsi="Arial" w:cs="Arial"/>
              </w:rPr>
            </w:rPrChange>
          </w:rPr>
          <w:delText xml:space="preserve">Controladora Geral, </w:delText>
        </w:r>
        <w:r w:rsidRPr="007345B7" w:rsidDel="00261254">
          <w:rPr>
            <w:rFonts w:ascii="Arial" w:hAnsi="Arial" w:cs="Arial"/>
            <w:rPrChange w:id="460" w:author="adriana.araujo" w:date="2016-10-14T13:30:00Z">
              <w:rPr>
                <w:rFonts w:ascii="Arial" w:hAnsi="Arial" w:cs="Arial"/>
              </w:rPr>
            </w:rPrChange>
          </w:rPr>
          <w:delText xml:space="preserve">para conhecimento da análise apresentada e providências, sugerindo </w:delText>
        </w:r>
        <w:r w:rsidR="00A426CC" w:rsidRPr="007345B7" w:rsidDel="00261254">
          <w:rPr>
            <w:rFonts w:ascii="Arial" w:hAnsi="Arial" w:cs="Arial"/>
            <w:rPrChange w:id="461" w:author="adriana.araujo" w:date="2016-10-14T13:30:00Z">
              <w:rPr>
                <w:rFonts w:ascii="Arial" w:hAnsi="Arial" w:cs="Arial"/>
              </w:rPr>
            </w:rPrChange>
          </w:rPr>
          <w:delText>a devolução dos autos ao Órgão de origem</w:delText>
        </w:r>
        <w:r w:rsidRPr="007345B7" w:rsidDel="00261254">
          <w:rPr>
            <w:rFonts w:ascii="Arial" w:hAnsi="Arial" w:cs="Arial"/>
            <w:rPrChange w:id="462" w:author="adriana.araujo" w:date="2016-10-14T13:30:00Z">
              <w:rPr>
                <w:rFonts w:ascii="Arial" w:hAnsi="Arial" w:cs="Arial"/>
              </w:rPr>
            </w:rPrChange>
          </w:rPr>
          <w:delText>, para a solução da</w:delText>
        </w:r>
        <w:r w:rsidR="00095A57" w:rsidRPr="007345B7" w:rsidDel="00261254">
          <w:rPr>
            <w:rFonts w:ascii="Arial" w:hAnsi="Arial" w:cs="Arial"/>
            <w:rPrChange w:id="463" w:author="adriana.araujo" w:date="2016-10-14T13:30:00Z">
              <w:rPr>
                <w:rFonts w:ascii="Arial" w:hAnsi="Arial" w:cs="Arial"/>
              </w:rPr>
            </w:rPrChange>
          </w:rPr>
          <w:delText>s</w:delText>
        </w:r>
        <w:r w:rsidRPr="007345B7" w:rsidDel="00261254">
          <w:rPr>
            <w:rFonts w:ascii="Arial" w:hAnsi="Arial" w:cs="Arial"/>
            <w:rPrChange w:id="464" w:author="adriana.araujo" w:date="2016-10-14T13:30:00Z">
              <w:rPr>
                <w:rFonts w:ascii="Arial" w:hAnsi="Arial" w:cs="Arial"/>
              </w:rPr>
            </w:rPrChange>
          </w:rPr>
          <w:delText xml:space="preserve"> pendência</w:delText>
        </w:r>
        <w:r w:rsidR="00095A57" w:rsidRPr="007345B7" w:rsidDel="00261254">
          <w:rPr>
            <w:rFonts w:ascii="Arial" w:hAnsi="Arial" w:cs="Arial"/>
            <w:rPrChange w:id="465" w:author="adriana.araujo" w:date="2016-10-14T13:30:00Z">
              <w:rPr>
                <w:rFonts w:ascii="Arial" w:hAnsi="Arial" w:cs="Arial"/>
              </w:rPr>
            </w:rPrChange>
          </w:rPr>
          <w:delText>s</w:delText>
        </w:r>
        <w:r w:rsidRPr="007345B7" w:rsidDel="00261254">
          <w:rPr>
            <w:rFonts w:ascii="Arial" w:hAnsi="Arial" w:cs="Arial"/>
            <w:rPrChange w:id="466" w:author="adriana.araujo" w:date="2016-10-14T13:30:00Z">
              <w:rPr>
                <w:rFonts w:ascii="Arial" w:hAnsi="Arial" w:cs="Arial"/>
              </w:rPr>
            </w:rPrChange>
          </w:rPr>
          <w:delText xml:space="preserve"> processua</w:delText>
        </w:r>
        <w:r w:rsidR="00095A57" w:rsidRPr="007345B7" w:rsidDel="00261254">
          <w:rPr>
            <w:rFonts w:ascii="Arial" w:hAnsi="Arial" w:cs="Arial"/>
            <w:rPrChange w:id="467" w:author="adriana.araujo" w:date="2016-10-14T13:30:00Z">
              <w:rPr>
                <w:rFonts w:ascii="Arial" w:hAnsi="Arial" w:cs="Arial"/>
              </w:rPr>
            </w:rPrChange>
          </w:rPr>
          <w:delText>is</w:delText>
        </w:r>
        <w:r w:rsidRPr="007345B7" w:rsidDel="00261254">
          <w:rPr>
            <w:rFonts w:ascii="Arial" w:hAnsi="Arial" w:cs="Arial"/>
            <w:rPrChange w:id="468" w:author="adriana.araujo" w:date="2016-10-14T13:30:00Z">
              <w:rPr>
                <w:rFonts w:ascii="Arial" w:hAnsi="Arial" w:cs="Arial"/>
              </w:rPr>
            </w:rPrChange>
          </w:rPr>
          <w:delText xml:space="preserve"> apontada no subitem 3.1</w:delText>
        </w:r>
        <w:r w:rsidR="00095A57" w:rsidRPr="007345B7" w:rsidDel="00261254">
          <w:rPr>
            <w:rFonts w:ascii="Arial" w:hAnsi="Arial" w:cs="Arial"/>
            <w:rPrChange w:id="469" w:author="adriana.araujo" w:date="2016-10-14T13:30:00Z">
              <w:rPr>
                <w:rFonts w:ascii="Arial" w:hAnsi="Arial" w:cs="Arial"/>
              </w:rPr>
            </w:rPrChange>
          </w:rPr>
          <w:delText xml:space="preserve">, </w:delText>
        </w:r>
        <w:r w:rsidR="00CB36FC" w:rsidRPr="007345B7" w:rsidDel="00261254">
          <w:rPr>
            <w:rFonts w:ascii="Arial" w:hAnsi="Arial" w:cs="Arial"/>
            <w:rPrChange w:id="470" w:author="adriana.araujo" w:date="2016-10-14T13:30:00Z">
              <w:rPr>
                <w:rFonts w:ascii="Arial" w:hAnsi="Arial" w:cs="Arial"/>
              </w:rPr>
            </w:rPrChange>
          </w:rPr>
          <w:delText xml:space="preserve">alíneas </w:delText>
        </w:r>
        <w:r w:rsidR="00095A57" w:rsidRPr="007345B7" w:rsidDel="00261254">
          <w:rPr>
            <w:rFonts w:ascii="Arial" w:hAnsi="Arial" w:cs="Arial"/>
            <w:b/>
            <w:rPrChange w:id="471" w:author="adriana.araujo" w:date="2016-10-14T13:30:00Z">
              <w:rPr>
                <w:rFonts w:ascii="Arial" w:hAnsi="Arial" w:cs="Arial"/>
                <w:b/>
              </w:rPr>
            </w:rPrChange>
          </w:rPr>
          <w:delText xml:space="preserve">“a </w:delText>
        </w:r>
        <w:r w:rsidR="00095A57" w:rsidRPr="007345B7" w:rsidDel="00261254">
          <w:rPr>
            <w:rFonts w:ascii="Arial" w:hAnsi="Arial" w:cs="Arial"/>
            <w:rPrChange w:id="472" w:author="adriana.araujo" w:date="2016-10-14T13:30:00Z">
              <w:rPr>
                <w:rFonts w:ascii="Arial" w:hAnsi="Arial" w:cs="Arial"/>
              </w:rPr>
            </w:rPrChange>
          </w:rPr>
          <w:delText>a</w:delText>
        </w:r>
        <w:r w:rsidR="001A75BF" w:rsidRPr="007345B7" w:rsidDel="00261254">
          <w:rPr>
            <w:rFonts w:ascii="Arial" w:hAnsi="Arial" w:cs="Arial"/>
            <w:rPrChange w:id="473" w:author="adriana.araujo" w:date="2016-10-14T13:30:00Z">
              <w:rPr>
                <w:rFonts w:ascii="Arial" w:hAnsi="Arial" w:cs="Arial"/>
              </w:rPr>
            </w:rPrChange>
          </w:rPr>
          <w:delText xml:space="preserve"> </w:delText>
        </w:r>
        <w:r w:rsidR="001A75BF" w:rsidRPr="007345B7" w:rsidDel="00261254">
          <w:rPr>
            <w:rFonts w:ascii="Arial" w:hAnsi="Arial" w:cs="Arial"/>
            <w:b/>
            <w:rPrChange w:id="474" w:author="adriana.araujo" w:date="2016-10-14T13:30:00Z">
              <w:rPr>
                <w:rFonts w:ascii="Arial" w:hAnsi="Arial" w:cs="Arial"/>
                <w:b/>
              </w:rPr>
            </w:rPrChange>
          </w:rPr>
          <w:delText>d</w:delText>
        </w:r>
        <w:r w:rsidR="000E4D70" w:rsidRPr="007345B7" w:rsidDel="00261254">
          <w:rPr>
            <w:rFonts w:ascii="Arial" w:hAnsi="Arial" w:cs="Arial"/>
            <w:b/>
            <w:rPrChange w:id="475" w:author="adriana.araujo" w:date="2016-10-14T13:30:00Z">
              <w:rPr>
                <w:rFonts w:ascii="Arial" w:hAnsi="Arial" w:cs="Arial"/>
                <w:b/>
              </w:rPr>
            </w:rPrChange>
          </w:rPr>
          <w:delText>”</w:delText>
        </w:r>
        <w:r w:rsidR="000E4D70" w:rsidRPr="007345B7" w:rsidDel="00261254">
          <w:rPr>
            <w:rFonts w:ascii="Arial" w:hAnsi="Arial" w:cs="Arial"/>
            <w:rPrChange w:id="476" w:author="adriana.araujo" w:date="2016-10-14T13:30:00Z">
              <w:rPr>
                <w:rFonts w:ascii="Arial" w:hAnsi="Arial" w:cs="Arial"/>
              </w:rPr>
            </w:rPrChange>
          </w:rPr>
          <w:delText xml:space="preserve"> ato contínuo, que seja realizado o pagamento</w:delText>
        </w:r>
        <w:r w:rsidR="00DC0538" w:rsidRPr="007345B7" w:rsidDel="00261254">
          <w:rPr>
            <w:rFonts w:ascii="Arial" w:hAnsi="Arial" w:cs="Arial"/>
            <w:b/>
            <w:rPrChange w:id="477" w:author="adriana.araujo" w:date="2016-10-14T13:30:00Z">
              <w:rPr>
                <w:rFonts w:ascii="Arial" w:hAnsi="Arial" w:cs="Arial"/>
                <w:b/>
              </w:rPr>
            </w:rPrChange>
          </w:rPr>
          <w:delText xml:space="preserve"> </w:delText>
        </w:r>
        <w:r w:rsidR="00DC0538" w:rsidRPr="007345B7" w:rsidDel="00261254">
          <w:rPr>
            <w:rFonts w:ascii="Arial" w:hAnsi="Arial" w:cs="Arial"/>
            <w:rPrChange w:id="478" w:author="adriana.araujo" w:date="2016-10-14T13:30:00Z">
              <w:rPr>
                <w:rFonts w:ascii="Arial" w:hAnsi="Arial" w:cs="Arial"/>
              </w:rPr>
            </w:rPrChange>
          </w:rPr>
          <w:delText xml:space="preserve">no montante de </w:delText>
        </w:r>
        <w:r w:rsidR="00DC0538" w:rsidRPr="007345B7" w:rsidDel="00261254">
          <w:rPr>
            <w:rFonts w:ascii="Arial" w:hAnsi="Arial" w:cs="Arial"/>
            <w:b/>
            <w:rPrChange w:id="479" w:author="adriana.araujo" w:date="2016-10-14T13:30:00Z">
              <w:rPr>
                <w:rFonts w:ascii="Arial" w:hAnsi="Arial" w:cs="Arial"/>
                <w:b/>
              </w:rPr>
            </w:rPrChange>
          </w:rPr>
          <w:delText>R$ 144.645,09</w:delText>
        </w:r>
        <w:r w:rsidR="00DC0538" w:rsidRPr="007345B7" w:rsidDel="00261254">
          <w:rPr>
            <w:rFonts w:ascii="Arial" w:hAnsi="Arial" w:cs="Arial"/>
            <w:rPrChange w:id="480" w:author="adriana.araujo" w:date="2016-10-14T13:30:00Z">
              <w:rPr>
                <w:rFonts w:ascii="Arial" w:hAnsi="Arial" w:cs="Arial"/>
              </w:rPr>
            </w:rPrChange>
          </w:rPr>
          <w:delText xml:space="preserve"> (cento e quarenta e quatro mil, seiscentos e quarenta e cinco reais e nove centavos)</w:delText>
        </w:r>
        <w:r w:rsidR="000E4D70" w:rsidRPr="007345B7" w:rsidDel="00261254">
          <w:rPr>
            <w:rFonts w:ascii="Arial" w:hAnsi="Arial" w:cs="Arial"/>
            <w:rPrChange w:id="481" w:author="adriana.araujo" w:date="2016-10-14T13:30:00Z">
              <w:rPr>
                <w:rFonts w:ascii="Arial" w:hAnsi="Arial" w:cs="Arial"/>
              </w:rPr>
            </w:rPrChange>
          </w:rPr>
          <w:delText>.</w:delText>
        </w:r>
      </w:del>
    </w:p>
    <w:p w:rsidR="001D3764" w:rsidRPr="007345B7" w:rsidRDefault="001D3764" w:rsidP="007729E1">
      <w:pPr>
        <w:spacing w:after="0" w:line="360" w:lineRule="auto"/>
        <w:ind w:firstLine="709"/>
        <w:rPr>
          <w:rFonts w:ascii="Arial" w:hAnsi="Arial" w:cs="Arial"/>
          <w:rPrChange w:id="482" w:author="adriana.araujo" w:date="2016-10-14T13:30:00Z">
            <w:rPr>
              <w:rFonts w:ascii="Arial" w:hAnsi="Arial" w:cs="Arial"/>
            </w:rPr>
          </w:rPrChange>
        </w:rPr>
      </w:pPr>
    </w:p>
    <w:p w:rsidR="001D3764" w:rsidRPr="007345B7" w:rsidRDefault="001D3764" w:rsidP="007729E1">
      <w:pPr>
        <w:spacing w:after="0" w:line="360" w:lineRule="auto"/>
        <w:jc w:val="center"/>
        <w:rPr>
          <w:rFonts w:ascii="Arial" w:hAnsi="Arial" w:cs="Arial"/>
          <w:bCs/>
          <w:rPrChange w:id="483" w:author="adriana.araujo" w:date="2016-10-14T13:30:00Z">
            <w:rPr>
              <w:rFonts w:ascii="Arial" w:hAnsi="Arial" w:cs="Arial"/>
              <w:bCs/>
            </w:rPr>
          </w:rPrChange>
        </w:rPr>
      </w:pPr>
      <w:r w:rsidRPr="007345B7">
        <w:rPr>
          <w:rFonts w:ascii="Arial" w:hAnsi="Arial" w:cs="Arial"/>
          <w:bCs/>
          <w:rPrChange w:id="484" w:author="adriana.araujo" w:date="2016-10-14T13:30:00Z">
            <w:rPr>
              <w:rFonts w:ascii="Arial" w:hAnsi="Arial" w:cs="Arial"/>
              <w:bCs/>
            </w:rPr>
          </w:rPrChange>
        </w:rPr>
        <w:t xml:space="preserve">Maceió, </w:t>
      </w:r>
      <w:ins w:id="485" w:author="adriana.araujo" w:date="2016-10-14T13:23:00Z">
        <w:r w:rsidR="00261254" w:rsidRPr="007345B7">
          <w:rPr>
            <w:rFonts w:ascii="Arial" w:hAnsi="Arial" w:cs="Arial"/>
            <w:bCs/>
            <w:rPrChange w:id="486" w:author="adriana.araujo" w:date="2016-10-14T13:30:00Z">
              <w:rPr>
                <w:rFonts w:ascii="Arial" w:hAnsi="Arial" w:cs="Arial"/>
                <w:bCs/>
              </w:rPr>
            </w:rPrChange>
          </w:rPr>
          <w:t>14</w:t>
        </w:r>
      </w:ins>
      <w:del w:id="487" w:author="adriana.araujo" w:date="2016-10-14T13:23:00Z">
        <w:r w:rsidR="00FD6622" w:rsidRPr="007345B7" w:rsidDel="00261254">
          <w:rPr>
            <w:rFonts w:ascii="Arial" w:hAnsi="Arial" w:cs="Arial"/>
            <w:bCs/>
            <w:rPrChange w:id="488" w:author="adriana.araujo" w:date="2016-10-14T13:30:00Z">
              <w:rPr>
                <w:rFonts w:ascii="Arial" w:hAnsi="Arial" w:cs="Arial"/>
                <w:bCs/>
              </w:rPr>
            </w:rPrChange>
          </w:rPr>
          <w:delText>0</w:delText>
        </w:r>
        <w:r w:rsidR="00CB36FC" w:rsidRPr="007345B7" w:rsidDel="00261254">
          <w:rPr>
            <w:rFonts w:ascii="Arial" w:hAnsi="Arial" w:cs="Arial"/>
            <w:bCs/>
            <w:rPrChange w:id="489" w:author="adriana.araujo" w:date="2016-10-14T13:30:00Z">
              <w:rPr>
                <w:rFonts w:ascii="Arial" w:hAnsi="Arial" w:cs="Arial"/>
                <w:bCs/>
              </w:rPr>
            </w:rPrChange>
          </w:rPr>
          <w:delText>7</w:delText>
        </w:r>
      </w:del>
      <w:r w:rsidRPr="007345B7">
        <w:rPr>
          <w:rFonts w:ascii="Arial" w:hAnsi="Arial" w:cs="Arial"/>
          <w:bCs/>
          <w:rPrChange w:id="490" w:author="adriana.araujo" w:date="2016-10-14T13:30:00Z">
            <w:rPr>
              <w:rFonts w:ascii="Arial" w:hAnsi="Arial" w:cs="Arial"/>
              <w:bCs/>
            </w:rPr>
          </w:rPrChange>
        </w:rPr>
        <w:t xml:space="preserve"> de </w:t>
      </w:r>
      <w:r w:rsidR="00CB36FC" w:rsidRPr="007345B7">
        <w:rPr>
          <w:rFonts w:ascii="Arial" w:hAnsi="Arial" w:cs="Arial"/>
          <w:bCs/>
          <w:rPrChange w:id="491" w:author="adriana.araujo" w:date="2016-10-14T13:30:00Z">
            <w:rPr>
              <w:rFonts w:ascii="Arial" w:hAnsi="Arial" w:cs="Arial"/>
              <w:bCs/>
            </w:rPr>
          </w:rPrChange>
        </w:rPr>
        <w:t>outubro</w:t>
      </w:r>
      <w:r w:rsidRPr="007345B7">
        <w:rPr>
          <w:rFonts w:ascii="Arial" w:hAnsi="Arial" w:cs="Arial"/>
          <w:bCs/>
          <w:rPrChange w:id="492" w:author="adriana.araujo" w:date="2016-10-14T13:30:00Z">
            <w:rPr>
              <w:rFonts w:ascii="Arial" w:hAnsi="Arial" w:cs="Arial"/>
              <w:bCs/>
            </w:rPr>
          </w:rPrChange>
        </w:rPr>
        <w:t xml:space="preserve"> de 2016.</w:t>
      </w:r>
    </w:p>
    <w:p w:rsidR="008B65AC" w:rsidRPr="007345B7" w:rsidRDefault="008B65AC" w:rsidP="00DB7AF8">
      <w:pPr>
        <w:spacing w:after="0"/>
        <w:jc w:val="center"/>
        <w:rPr>
          <w:rFonts w:ascii="Arial" w:hAnsi="Arial" w:cs="Arial"/>
          <w:bCs/>
          <w:rPrChange w:id="493" w:author="adriana.araujo" w:date="2016-10-14T13:30:00Z">
            <w:rPr>
              <w:rFonts w:ascii="Arial" w:hAnsi="Arial" w:cs="Arial"/>
              <w:bCs/>
            </w:rPr>
          </w:rPrChange>
        </w:rPr>
      </w:pPr>
    </w:p>
    <w:p w:rsidR="007B1996" w:rsidRPr="007345B7" w:rsidRDefault="007B1996" w:rsidP="00DB7AF8">
      <w:pPr>
        <w:spacing w:after="0"/>
        <w:jc w:val="center"/>
        <w:rPr>
          <w:rFonts w:ascii="Arial" w:hAnsi="Arial" w:cs="Arial"/>
          <w:bCs/>
          <w:rPrChange w:id="494" w:author="adriana.araujo" w:date="2016-10-14T13:30:00Z">
            <w:rPr>
              <w:rFonts w:ascii="Arial" w:hAnsi="Arial" w:cs="Arial"/>
              <w:bCs/>
            </w:rPr>
          </w:rPrChange>
        </w:rPr>
      </w:pPr>
    </w:p>
    <w:p w:rsidR="007B1996" w:rsidRPr="007345B7" w:rsidRDefault="00827326" w:rsidP="00DB7AF8">
      <w:pPr>
        <w:spacing w:after="0"/>
        <w:jc w:val="center"/>
        <w:rPr>
          <w:rFonts w:ascii="Arial" w:hAnsi="Arial" w:cs="Arial"/>
          <w:lang w:eastAsia="ar-SA"/>
          <w:rPrChange w:id="495" w:author="adriana.araujo" w:date="2016-10-14T13:30:00Z">
            <w:rPr>
              <w:rFonts w:ascii="Arial" w:hAnsi="Arial" w:cs="Arial"/>
              <w:lang w:eastAsia="ar-SA"/>
            </w:rPr>
          </w:rPrChange>
        </w:rPr>
      </w:pPr>
      <w:r w:rsidRPr="007345B7">
        <w:rPr>
          <w:rFonts w:ascii="Arial" w:hAnsi="Arial" w:cs="Arial"/>
          <w:lang w:eastAsia="ar-SA"/>
          <w:rPrChange w:id="496" w:author="adriana.araujo" w:date="2016-10-14T13:30:00Z">
            <w:rPr>
              <w:rFonts w:ascii="Arial" w:hAnsi="Arial" w:cs="Arial"/>
              <w:lang w:eastAsia="ar-SA"/>
            </w:rPr>
          </w:rPrChange>
        </w:rPr>
        <w:t>Hertz Rodrigues Li</w:t>
      </w:r>
      <w:r w:rsidR="000E4D70" w:rsidRPr="007345B7">
        <w:rPr>
          <w:rFonts w:ascii="Arial" w:hAnsi="Arial" w:cs="Arial"/>
          <w:lang w:eastAsia="ar-SA"/>
          <w:rPrChange w:id="497" w:author="adriana.araujo" w:date="2016-10-14T13:30:00Z">
            <w:rPr>
              <w:rFonts w:ascii="Arial" w:hAnsi="Arial" w:cs="Arial"/>
              <w:lang w:eastAsia="ar-SA"/>
            </w:rPr>
          </w:rPrChange>
        </w:rPr>
        <w:t>ma</w:t>
      </w:r>
    </w:p>
    <w:p w:rsidR="007B1996" w:rsidRPr="007345B7" w:rsidRDefault="007B1996" w:rsidP="00DB7AF8">
      <w:pPr>
        <w:spacing w:after="0"/>
        <w:jc w:val="center"/>
        <w:rPr>
          <w:rFonts w:ascii="Arial" w:hAnsi="Arial" w:cs="Arial"/>
          <w:b/>
          <w:rPrChange w:id="498" w:author="adriana.araujo" w:date="2016-10-14T13:30:00Z">
            <w:rPr>
              <w:rFonts w:ascii="Arial" w:hAnsi="Arial" w:cs="Arial"/>
              <w:b/>
            </w:rPr>
          </w:rPrChange>
        </w:rPr>
      </w:pPr>
      <w:r w:rsidRPr="007345B7">
        <w:rPr>
          <w:rFonts w:ascii="Arial" w:hAnsi="Arial" w:cs="Arial"/>
          <w:b/>
          <w:rPrChange w:id="499" w:author="adriana.araujo" w:date="2016-10-14T13:30:00Z">
            <w:rPr>
              <w:rFonts w:ascii="Arial" w:hAnsi="Arial" w:cs="Arial"/>
              <w:b/>
            </w:rPr>
          </w:rPrChange>
        </w:rPr>
        <w:t xml:space="preserve">Assessor de Controle Interno/ Matrícula nº </w:t>
      </w:r>
      <w:r w:rsidR="000E4D70" w:rsidRPr="007345B7">
        <w:rPr>
          <w:rFonts w:ascii="Arial" w:hAnsi="Arial" w:cs="Arial"/>
          <w:b/>
          <w:rPrChange w:id="500" w:author="adriana.araujo" w:date="2016-10-14T13:30:00Z">
            <w:rPr>
              <w:rFonts w:ascii="Arial" w:hAnsi="Arial" w:cs="Arial"/>
              <w:b/>
            </w:rPr>
          </w:rPrChange>
        </w:rPr>
        <w:t>2</w:t>
      </w:r>
      <w:r w:rsidR="00A91E95" w:rsidRPr="007345B7">
        <w:rPr>
          <w:rFonts w:ascii="Arial" w:hAnsi="Arial" w:cs="Arial"/>
          <w:b/>
          <w:rPrChange w:id="501" w:author="adriana.araujo" w:date="2016-10-14T13:30:00Z">
            <w:rPr>
              <w:rFonts w:ascii="Arial" w:hAnsi="Arial" w:cs="Arial"/>
              <w:b/>
            </w:rPr>
          </w:rPrChange>
        </w:rPr>
        <w:t>9</w:t>
      </w:r>
      <w:r w:rsidR="000E4D70" w:rsidRPr="007345B7">
        <w:rPr>
          <w:rFonts w:ascii="Arial" w:hAnsi="Arial" w:cs="Arial"/>
          <w:b/>
          <w:rPrChange w:id="502" w:author="adriana.araujo" w:date="2016-10-14T13:30:00Z">
            <w:rPr>
              <w:rFonts w:ascii="Arial" w:hAnsi="Arial" w:cs="Arial"/>
              <w:b/>
            </w:rPr>
          </w:rPrChange>
        </w:rPr>
        <w:t>.871/9</w:t>
      </w:r>
    </w:p>
    <w:p w:rsidR="008B65AC" w:rsidRPr="007345B7" w:rsidRDefault="008B65AC" w:rsidP="00DB7AF8">
      <w:pPr>
        <w:spacing w:after="0"/>
        <w:jc w:val="center"/>
        <w:rPr>
          <w:rFonts w:ascii="Arial" w:hAnsi="Arial" w:cs="Arial"/>
          <w:b/>
          <w:rPrChange w:id="503" w:author="adriana.araujo" w:date="2016-10-14T13:30:00Z">
            <w:rPr>
              <w:rFonts w:ascii="Arial" w:hAnsi="Arial" w:cs="Arial"/>
              <w:b/>
            </w:rPr>
          </w:rPrChange>
        </w:rPr>
      </w:pPr>
    </w:p>
    <w:p w:rsidR="001D3764" w:rsidRPr="007345B7" w:rsidRDefault="001D3764" w:rsidP="00DB7AF8">
      <w:pPr>
        <w:tabs>
          <w:tab w:val="left" w:pos="283"/>
        </w:tabs>
        <w:spacing w:after="0"/>
        <w:rPr>
          <w:rFonts w:ascii="Arial" w:hAnsi="Arial" w:cs="Arial"/>
          <w:rPrChange w:id="504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505" w:author="adriana.araujo" w:date="2016-10-14T13:30:00Z">
            <w:rPr>
              <w:rFonts w:ascii="Arial" w:hAnsi="Arial" w:cs="Arial"/>
            </w:rPr>
          </w:rPrChange>
        </w:rPr>
        <w:t>De acordo:</w:t>
      </w:r>
    </w:p>
    <w:p w:rsidR="008B65AC" w:rsidRPr="007345B7" w:rsidRDefault="008B65AC" w:rsidP="00DB7AF8">
      <w:pPr>
        <w:tabs>
          <w:tab w:val="left" w:pos="283"/>
        </w:tabs>
        <w:spacing w:after="0"/>
        <w:rPr>
          <w:rFonts w:ascii="Arial" w:hAnsi="Arial" w:cs="Arial"/>
          <w:rPrChange w:id="506" w:author="adriana.araujo" w:date="2016-10-14T13:30:00Z">
            <w:rPr>
              <w:rFonts w:ascii="Arial" w:hAnsi="Arial" w:cs="Arial"/>
            </w:rPr>
          </w:rPrChange>
        </w:rPr>
      </w:pPr>
    </w:p>
    <w:p w:rsidR="001D3764" w:rsidRPr="007345B7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rPrChange w:id="507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rPrChange w:id="508" w:author="adriana.araujo" w:date="2016-10-14T13:30:00Z">
            <w:rPr>
              <w:rFonts w:ascii="Arial" w:hAnsi="Arial" w:cs="Arial"/>
            </w:rPr>
          </w:rPrChange>
        </w:rPr>
        <w:t xml:space="preserve">Adriana Andrade Araújo </w:t>
      </w:r>
    </w:p>
    <w:p w:rsidR="001D3764" w:rsidRPr="007345B7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  <w:rPrChange w:id="509" w:author="adriana.araujo" w:date="2016-10-14T13:30:00Z">
            <w:rPr>
              <w:rFonts w:ascii="Arial" w:hAnsi="Arial" w:cs="Arial"/>
            </w:rPr>
          </w:rPrChange>
        </w:rPr>
      </w:pPr>
      <w:r w:rsidRPr="007345B7">
        <w:rPr>
          <w:rFonts w:ascii="Arial" w:hAnsi="Arial" w:cs="Arial"/>
          <w:b/>
          <w:rPrChange w:id="510" w:author="adriana.araujo" w:date="2016-10-14T13:30:00Z">
            <w:rPr>
              <w:rFonts w:ascii="Arial" w:hAnsi="Arial" w:cs="Arial"/>
              <w:b/>
            </w:rPr>
          </w:rPrChange>
        </w:rPr>
        <w:t>Superintendente de Auditagem - Matrícula n° 113-9</w:t>
      </w:r>
    </w:p>
    <w:sectPr w:rsidR="001D3764" w:rsidRPr="007345B7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514" w:rsidRDefault="00506514" w:rsidP="003068B9">
      <w:pPr>
        <w:spacing w:after="0" w:line="240" w:lineRule="auto"/>
      </w:pPr>
      <w:r>
        <w:separator/>
      </w:r>
    </w:p>
  </w:endnote>
  <w:endnote w:type="continuationSeparator" w:id="0">
    <w:p w:rsidR="00506514" w:rsidRDefault="005065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514" w:rsidRDefault="00506514" w:rsidP="003068B9">
      <w:pPr>
        <w:spacing w:after="0" w:line="240" w:lineRule="auto"/>
      </w:pPr>
      <w:r>
        <w:separator/>
      </w:r>
    </w:p>
  </w:footnote>
  <w:footnote w:type="continuationSeparator" w:id="0">
    <w:p w:rsidR="00506514" w:rsidRDefault="005065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A42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5D9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1254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E36C3"/>
    <w:rsid w:val="002E41E1"/>
    <w:rsid w:val="002E5DFC"/>
    <w:rsid w:val="002E7489"/>
    <w:rsid w:val="002F3939"/>
    <w:rsid w:val="003041E8"/>
    <w:rsid w:val="003068B9"/>
    <w:rsid w:val="00307A74"/>
    <w:rsid w:val="00314BAC"/>
    <w:rsid w:val="003158C8"/>
    <w:rsid w:val="00317C7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459C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5B1E"/>
    <w:rsid w:val="0073240D"/>
    <w:rsid w:val="007345B7"/>
    <w:rsid w:val="007411F2"/>
    <w:rsid w:val="00745082"/>
    <w:rsid w:val="0076342A"/>
    <w:rsid w:val="007729E1"/>
    <w:rsid w:val="00776447"/>
    <w:rsid w:val="00776B71"/>
    <w:rsid w:val="00776C46"/>
    <w:rsid w:val="00783480"/>
    <w:rsid w:val="0078543F"/>
    <w:rsid w:val="007A2BEA"/>
    <w:rsid w:val="007A4209"/>
    <w:rsid w:val="007A7FFA"/>
    <w:rsid w:val="007B17B7"/>
    <w:rsid w:val="007B1996"/>
    <w:rsid w:val="007B1AB2"/>
    <w:rsid w:val="007B3246"/>
    <w:rsid w:val="007B55B1"/>
    <w:rsid w:val="007C54B5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5E55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21A9A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45E0"/>
    <w:rsid w:val="00DE4762"/>
    <w:rsid w:val="00DF50D8"/>
    <w:rsid w:val="00E1081E"/>
    <w:rsid w:val="00E11B32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B0567"/>
    <w:rsid w:val="00EB10D8"/>
    <w:rsid w:val="00EB2528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85F"/>
    <w:rsid w:val="00F17A1B"/>
    <w:rsid w:val="00F2741F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52D"/>
    <w:rsid w:val="00FA0A94"/>
    <w:rsid w:val="00FA1DB9"/>
    <w:rsid w:val="00FA45FA"/>
    <w:rsid w:val="00FA7ABC"/>
    <w:rsid w:val="00FA7FB3"/>
    <w:rsid w:val="00FB2725"/>
    <w:rsid w:val="00FC4A18"/>
    <w:rsid w:val="00FC7A80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25B8-4BFB-4BD2-B78E-83E09DDF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2016-09-08T15:49:00Z</cp:lastPrinted>
  <dcterms:created xsi:type="dcterms:W3CDTF">2016-10-14T15:50:00Z</dcterms:created>
  <dcterms:modified xsi:type="dcterms:W3CDTF">2016-10-14T16:37:00Z</dcterms:modified>
</cp:coreProperties>
</file>