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Pr="00CC759D" w:rsidRDefault="004601B2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  <w:rPrChange w:id="0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</w:pPr>
      <w:r w:rsidRPr="00CC759D">
        <w:rPr>
          <w:rFonts w:ascii="Arial" w:hAnsi="Arial" w:cs="Arial"/>
          <w:b/>
          <w:sz w:val="21"/>
          <w:szCs w:val="21"/>
          <w:lang w:val="pt-BR"/>
          <w:rPrChange w:id="1" w:author="adriana.araujo" w:date="2016-10-04T13:31:00Z">
            <w:rPr>
              <w:rFonts w:ascii="Arial" w:hAnsi="Arial" w:cs="Arial"/>
              <w:b/>
              <w:sz w:val="23"/>
              <w:szCs w:val="23"/>
              <w:lang w:val="pt-BR"/>
            </w:rPr>
          </w:rPrChange>
        </w:rPr>
        <w:t xml:space="preserve">PROCESSO Nº </w:t>
      </w:r>
      <w:r w:rsidR="00AF6358" w:rsidRPr="00CC759D">
        <w:rPr>
          <w:rFonts w:ascii="Arial" w:hAnsi="Arial" w:cs="Arial"/>
          <w:sz w:val="21"/>
          <w:szCs w:val="21"/>
          <w:lang w:val="pt-BR"/>
          <w:rPrChange w:id="2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1203</w:t>
      </w:r>
      <w:r w:rsidR="002D13FA" w:rsidRPr="00CC759D">
        <w:rPr>
          <w:rFonts w:ascii="Arial" w:hAnsi="Arial" w:cs="Arial"/>
          <w:sz w:val="21"/>
          <w:szCs w:val="21"/>
          <w:lang w:val="pt-BR"/>
          <w:rPrChange w:id="3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-</w:t>
      </w:r>
      <w:r w:rsidR="007D132A" w:rsidRPr="00CC759D">
        <w:rPr>
          <w:rFonts w:ascii="Arial" w:hAnsi="Arial" w:cs="Arial"/>
          <w:sz w:val="21"/>
          <w:szCs w:val="21"/>
          <w:lang w:val="pt-BR"/>
          <w:rPrChange w:id="4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1897</w:t>
      </w:r>
      <w:r w:rsidR="00BE6BBC" w:rsidRPr="00CC759D">
        <w:rPr>
          <w:rFonts w:ascii="Arial" w:hAnsi="Arial" w:cs="Arial"/>
          <w:sz w:val="21"/>
          <w:szCs w:val="21"/>
          <w:lang w:val="pt-BR"/>
          <w:rPrChange w:id="5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/201</w:t>
      </w:r>
      <w:r w:rsidR="00657E9E" w:rsidRPr="00CC759D">
        <w:rPr>
          <w:rFonts w:ascii="Arial" w:hAnsi="Arial" w:cs="Arial"/>
          <w:sz w:val="21"/>
          <w:szCs w:val="21"/>
          <w:lang w:val="pt-BR"/>
          <w:rPrChange w:id="6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6</w:t>
      </w:r>
    </w:p>
    <w:p w:rsidR="004601B2" w:rsidRPr="00CC759D" w:rsidRDefault="004601B2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  <w:rPrChange w:id="7" w:author="adriana.araujo" w:date="2016-10-04T13:31:00Z">
            <w:rPr>
              <w:rFonts w:ascii="Arial" w:hAnsi="Arial" w:cs="Arial"/>
              <w:i/>
              <w:sz w:val="23"/>
              <w:szCs w:val="23"/>
              <w:lang w:val="pt-BR"/>
            </w:rPr>
          </w:rPrChange>
        </w:rPr>
      </w:pPr>
      <w:r w:rsidRPr="00CC759D">
        <w:rPr>
          <w:rFonts w:ascii="Arial" w:hAnsi="Arial" w:cs="Arial"/>
          <w:b/>
          <w:sz w:val="21"/>
          <w:szCs w:val="21"/>
          <w:lang w:val="pt-BR"/>
          <w:rPrChange w:id="8" w:author="adriana.araujo" w:date="2016-10-04T13:31:00Z">
            <w:rPr>
              <w:rFonts w:ascii="Arial" w:hAnsi="Arial" w:cs="Arial"/>
              <w:b/>
              <w:sz w:val="23"/>
              <w:szCs w:val="23"/>
              <w:lang w:val="pt-BR"/>
            </w:rPr>
          </w:rPrChange>
        </w:rPr>
        <w:t xml:space="preserve">DESPACHO: </w:t>
      </w:r>
      <w:ins w:id="9" w:author="adriana.araujo" w:date="2016-10-04T13:28:00Z">
        <w:r w:rsidR="00CC759D" w:rsidRPr="00CC759D">
          <w:rPr>
            <w:rFonts w:ascii="Arial" w:hAnsi="Arial" w:cs="Arial"/>
            <w:b/>
            <w:sz w:val="21"/>
            <w:szCs w:val="21"/>
            <w:lang w:val="pt-BR"/>
            <w:rPrChange w:id="10" w:author="adriana.araujo" w:date="2016-10-04T13:31:00Z">
              <w:rPr>
                <w:rFonts w:ascii="Arial" w:hAnsi="Arial" w:cs="Arial"/>
                <w:b/>
                <w:sz w:val="23"/>
                <w:szCs w:val="23"/>
                <w:lang w:val="pt-BR"/>
              </w:rPr>
            </w:rPrChange>
          </w:rPr>
          <w:t>1441</w:t>
        </w:r>
      </w:ins>
      <w:del w:id="11" w:author="adriana.araujo" w:date="2016-10-04T13:28:00Z">
        <w:r w:rsidR="007D132A" w:rsidRPr="00CC759D" w:rsidDel="00CC759D">
          <w:rPr>
            <w:rFonts w:ascii="Arial" w:hAnsi="Arial" w:cs="Arial"/>
            <w:b/>
            <w:sz w:val="21"/>
            <w:szCs w:val="21"/>
            <w:lang w:val="pt-BR"/>
            <w:rPrChange w:id="12" w:author="adriana.araujo" w:date="2016-10-04T13:31:00Z">
              <w:rPr>
                <w:rFonts w:ascii="Arial" w:hAnsi="Arial" w:cs="Arial"/>
                <w:b/>
                <w:sz w:val="23"/>
                <w:szCs w:val="23"/>
                <w:lang w:val="pt-BR"/>
              </w:rPr>
            </w:rPrChange>
          </w:rPr>
          <w:delText>XXXX</w:delText>
        </w:r>
        <w:r w:rsidRPr="00CC759D" w:rsidDel="00CC759D">
          <w:rPr>
            <w:rFonts w:ascii="Arial" w:hAnsi="Arial" w:cs="Arial"/>
            <w:sz w:val="21"/>
            <w:szCs w:val="21"/>
            <w:lang w:val="pt-BR"/>
            <w:rPrChange w:id="13" w:author="adriana.araujo" w:date="2016-10-04T13:31:00Z">
              <w:rPr>
                <w:rFonts w:ascii="Arial" w:hAnsi="Arial" w:cs="Arial"/>
                <w:sz w:val="23"/>
                <w:szCs w:val="23"/>
                <w:lang w:val="pt-BR"/>
              </w:rPr>
            </w:rPrChange>
          </w:rPr>
          <w:delText>/</w:delText>
        </w:r>
      </w:del>
      <w:ins w:id="14" w:author="adriana.araujo" w:date="2016-10-04T13:28:00Z">
        <w:r w:rsidR="00CC759D" w:rsidRPr="00CC759D">
          <w:rPr>
            <w:rFonts w:ascii="Arial" w:hAnsi="Arial" w:cs="Arial"/>
            <w:sz w:val="21"/>
            <w:szCs w:val="21"/>
            <w:lang w:val="pt-BR"/>
            <w:rPrChange w:id="15" w:author="adriana.araujo" w:date="2016-10-04T13:31:00Z">
              <w:rPr>
                <w:rFonts w:ascii="Arial" w:hAnsi="Arial" w:cs="Arial"/>
                <w:sz w:val="23"/>
                <w:szCs w:val="23"/>
                <w:lang w:val="pt-BR"/>
              </w:rPr>
            </w:rPrChange>
          </w:rPr>
          <w:t>/</w:t>
        </w:r>
      </w:ins>
      <w:r w:rsidRPr="00CC759D">
        <w:rPr>
          <w:rFonts w:ascii="Arial" w:hAnsi="Arial" w:cs="Arial"/>
          <w:sz w:val="21"/>
          <w:szCs w:val="21"/>
          <w:lang w:val="pt-BR"/>
          <w:rPrChange w:id="16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2016</w:t>
      </w:r>
      <w:r w:rsidR="00B00AB0" w:rsidRPr="00CC759D">
        <w:rPr>
          <w:rFonts w:ascii="Arial" w:hAnsi="Arial" w:cs="Arial"/>
          <w:sz w:val="21"/>
          <w:szCs w:val="21"/>
          <w:lang w:val="pt-BR"/>
          <w:rPrChange w:id="17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 xml:space="preserve"> 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  <w:rPrChange w:id="18" w:author="adriana.araujo" w:date="2016-10-04T13:31:00Z">
            <w:rPr>
              <w:rFonts w:ascii="Arial" w:hAnsi="Arial" w:cs="Arial"/>
              <w:b/>
              <w:sz w:val="23"/>
              <w:szCs w:val="23"/>
              <w:lang w:val="pt-BR"/>
            </w:rPr>
          </w:rPrChange>
        </w:rPr>
      </w:pPr>
      <w:r w:rsidRPr="00CC759D">
        <w:rPr>
          <w:rFonts w:ascii="Arial" w:hAnsi="Arial" w:cs="Arial"/>
          <w:b/>
          <w:sz w:val="21"/>
          <w:szCs w:val="21"/>
          <w:lang w:val="pt-BR"/>
          <w:rPrChange w:id="19" w:author="adriana.araujo" w:date="2016-10-04T13:31:00Z">
            <w:rPr>
              <w:rFonts w:ascii="Arial" w:hAnsi="Arial" w:cs="Arial"/>
              <w:b/>
              <w:sz w:val="23"/>
              <w:szCs w:val="23"/>
              <w:lang w:val="pt-BR"/>
            </w:rPr>
          </w:rPrChange>
        </w:rPr>
        <w:t>INTERESSADO</w:t>
      </w:r>
      <w:r w:rsidRPr="00CC759D">
        <w:rPr>
          <w:rFonts w:ascii="Arial" w:hAnsi="Arial" w:cs="Arial"/>
          <w:i/>
          <w:sz w:val="21"/>
          <w:szCs w:val="21"/>
          <w:lang w:val="pt-BR"/>
          <w:rPrChange w:id="20" w:author="adriana.araujo" w:date="2016-10-04T13:31:00Z">
            <w:rPr>
              <w:rFonts w:ascii="Arial" w:hAnsi="Arial" w:cs="Arial"/>
              <w:i/>
              <w:sz w:val="23"/>
              <w:szCs w:val="23"/>
              <w:lang w:val="pt-BR"/>
            </w:rPr>
          </w:rPrChange>
        </w:rPr>
        <w:t xml:space="preserve">: </w:t>
      </w:r>
      <w:r w:rsidR="00AF6358" w:rsidRPr="00CC759D">
        <w:rPr>
          <w:rFonts w:ascii="Arial" w:hAnsi="Arial" w:cs="Arial"/>
          <w:sz w:val="21"/>
          <w:szCs w:val="21"/>
          <w:lang w:val="pt-BR"/>
          <w:rPrChange w:id="21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 xml:space="preserve">SUPERINTENDÊNCIA DE </w:t>
      </w:r>
      <w:r w:rsidR="007D132A" w:rsidRPr="00CC759D">
        <w:rPr>
          <w:rFonts w:ascii="Arial" w:hAnsi="Arial" w:cs="Arial"/>
          <w:sz w:val="21"/>
          <w:szCs w:val="21"/>
          <w:lang w:val="pt-BR"/>
          <w:rPrChange w:id="22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MATERIAL E PATRIMÔNIO</w:t>
      </w:r>
    </w:p>
    <w:p w:rsidR="006C0F74" w:rsidRPr="00CC759D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  <w:rPrChange w:id="23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</w:pPr>
      <w:r w:rsidRPr="00CC759D">
        <w:rPr>
          <w:rFonts w:ascii="Arial" w:hAnsi="Arial" w:cs="Arial"/>
          <w:b/>
          <w:sz w:val="21"/>
          <w:szCs w:val="21"/>
          <w:lang w:val="pt-BR"/>
          <w:rPrChange w:id="24" w:author="adriana.araujo" w:date="2016-10-04T13:31:00Z">
            <w:rPr>
              <w:rFonts w:ascii="Arial" w:hAnsi="Arial" w:cs="Arial"/>
              <w:b/>
              <w:sz w:val="23"/>
              <w:szCs w:val="23"/>
              <w:lang w:val="pt-BR"/>
            </w:rPr>
          </w:rPrChange>
        </w:rPr>
        <w:t>ASSUNTO</w:t>
      </w:r>
      <w:r w:rsidRPr="00CC759D">
        <w:rPr>
          <w:rFonts w:ascii="Arial" w:hAnsi="Arial" w:cs="Arial"/>
          <w:sz w:val="21"/>
          <w:szCs w:val="21"/>
          <w:lang w:val="pt-BR"/>
          <w:rPrChange w:id="25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 xml:space="preserve">: </w:t>
      </w:r>
      <w:r w:rsidR="007D132A" w:rsidRPr="00CC759D">
        <w:rPr>
          <w:rFonts w:ascii="Arial" w:hAnsi="Arial" w:cs="Arial"/>
          <w:sz w:val="21"/>
          <w:szCs w:val="21"/>
          <w:lang w:val="pt-BR"/>
          <w:rPrChange w:id="26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  <w:t>DESPESA DE EXERCÍCIO ANTERIOR – AQUISIÇÃO POR MEIO DE SISTEMA DE REGISTRO DE PREÇOS – IRREGULARIDDAE PARCIAL NA EXECUÇÃO DA CONTRATAÇÃO.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  <w:rPrChange w:id="27" w:author="adriana.araujo" w:date="2016-10-04T13:31:00Z">
            <w:rPr>
              <w:rFonts w:ascii="Arial" w:hAnsi="Arial" w:cs="Arial"/>
              <w:sz w:val="23"/>
              <w:szCs w:val="23"/>
              <w:lang w:val="pt-BR"/>
            </w:rPr>
          </w:rPrChange>
        </w:rPr>
      </w:pPr>
    </w:p>
    <w:p w:rsidR="002F7323" w:rsidRPr="00CC759D" w:rsidDel="00CC759D" w:rsidRDefault="002F7323" w:rsidP="002F7323">
      <w:pPr>
        <w:spacing w:line="360" w:lineRule="auto"/>
        <w:ind w:left="1418" w:hanging="1418"/>
        <w:jc w:val="both"/>
        <w:rPr>
          <w:del w:id="28" w:author="adriana.araujo" w:date="2016-10-04T13:31:00Z"/>
          <w:rFonts w:ascii="Arial" w:hAnsi="Arial" w:cs="Arial"/>
          <w:sz w:val="21"/>
          <w:szCs w:val="21"/>
          <w:lang w:val="pt-BR"/>
          <w:rPrChange w:id="29" w:author="adriana.araujo" w:date="2016-10-04T13:31:00Z">
            <w:rPr>
              <w:del w:id="30" w:author="adriana.araujo" w:date="2016-10-04T13:31:00Z"/>
              <w:rFonts w:ascii="Arial" w:hAnsi="Arial" w:cs="Arial"/>
              <w:sz w:val="23"/>
              <w:szCs w:val="23"/>
              <w:lang w:val="pt-BR"/>
            </w:rPr>
          </w:rPrChange>
        </w:rPr>
      </w:pPr>
    </w:p>
    <w:p w:rsidR="002D13FA" w:rsidRPr="00CC759D" w:rsidRDefault="00166991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rPrChange w:id="31" w:author="adriana.araujo" w:date="2016-10-04T13:31:00Z">
            <w:rPr>
              <w:rFonts w:ascii="Arial" w:hAnsi="Arial" w:cs="Arial"/>
              <w:sz w:val="23"/>
              <w:szCs w:val="23"/>
            </w:rPr>
          </w:rPrChange>
        </w:rPr>
      </w:pPr>
      <w:r w:rsidRPr="00CC759D">
        <w:rPr>
          <w:rFonts w:ascii="Arial" w:hAnsi="Arial" w:cs="Arial"/>
          <w:sz w:val="21"/>
          <w:szCs w:val="21"/>
          <w:rPrChange w:id="32" w:author="adriana.araujo" w:date="2016-10-04T13:31:00Z">
            <w:rPr>
              <w:rFonts w:ascii="Arial" w:hAnsi="Arial" w:cs="Arial"/>
              <w:sz w:val="23"/>
              <w:szCs w:val="23"/>
            </w:rPr>
          </w:rPrChange>
        </w:rPr>
        <w:t>A</w:t>
      </w:r>
      <w:ins w:id="33" w:author="adriana.araujo" w:date="2016-10-04T13:29:00Z">
        <w:r w:rsidR="00CC759D" w:rsidRPr="00CC759D">
          <w:rPr>
            <w:rFonts w:ascii="Arial" w:hAnsi="Arial" w:cs="Arial"/>
            <w:sz w:val="21"/>
            <w:szCs w:val="21"/>
            <w:rPrChange w:id="34" w:author="adriana.araujo" w:date="2016-10-04T13:31:00Z">
              <w:rPr>
                <w:rFonts w:ascii="Arial" w:hAnsi="Arial" w:cs="Arial"/>
                <w:sz w:val="23"/>
                <w:szCs w:val="23"/>
              </w:rPr>
            </w:rPrChange>
          </w:rPr>
          <w:t>o Gabinete da Controladora Geral</w:t>
        </w:r>
      </w:ins>
      <w:del w:id="35" w:author="adriana.araujo" w:date="2016-10-04T13:29:00Z">
        <w:r w:rsidRPr="00CC759D" w:rsidDel="00CC759D">
          <w:rPr>
            <w:rFonts w:ascii="Arial" w:hAnsi="Arial" w:cs="Arial"/>
            <w:sz w:val="21"/>
            <w:szCs w:val="21"/>
            <w:rPrChange w:id="36" w:author="adriana.araujo" w:date="2016-10-04T13:31:00Z">
              <w:rPr>
                <w:rFonts w:ascii="Arial" w:hAnsi="Arial" w:cs="Arial"/>
                <w:sz w:val="23"/>
                <w:szCs w:val="23"/>
              </w:rPr>
            </w:rPrChange>
          </w:rPr>
          <w:delText xml:space="preserve"> Superintendente de Auditagem</w:delText>
        </w:r>
        <w:r w:rsidR="002D13FA" w:rsidRPr="00CC759D" w:rsidDel="00CC759D">
          <w:rPr>
            <w:rFonts w:ascii="Arial" w:hAnsi="Arial" w:cs="Arial"/>
            <w:sz w:val="21"/>
            <w:szCs w:val="21"/>
            <w:rPrChange w:id="37" w:author="adriana.araujo" w:date="2016-10-04T13:31:00Z">
              <w:rPr>
                <w:rFonts w:ascii="Arial" w:hAnsi="Arial" w:cs="Arial"/>
                <w:sz w:val="23"/>
                <w:szCs w:val="23"/>
              </w:rPr>
            </w:rPrChange>
          </w:rPr>
          <w:delText xml:space="preserve">, </w:delText>
        </w:r>
      </w:del>
      <w:ins w:id="38" w:author="adriana.araujo" w:date="2016-10-04T13:29:00Z">
        <w:r w:rsidR="00CC759D" w:rsidRPr="00CC759D">
          <w:rPr>
            <w:rFonts w:ascii="Arial" w:hAnsi="Arial" w:cs="Arial"/>
            <w:sz w:val="21"/>
            <w:szCs w:val="21"/>
            <w:rPrChange w:id="39" w:author="adriana.araujo" w:date="2016-10-04T13:31:00Z">
              <w:rPr>
                <w:rFonts w:ascii="Arial" w:hAnsi="Arial" w:cs="Arial"/>
                <w:sz w:val="23"/>
                <w:szCs w:val="23"/>
              </w:rPr>
            </w:rPrChange>
          </w:rPr>
          <w:t>,</w:t>
        </w:r>
      </w:ins>
    </w:p>
    <w:p w:rsidR="002D13FA" w:rsidRPr="00CC759D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rPrChange w:id="40" w:author="adriana.araujo" w:date="2016-10-04T13:31:00Z">
            <w:rPr>
              <w:rFonts w:ascii="Arial" w:hAnsi="Arial" w:cs="Arial"/>
              <w:sz w:val="23"/>
              <w:szCs w:val="23"/>
            </w:rPr>
          </w:rPrChange>
        </w:rPr>
      </w:pPr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eastAsiaTheme="minorHAnsi" w:hAnsi="Arial" w:cs="Arial"/>
          <w:b/>
          <w:sz w:val="21"/>
          <w:szCs w:val="21"/>
          <w:lang w:val="pt-BR" w:eastAsia="en-US"/>
          <w:rPrChange w:id="41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</w:pP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4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Tratam os autos do processo administrativo nº 1203-</w:t>
      </w:r>
      <w:r w:rsidR="00166991" w:rsidRPr="00CC759D">
        <w:rPr>
          <w:rFonts w:ascii="Arial" w:eastAsiaTheme="minorHAnsi" w:hAnsi="Arial" w:cs="Arial"/>
          <w:sz w:val="21"/>
          <w:szCs w:val="21"/>
          <w:lang w:val="pt-BR" w:eastAsia="en-US"/>
          <w:rPrChange w:id="4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1897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44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/2016, em 01 (um volume), com </w:t>
      </w:r>
      <w:r w:rsidR="00166991" w:rsidRPr="00CC759D">
        <w:rPr>
          <w:rFonts w:ascii="Arial" w:eastAsiaTheme="minorHAnsi" w:hAnsi="Arial" w:cs="Arial"/>
          <w:sz w:val="21"/>
          <w:szCs w:val="21"/>
          <w:lang w:val="pt-BR" w:eastAsia="en-US"/>
          <w:rPrChange w:id="4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28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4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(</w:t>
      </w:r>
      <w:r w:rsidR="00166991" w:rsidRPr="00CC759D">
        <w:rPr>
          <w:rFonts w:ascii="Arial" w:eastAsiaTheme="minorHAnsi" w:hAnsi="Arial" w:cs="Arial"/>
          <w:sz w:val="21"/>
          <w:szCs w:val="21"/>
          <w:lang w:val="pt-BR" w:eastAsia="en-US"/>
          <w:rPrChange w:id="4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vinte e oito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4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) folhas, que versa sobre 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49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o encaminhamento de pagamento d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0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a Ata de Registro de Preços n° 359/2014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5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, adquirido da empresa 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2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ELIANDRO JOSÉ MACHADO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3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 xml:space="preserve"> – 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4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EJM MEDSERVICE,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5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6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no valor de R$</w:t>
      </w:r>
      <w:del w:id="57" w:author="adriana.araujo" w:date="2016-10-04T13:29:00Z">
        <w:r w:rsidRPr="00CC759D" w:rsidDel="00CC759D">
          <w:rPr>
            <w:rFonts w:ascii="Arial" w:eastAsiaTheme="minorHAnsi" w:hAnsi="Arial" w:cs="Arial"/>
            <w:b/>
            <w:sz w:val="21"/>
            <w:szCs w:val="21"/>
            <w:lang w:val="pt-BR" w:eastAsia="en-US"/>
            <w:rPrChange w:id="58" w:author="adriana.araujo" w:date="2016-10-04T13:31:00Z">
              <w:rPr>
                <w:rFonts w:ascii="Arial" w:eastAsiaTheme="minorHAnsi" w:hAnsi="Arial" w:cs="Arial"/>
                <w:b/>
                <w:sz w:val="23"/>
                <w:szCs w:val="23"/>
                <w:lang w:val="pt-BR" w:eastAsia="en-US"/>
              </w:rPr>
            </w:rPrChange>
          </w:rPr>
          <w:delText xml:space="preserve"> </w:delText>
        </w:r>
      </w:del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59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16.702,20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0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 xml:space="preserve"> (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1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dezesseis mil, setecentos e dois reais e vinte centavos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2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 xml:space="preserve">), conforme 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3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DESPACHO</w:t>
      </w:r>
      <w:r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4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 xml:space="preserve"> nº </w:t>
      </w:r>
      <w:r w:rsidR="006C7697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5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>00589/2016 – SPOFC/CBMAL</w:t>
      </w:r>
      <w:r w:rsidR="00166991" w:rsidRPr="00CC759D">
        <w:rPr>
          <w:rFonts w:ascii="Arial" w:eastAsiaTheme="minorHAnsi" w:hAnsi="Arial" w:cs="Arial"/>
          <w:b/>
          <w:sz w:val="21"/>
          <w:szCs w:val="21"/>
          <w:lang w:val="pt-BR" w:eastAsia="en-US"/>
          <w:rPrChange w:id="66" w:author="adriana.araujo" w:date="2016-10-04T13:31:00Z">
            <w:rPr>
              <w:rFonts w:ascii="Arial" w:eastAsiaTheme="minorHAnsi" w:hAnsi="Arial" w:cs="Arial"/>
              <w:b/>
              <w:sz w:val="23"/>
              <w:szCs w:val="23"/>
              <w:lang w:val="pt-BR" w:eastAsia="en-US"/>
            </w:rPr>
          </w:rPrChange>
        </w:rPr>
        <w:t xml:space="preserve"> 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6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(fls. 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6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24/25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69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).</w:t>
      </w:r>
    </w:p>
    <w:p w:rsidR="0083626C" w:rsidRPr="00CC759D" w:rsidRDefault="0083626C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  <w:rPrChange w:id="70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</w:pP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7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As folhas 0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7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4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7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/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74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23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7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constata-se que a Superintendência de 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7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Material e Patrimônio</w:t>
      </w:r>
      <w:r w:rsidR="0033364C" w:rsidRPr="00CC759D">
        <w:rPr>
          <w:rFonts w:ascii="Arial" w:eastAsiaTheme="minorHAnsi" w:hAnsi="Arial" w:cs="Arial"/>
          <w:sz w:val="21"/>
          <w:szCs w:val="21"/>
          <w:lang w:val="pt-BR" w:eastAsia="en-US"/>
          <w:rPrChange w:id="7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do CBMAL fez a juntada dos documentos listados, para compor o processo, entre eles 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7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Memorandos, </w:t>
      </w:r>
      <w:r w:rsidR="0033364C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79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cópias de Notas de</w:t>
      </w:r>
      <w:r w:rsidR="006C7697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80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Empenho - </w:t>
      </w:r>
      <w:proofErr w:type="spellStart"/>
      <w:r w:rsidR="006C7697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8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NE´s</w:t>
      </w:r>
      <w:proofErr w:type="spellEnd"/>
      <w:r w:rsidR="006C7697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8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cópia de DANFE n° 347</w:t>
      </w:r>
      <w:del w:id="83" w:author="adriana.araujo" w:date="2016-10-04T13:26:00Z">
        <w:r w:rsidR="006C7697" w:rsidRPr="00CC759D" w:rsidDel="00CC759D">
          <w:rPr>
            <w:rFonts w:ascii="Arial" w:eastAsiaTheme="minorHAnsi" w:hAnsi="Arial" w:cs="Arial"/>
            <w:b/>
            <w:sz w:val="21"/>
            <w:szCs w:val="21"/>
            <w:u w:val="single"/>
            <w:lang w:val="pt-BR" w:eastAsia="en-US"/>
            <w:rPrChange w:id="84" w:author="adriana.araujo" w:date="2016-10-04T13:31:00Z">
              <w:rPr>
                <w:rFonts w:ascii="Arial" w:eastAsiaTheme="minorHAnsi" w:hAnsi="Arial" w:cs="Arial"/>
                <w:sz w:val="23"/>
                <w:szCs w:val="23"/>
                <w:lang w:val="pt-BR" w:eastAsia="en-US"/>
              </w:rPr>
            </w:rPrChange>
          </w:rPr>
          <w:delText xml:space="preserve"> </w:delText>
        </w:r>
      </w:del>
      <w:r w:rsidR="006C7697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8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Cópia PARECER PGE</w:t>
      </w:r>
      <w:r w:rsidR="009432B8" w:rsidRPr="00CC759D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  <w:rPrChange w:id="8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entre outros</w:t>
      </w:r>
      <w:r w:rsidR="009432B8" w:rsidRPr="00CC759D">
        <w:rPr>
          <w:rFonts w:ascii="Arial" w:eastAsiaTheme="minorHAnsi" w:hAnsi="Arial" w:cs="Arial"/>
          <w:sz w:val="21"/>
          <w:szCs w:val="21"/>
          <w:lang w:val="pt-BR" w:eastAsia="en-US"/>
          <w:rPrChange w:id="8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.</w:t>
      </w:r>
    </w:p>
    <w:p w:rsidR="009432B8" w:rsidRPr="00CC759D" w:rsidRDefault="009432B8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  <w:rPrChange w:id="8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</w:pP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89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Os originais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0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do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9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DANFE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9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nº 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4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347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9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no valor de R$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79.502,20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9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(</w:t>
      </w:r>
      <w:r w:rsidR="006C769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setenta e nove mil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99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quinhentos e dois reais e vinte centavos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00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), com a </w:t>
      </w:r>
      <w:r w:rsidR="004E772B" w:rsidRPr="00CC759D">
        <w:rPr>
          <w:rFonts w:ascii="Arial" w:eastAsiaTheme="minorHAnsi" w:hAnsi="Arial" w:cs="Arial"/>
          <w:b/>
          <w:i/>
          <w:sz w:val="21"/>
          <w:szCs w:val="21"/>
          <w:lang w:val="pt-BR" w:eastAsia="en-US"/>
          <w:rPrChange w:id="101" w:author="adriana.araujo" w:date="2016-10-04T13:31:00Z">
            <w:rPr>
              <w:rFonts w:ascii="Arial" w:eastAsiaTheme="minorHAnsi" w:hAnsi="Arial" w:cs="Arial"/>
              <w:b/>
              <w:i/>
              <w:sz w:val="23"/>
              <w:szCs w:val="23"/>
              <w:lang w:val="pt-BR" w:eastAsia="en-US"/>
            </w:rPr>
          </w:rPrChange>
        </w:rPr>
        <w:t>chancela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0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dos postos fiscais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10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e atesto de recebimento parcial dos produtos, bem como o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04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</w:t>
      </w:r>
      <w:r w:rsidR="00DB2A87" w:rsidRPr="00CC759D">
        <w:rPr>
          <w:rFonts w:ascii="Arial" w:eastAsiaTheme="minorHAnsi" w:hAnsi="Arial" w:cs="Arial"/>
          <w:b/>
          <w:i/>
          <w:sz w:val="21"/>
          <w:szCs w:val="21"/>
          <w:lang w:val="pt-BR" w:eastAsia="en-US"/>
          <w:rPrChange w:id="105" w:author="adriana.araujo" w:date="2016-10-04T13:31:00Z">
            <w:rPr>
              <w:rFonts w:ascii="Arial" w:eastAsiaTheme="minorHAnsi" w:hAnsi="Arial" w:cs="Arial"/>
              <w:b/>
              <w:i/>
              <w:sz w:val="23"/>
              <w:szCs w:val="23"/>
              <w:lang w:val="pt-BR" w:eastAsia="en-US"/>
            </w:rPr>
          </w:rPrChange>
        </w:rPr>
        <w:t>PARECER PGE/PLIC n° 82/2016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10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e aprovação por parte do </w:t>
      </w:r>
      <w:r w:rsidR="00DB2A87" w:rsidRPr="00CC759D">
        <w:rPr>
          <w:rFonts w:ascii="Arial" w:eastAsiaTheme="minorHAnsi" w:hAnsi="Arial" w:cs="Arial"/>
          <w:b/>
          <w:i/>
          <w:sz w:val="21"/>
          <w:szCs w:val="21"/>
          <w:lang w:val="pt-BR" w:eastAsia="en-US"/>
          <w:rPrChange w:id="107" w:author="adriana.araujo" w:date="2016-10-04T13:31:00Z">
            <w:rPr>
              <w:rFonts w:ascii="Arial" w:eastAsiaTheme="minorHAnsi" w:hAnsi="Arial" w:cs="Arial"/>
              <w:b/>
              <w:i/>
              <w:sz w:val="23"/>
              <w:szCs w:val="23"/>
              <w:lang w:val="pt-BR" w:eastAsia="en-US"/>
            </w:rPr>
          </w:rPrChange>
        </w:rPr>
        <w:t>PROCURADOR GERAL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10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ao referido PARECER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09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de que os 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110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produtos recebidos</w:t>
      </w:r>
      <w:r w:rsidR="007D132A" w:rsidRPr="00CC759D">
        <w:rPr>
          <w:rFonts w:ascii="Arial" w:eastAsiaTheme="minorHAnsi" w:hAnsi="Arial" w:cs="Arial"/>
          <w:sz w:val="21"/>
          <w:szCs w:val="21"/>
          <w:lang w:val="pt-BR" w:eastAsia="en-US"/>
          <w:rPrChange w:id="11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de forma parcial</w:t>
      </w:r>
      <w:r w:rsidR="00DB2A87" w:rsidRPr="00CC759D">
        <w:rPr>
          <w:rFonts w:ascii="Arial" w:eastAsiaTheme="minorHAnsi" w:hAnsi="Arial" w:cs="Arial"/>
          <w:sz w:val="21"/>
          <w:szCs w:val="21"/>
          <w:lang w:val="pt-BR" w:eastAsia="en-US"/>
          <w:rPrChange w:id="11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devem ser pagos,</w:t>
      </w:r>
      <w:r w:rsidR="005B3804" w:rsidRPr="00CC759D">
        <w:rPr>
          <w:rFonts w:ascii="Arial" w:eastAsiaTheme="minorHAnsi" w:hAnsi="Arial" w:cs="Arial"/>
          <w:sz w:val="21"/>
          <w:szCs w:val="21"/>
          <w:lang w:val="pt-BR" w:eastAsia="en-US"/>
          <w:rPrChange w:id="11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são documentos imprescindíveis para prosseguimento da análise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14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.</w:t>
      </w:r>
    </w:p>
    <w:p w:rsidR="002D13FA" w:rsidRPr="00CC759D" w:rsidRDefault="005B3804" w:rsidP="005B3804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  <w:rPrChange w:id="115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</w:pP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16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Dessa forma, sugerimos o retorno dos autos ao CBMAL para que apense aos autos o</w:t>
      </w:r>
      <w:r w:rsidR="0030014E" w:rsidRPr="00CC759D">
        <w:rPr>
          <w:rFonts w:ascii="Arial" w:eastAsiaTheme="minorHAnsi" w:hAnsi="Arial" w:cs="Arial"/>
          <w:sz w:val="21"/>
          <w:szCs w:val="21"/>
          <w:lang w:val="pt-BR" w:eastAsia="en-US"/>
          <w:rPrChange w:id="117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s documentos originais e/ou o</w:t>
      </w:r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18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</w:t>
      </w:r>
      <w:r w:rsidRPr="00CC759D">
        <w:rPr>
          <w:rFonts w:ascii="Arial" w:eastAsiaTheme="minorHAnsi" w:hAnsi="Arial" w:cs="Arial"/>
          <w:b/>
          <w:i/>
          <w:sz w:val="21"/>
          <w:szCs w:val="21"/>
          <w:lang w:val="pt-BR" w:eastAsia="en-US"/>
          <w:rPrChange w:id="119" w:author="adriana.araujo" w:date="2016-10-04T13:31:00Z">
            <w:rPr>
              <w:rFonts w:ascii="Arial" w:eastAsiaTheme="minorHAnsi" w:hAnsi="Arial" w:cs="Arial"/>
              <w:b/>
              <w:i/>
              <w:sz w:val="23"/>
              <w:szCs w:val="23"/>
              <w:lang w:val="pt-BR" w:eastAsia="en-US"/>
            </w:rPr>
          </w:rPrChange>
        </w:rPr>
        <w:t xml:space="preserve">processo </w:t>
      </w:r>
      <w:r w:rsidR="0030014E" w:rsidRPr="00CC759D">
        <w:rPr>
          <w:rFonts w:ascii="Arial" w:eastAsiaTheme="minorHAnsi" w:hAnsi="Arial" w:cs="Arial"/>
          <w:b/>
          <w:i/>
          <w:sz w:val="21"/>
          <w:szCs w:val="21"/>
          <w:lang w:val="pt-BR" w:eastAsia="en-US"/>
          <w:rPrChange w:id="120" w:author="adriana.araujo" w:date="2016-10-04T13:31:00Z">
            <w:rPr>
              <w:rFonts w:ascii="Arial" w:eastAsiaTheme="minorHAnsi" w:hAnsi="Arial" w:cs="Arial"/>
              <w:b/>
              <w:i/>
              <w:sz w:val="23"/>
              <w:szCs w:val="23"/>
              <w:lang w:val="pt-BR" w:eastAsia="en-US"/>
            </w:rPr>
          </w:rPrChange>
        </w:rPr>
        <w:t>mãe</w:t>
      </w:r>
      <w:r w:rsidR="0030014E" w:rsidRPr="00CC759D">
        <w:rPr>
          <w:rFonts w:ascii="Arial" w:eastAsiaTheme="minorHAnsi" w:hAnsi="Arial" w:cs="Arial"/>
          <w:sz w:val="21"/>
          <w:szCs w:val="21"/>
          <w:lang w:val="pt-BR" w:eastAsia="en-US"/>
          <w:rPrChange w:id="121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 xml:space="preserve"> </w:t>
      </w:r>
      <w:proofErr w:type="gramStart"/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22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completo</w:t>
      </w:r>
      <w:proofErr w:type="gramEnd"/>
      <w:r w:rsidRPr="00CC759D">
        <w:rPr>
          <w:rFonts w:ascii="Arial" w:eastAsiaTheme="minorHAnsi" w:hAnsi="Arial" w:cs="Arial"/>
          <w:sz w:val="21"/>
          <w:szCs w:val="21"/>
          <w:lang w:val="pt-BR" w:eastAsia="en-US"/>
          <w:rPrChange w:id="123" w:author="adriana.araujo" w:date="2016-10-04T13:31:00Z">
            <w:rPr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  <w:t>, ficando nosso parecer sobrestado até o seu retorno.</w:t>
      </w:r>
    </w:p>
    <w:p w:rsidR="00DB2A87" w:rsidRPr="00CC759D" w:rsidDel="00CC759D" w:rsidRDefault="00DB2A87" w:rsidP="005B3804">
      <w:pPr>
        <w:spacing w:line="360" w:lineRule="auto"/>
        <w:ind w:firstLine="708"/>
        <w:jc w:val="both"/>
        <w:rPr>
          <w:del w:id="124" w:author="adriana.araujo" w:date="2016-10-04T13:31:00Z"/>
          <w:rFonts w:ascii="Arial" w:hAnsi="Arial" w:cs="Arial"/>
          <w:sz w:val="21"/>
          <w:szCs w:val="21"/>
          <w:lang w:val="pt-BR"/>
          <w:rPrChange w:id="125" w:author="adriana.araujo" w:date="2016-10-04T13:31:00Z">
            <w:rPr>
              <w:del w:id="126" w:author="adriana.araujo" w:date="2016-10-04T13:31:00Z"/>
              <w:rFonts w:ascii="Arial" w:hAnsi="Arial" w:cs="Arial"/>
              <w:lang w:val="pt-BR"/>
            </w:rPr>
          </w:rPrChange>
        </w:rPr>
      </w:pPr>
    </w:p>
    <w:p w:rsidR="00DB2A87" w:rsidRPr="00CC759D" w:rsidDel="00CC759D" w:rsidRDefault="00DB2A87" w:rsidP="005B3804">
      <w:pPr>
        <w:spacing w:line="360" w:lineRule="auto"/>
        <w:ind w:firstLine="708"/>
        <w:jc w:val="both"/>
        <w:rPr>
          <w:del w:id="127" w:author="adriana.araujo" w:date="2016-10-04T13:31:00Z"/>
          <w:rFonts w:ascii="Arial" w:hAnsi="Arial" w:cs="Arial"/>
          <w:sz w:val="21"/>
          <w:szCs w:val="21"/>
          <w:lang w:val="pt-BR"/>
          <w:rPrChange w:id="128" w:author="adriana.araujo" w:date="2016-10-04T13:31:00Z">
            <w:rPr>
              <w:del w:id="129" w:author="adriana.araujo" w:date="2016-10-04T13:31:00Z"/>
              <w:rFonts w:ascii="Arial" w:hAnsi="Arial" w:cs="Arial"/>
              <w:lang w:val="pt-BR"/>
            </w:rPr>
          </w:rPrChange>
        </w:rPr>
      </w:pPr>
    </w:p>
    <w:p w:rsidR="00DB2A87" w:rsidRPr="00CC759D" w:rsidDel="00CC759D" w:rsidRDefault="00DB2A87" w:rsidP="005B3804">
      <w:pPr>
        <w:spacing w:line="360" w:lineRule="auto"/>
        <w:ind w:firstLine="708"/>
        <w:jc w:val="both"/>
        <w:rPr>
          <w:del w:id="130" w:author="adriana.araujo" w:date="2016-10-04T13:27:00Z"/>
          <w:rFonts w:ascii="Arial" w:hAnsi="Arial" w:cs="Arial"/>
          <w:sz w:val="21"/>
          <w:szCs w:val="21"/>
          <w:lang w:val="pt-BR"/>
          <w:rPrChange w:id="131" w:author="adriana.araujo" w:date="2016-10-04T13:31:00Z">
            <w:rPr>
              <w:del w:id="132" w:author="adriana.araujo" w:date="2016-10-04T13:27:00Z"/>
              <w:rFonts w:ascii="Arial" w:hAnsi="Arial" w:cs="Arial"/>
              <w:lang w:val="pt-BR"/>
            </w:rPr>
          </w:rPrChange>
        </w:rPr>
      </w:pPr>
    </w:p>
    <w:p w:rsidR="00DB2A87" w:rsidRPr="00CC759D" w:rsidDel="00CC759D" w:rsidRDefault="00DB2A87" w:rsidP="005B3804">
      <w:pPr>
        <w:spacing w:line="360" w:lineRule="auto"/>
        <w:ind w:firstLine="708"/>
        <w:jc w:val="both"/>
        <w:rPr>
          <w:del w:id="133" w:author="adriana.araujo" w:date="2016-10-04T13:31:00Z"/>
          <w:rFonts w:ascii="Arial" w:eastAsiaTheme="minorHAnsi" w:hAnsi="Arial" w:cs="Arial"/>
          <w:sz w:val="21"/>
          <w:szCs w:val="21"/>
          <w:lang w:val="pt-BR" w:eastAsia="en-US"/>
          <w:rPrChange w:id="134" w:author="adriana.araujo" w:date="2016-10-04T13:31:00Z">
            <w:rPr>
              <w:del w:id="135" w:author="adriana.araujo" w:date="2016-10-04T13:31:00Z"/>
              <w:rFonts w:ascii="Arial" w:eastAsiaTheme="minorHAnsi" w:hAnsi="Arial" w:cs="Arial"/>
              <w:sz w:val="23"/>
              <w:szCs w:val="23"/>
              <w:lang w:val="pt-BR" w:eastAsia="en-US"/>
            </w:rPr>
          </w:rPrChange>
        </w:rPr>
      </w:pPr>
      <w:del w:id="136" w:author="adriana.araujo" w:date="2016-10-04T13:31:00Z">
        <w:r w:rsidRPr="00CC759D" w:rsidDel="00CC759D">
          <w:rPr>
            <w:rFonts w:ascii="Arial" w:hAnsi="Arial" w:cs="Arial"/>
            <w:sz w:val="21"/>
            <w:szCs w:val="21"/>
            <w:lang w:val="pt-BR"/>
            <w:rPrChange w:id="137" w:author="adriana.araujo" w:date="2016-10-04T13:31:00Z">
              <w:rPr>
                <w:rFonts w:ascii="Arial" w:hAnsi="Arial" w:cs="Arial"/>
                <w:lang w:val="pt-BR"/>
              </w:rPr>
            </w:rPrChange>
          </w:rPr>
          <w:delText xml:space="preserve">Isto posto, </w:delText>
        </w:r>
        <w:r w:rsidRPr="00CC759D" w:rsidDel="00CC759D">
          <w:rPr>
            <w:rFonts w:ascii="Arial" w:hAnsi="Arial" w:cs="Arial"/>
            <w:sz w:val="21"/>
            <w:szCs w:val="21"/>
            <w:lang w:val="pt-BR"/>
          </w:rPr>
          <w:delText>Encaminhem-se os autos a Superintendência de Auditagem, para conhecimento da análise apresentada</w:delText>
        </w:r>
        <w:r w:rsidRPr="00CC759D" w:rsidDel="00CC759D">
          <w:rPr>
            <w:rFonts w:ascii="Arial" w:hAnsi="Arial" w:cs="Arial"/>
            <w:sz w:val="21"/>
            <w:szCs w:val="21"/>
            <w:lang w:val="pt-BR"/>
            <w:rPrChange w:id="138" w:author="adriana.araujo" w:date="2016-10-04T13:31:00Z">
              <w:rPr>
                <w:rFonts w:ascii="Arial" w:hAnsi="Arial" w:cs="Arial"/>
                <w:lang w:val="pt-BR"/>
              </w:rPr>
            </w:rPrChange>
          </w:rPr>
          <w:delText>.</w:delText>
        </w:r>
      </w:del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  <w:rPrChange w:id="139" w:author="adriana.araujo" w:date="2016-10-04T13:31:00Z">
            <w:rPr>
              <w:rFonts w:ascii="Arial" w:hAnsi="Arial" w:cs="Arial"/>
              <w:iCs/>
              <w:sz w:val="23"/>
              <w:szCs w:val="23"/>
              <w:lang w:val="pt-BR"/>
            </w:rPr>
          </w:rPrChange>
        </w:rPr>
      </w:pPr>
      <w:del w:id="140" w:author="adriana.araujo" w:date="2016-10-04T13:31:00Z">
        <w:r w:rsidRPr="00CC759D" w:rsidDel="00CC759D">
          <w:rPr>
            <w:rFonts w:ascii="Arial" w:hAnsi="Arial" w:cs="Arial"/>
            <w:iCs/>
            <w:sz w:val="21"/>
            <w:szCs w:val="21"/>
            <w:lang w:val="pt-BR"/>
            <w:rPrChange w:id="141" w:author="adriana.araujo" w:date="2016-10-04T13:31:00Z">
              <w:rPr>
                <w:rFonts w:ascii="Arial" w:hAnsi="Arial" w:cs="Arial"/>
                <w:iCs/>
                <w:sz w:val="23"/>
                <w:szCs w:val="23"/>
                <w:lang w:val="pt-BR"/>
              </w:rPr>
            </w:rPrChange>
          </w:rPr>
          <w:delText xml:space="preserve"> </w:delText>
        </w:r>
      </w:del>
    </w:p>
    <w:p w:rsidR="002D13FA" w:rsidRPr="00CC759D" w:rsidRDefault="002D13FA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  <w:rPrChange w:id="142" w:author="adriana.araujo" w:date="2016-10-04T13:31:00Z">
            <w:rPr>
              <w:rFonts w:ascii="Arial" w:hAnsi="Arial" w:cs="Arial"/>
              <w:iCs/>
              <w:sz w:val="23"/>
              <w:szCs w:val="23"/>
              <w:lang w:val="pt-BR"/>
            </w:rPr>
          </w:rPrChange>
        </w:rPr>
      </w:pPr>
      <w:r w:rsidRPr="00CC759D">
        <w:rPr>
          <w:rFonts w:ascii="Arial" w:hAnsi="Arial" w:cs="Arial"/>
          <w:iCs/>
          <w:sz w:val="21"/>
          <w:szCs w:val="21"/>
          <w:lang w:val="pt-BR"/>
          <w:rPrChange w:id="143" w:author="adriana.araujo" w:date="2016-10-04T13:31:00Z">
            <w:rPr>
              <w:rFonts w:ascii="Arial" w:hAnsi="Arial" w:cs="Arial"/>
              <w:iCs/>
              <w:sz w:val="23"/>
              <w:szCs w:val="23"/>
              <w:lang w:val="pt-BR"/>
            </w:rPr>
          </w:rPrChange>
        </w:rPr>
        <w:t xml:space="preserve">Maceió, </w:t>
      </w:r>
      <w:ins w:id="144" w:author="adriana.araujo" w:date="2016-10-04T13:27:00Z">
        <w:r w:rsidR="00CC759D" w:rsidRPr="00CC759D">
          <w:rPr>
            <w:rFonts w:ascii="Arial" w:hAnsi="Arial" w:cs="Arial"/>
            <w:iCs/>
            <w:sz w:val="21"/>
            <w:szCs w:val="21"/>
            <w:lang w:val="pt-BR"/>
            <w:rPrChange w:id="145" w:author="adriana.araujo" w:date="2016-10-04T13:31:00Z">
              <w:rPr>
                <w:rFonts w:ascii="Arial" w:hAnsi="Arial" w:cs="Arial"/>
                <w:iCs/>
                <w:sz w:val="23"/>
                <w:szCs w:val="23"/>
                <w:lang w:val="pt-BR"/>
              </w:rPr>
            </w:rPrChange>
          </w:rPr>
          <w:t>04</w:t>
        </w:r>
      </w:ins>
      <w:del w:id="146" w:author="adriana.araujo" w:date="2016-10-04T13:27:00Z">
        <w:r w:rsidR="00DB2A87" w:rsidRPr="00CC759D" w:rsidDel="00CC759D">
          <w:rPr>
            <w:rFonts w:ascii="Arial" w:hAnsi="Arial" w:cs="Arial"/>
            <w:iCs/>
            <w:sz w:val="21"/>
            <w:szCs w:val="21"/>
            <w:lang w:val="pt-BR"/>
            <w:rPrChange w:id="147" w:author="adriana.araujo" w:date="2016-10-04T13:31:00Z">
              <w:rPr>
                <w:rFonts w:ascii="Arial" w:hAnsi="Arial" w:cs="Arial"/>
                <w:iCs/>
                <w:sz w:val="23"/>
                <w:szCs w:val="23"/>
                <w:lang w:val="pt-BR"/>
              </w:rPr>
            </w:rPrChange>
          </w:rPr>
          <w:delText>27</w:delText>
        </w:r>
      </w:del>
      <w:r w:rsidRPr="00CC759D">
        <w:rPr>
          <w:rFonts w:ascii="Arial" w:hAnsi="Arial" w:cs="Arial"/>
          <w:iCs/>
          <w:sz w:val="21"/>
          <w:szCs w:val="21"/>
          <w:lang w:val="pt-BR"/>
          <w:rPrChange w:id="148" w:author="adriana.araujo" w:date="2016-10-04T13:31:00Z">
            <w:rPr>
              <w:rFonts w:ascii="Arial" w:hAnsi="Arial" w:cs="Arial"/>
              <w:iCs/>
              <w:sz w:val="23"/>
              <w:szCs w:val="23"/>
              <w:lang w:val="pt-BR"/>
            </w:rPr>
          </w:rPrChange>
        </w:rPr>
        <w:t xml:space="preserve"> de </w:t>
      </w:r>
      <w:ins w:id="149" w:author="adriana.araujo" w:date="2016-10-04T13:27:00Z">
        <w:r w:rsidR="00CC759D" w:rsidRPr="00CC759D">
          <w:rPr>
            <w:rFonts w:ascii="Arial" w:hAnsi="Arial" w:cs="Arial"/>
            <w:iCs/>
            <w:sz w:val="21"/>
            <w:szCs w:val="21"/>
            <w:lang w:val="pt-BR"/>
            <w:rPrChange w:id="150" w:author="adriana.araujo" w:date="2016-10-04T13:31:00Z">
              <w:rPr>
                <w:rFonts w:ascii="Arial" w:hAnsi="Arial" w:cs="Arial"/>
                <w:iCs/>
                <w:sz w:val="23"/>
                <w:szCs w:val="23"/>
                <w:lang w:val="pt-BR"/>
              </w:rPr>
            </w:rPrChange>
          </w:rPr>
          <w:t>outubro</w:t>
        </w:r>
      </w:ins>
      <w:del w:id="151" w:author="adriana.araujo" w:date="2016-10-04T13:27:00Z">
        <w:r w:rsidR="00DB2A87" w:rsidRPr="00CC759D" w:rsidDel="00CC759D">
          <w:rPr>
            <w:rFonts w:ascii="Arial" w:hAnsi="Arial" w:cs="Arial"/>
            <w:iCs/>
            <w:sz w:val="21"/>
            <w:szCs w:val="21"/>
            <w:lang w:val="pt-BR"/>
            <w:rPrChange w:id="152" w:author="adriana.araujo" w:date="2016-10-04T13:31:00Z">
              <w:rPr>
                <w:rFonts w:ascii="Arial" w:hAnsi="Arial" w:cs="Arial"/>
                <w:iCs/>
                <w:sz w:val="23"/>
                <w:szCs w:val="23"/>
                <w:lang w:val="pt-BR"/>
              </w:rPr>
            </w:rPrChange>
          </w:rPr>
          <w:delText>setembro</w:delText>
        </w:r>
      </w:del>
      <w:r w:rsidRPr="00CC759D">
        <w:rPr>
          <w:rFonts w:ascii="Arial" w:hAnsi="Arial" w:cs="Arial"/>
          <w:iCs/>
          <w:sz w:val="21"/>
          <w:szCs w:val="21"/>
          <w:lang w:val="pt-BR"/>
          <w:rPrChange w:id="153" w:author="adriana.araujo" w:date="2016-10-04T13:31:00Z">
            <w:rPr>
              <w:rFonts w:ascii="Arial" w:hAnsi="Arial" w:cs="Arial"/>
              <w:iCs/>
              <w:sz w:val="23"/>
              <w:szCs w:val="23"/>
              <w:lang w:val="pt-BR"/>
            </w:rPr>
          </w:rPrChange>
        </w:rPr>
        <w:t xml:space="preserve"> de 2016.</w:t>
      </w:r>
    </w:p>
    <w:p w:rsidR="00CC759D" w:rsidRDefault="00CC759D" w:rsidP="002D13FA">
      <w:pPr>
        <w:pStyle w:val="SemEspaamento"/>
        <w:spacing w:line="360" w:lineRule="auto"/>
        <w:ind w:left="4248"/>
        <w:jc w:val="center"/>
        <w:rPr>
          <w:ins w:id="154" w:author="adriana.araujo" w:date="2016-10-04T13:31:00Z"/>
          <w:rFonts w:ascii="Arial" w:hAnsi="Arial" w:cs="Arial"/>
          <w:sz w:val="21"/>
          <w:szCs w:val="21"/>
        </w:rPr>
      </w:pPr>
    </w:p>
    <w:p w:rsidR="00CC759D" w:rsidRP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  <w:rPrChange w:id="155" w:author="adriana.araujo" w:date="2016-10-04T13:31:00Z">
            <w:rPr>
              <w:rFonts w:ascii="Arial" w:hAnsi="Arial" w:cs="Arial"/>
              <w:sz w:val="23"/>
              <w:szCs w:val="23"/>
            </w:rPr>
          </w:rPrChange>
        </w:rPr>
      </w:pPr>
    </w:p>
    <w:p w:rsidR="00DB2A87" w:rsidRPr="00CC759D" w:rsidRDefault="00DB2A87" w:rsidP="00DB2A87">
      <w:pPr>
        <w:jc w:val="center"/>
        <w:rPr>
          <w:rFonts w:ascii="Arial" w:hAnsi="Arial" w:cs="Arial"/>
          <w:sz w:val="21"/>
          <w:szCs w:val="21"/>
          <w:lang w:val="pt-BR" w:eastAsia="ar-SA"/>
          <w:rPrChange w:id="156" w:author="adriana.araujo" w:date="2016-10-04T13:31:00Z">
            <w:rPr>
              <w:rFonts w:ascii="Arial" w:hAnsi="Arial" w:cs="Arial"/>
              <w:lang w:val="pt-BR" w:eastAsia="ar-SA"/>
            </w:rPr>
          </w:rPrChange>
        </w:rPr>
      </w:pPr>
      <w:r w:rsidRPr="00CC759D">
        <w:rPr>
          <w:rFonts w:ascii="Arial" w:hAnsi="Arial" w:cs="Arial"/>
          <w:sz w:val="21"/>
          <w:szCs w:val="21"/>
          <w:lang w:val="pt-BR" w:eastAsia="ar-SA"/>
          <w:rPrChange w:id="157" w:author="adriana.araujo" w:date="2016-10-04T13:31:00Z">
            <w:rPr>
              <w:rFonts w:ascii="Arial" w:hAnsi="Arial" w:cs="Arial"/>
              <w:lang w:val="pt-BR" w:eastAsia="ar-SA"/>
            </w:rPr>
          </w:rPrChange>
        </w:rPr>
        <w:t>Luiz Honorato de Castro Júnior</w:t>
      </w:r>
    </w:p>
    <w:p w:rsidR="00DB2A87" w:rsidRPr="00CC759D" w:rsidRDefault="00DB2A87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  <w:rPrChange w:id="158" w:author="adriana.araujo" w:date="2016-10-04T13:31:00Z">
            <w:rPr>
              <w:rFonts w:ascii="Arial" w:hAnsi="Arial" w:cs="Arial"/>
              <w:bCs/>
              <w:lang w:val="pt-BR"/>
            </w:rPr>
          </w:rPrChange>
        </w:rPr>
      </w:pPr>
      <w:r w:rsidRPr="00CC759D">
        <w:rPr>
          <w:rFonts w:ascii="Arial" w:hAnsi="Arial" w:cs="Arial"/>
          <w:b/>
          <w:sz w:val="21"/>
          <w:szCs w:val="21"/>
          <w:lang w:val="pt-BR"/>
          <w:rPrChange w:id="159" w:author="adriana.araujo" w:date="2016-10-04T13:31:00Z">
            <w:rPr>
              <w:rFonts w:ascii="Arial" w:hAnsi="Arial" w:cs="Arial"/>
              <w:b/>
              <w:lang w:val="pt-BR"/>
            </w:rPr>
          </w:rPrChange>
        </w:rPr>
        <w:t>Assessora de Controle Interno/ Matrícula nº 121-0</w:t>
      </w: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  <w:rPrChange w:id="160" w:author="adriana.araujo" w:date="2016-10-04T13:31:00Z">
            <w:rPr>
              <w:rFonts w:ascii="Arial" w:hAnsi="Arial" w:cs="Arial"/>
              <w:lang w:val="pt-BR"/>
            </w:rPr>
          </w:rPrChange>
        </w:rPr>
      </w:pP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  <w:rPrChange w:id="161" w:author="adriana.araujo" w:date="2016-10-04T13:31:00Z">
            <w:rPr>
              <w:rFonts w:ascii="Arial" w:hAnsi="Arial" w:cs="Arial"/>
              <w:lang w:val="pt-BR"/>
            </w:rPr>
          </w:rPrChange>
        </w:rPr>
      </w:pPr>
      <w:r w:rsidRPr="00CC759D">
        <w:rPr>
          <w:rFonts w:ascii="Arial" w:hAnsi="Arial" w:cs="Arial"/>
          <w:sz w:val="21"/>
          <w:szCs w:val="21"/>
          <w:lang w:val="pt-BR"/>
          <w:rPrChange w:id="162" w:author="adriana.araujo" w:date="2016-10-04T13:31:00Z">
            <w:rPr>
              <w:rFonts w:ascii="Arial" w:hAnsi="Arial" w:cs="Arial"/>
              <w:lang w:val="pt-BR"/>
            </w:rPr>
          </w:rPrChange>
        </w:rPr>
        <w:t>De acordo:</w:t>
      </w:r>
    </w:p>
    <w:p w:rsidR="00DB2A87" w:rsidRPr="00CC759D" w:rsidRDefault="00DB2A87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  <w:rPrChange w:id="163" w:author="adriana.araujo" w:date="2016-10-04T13:31:00Z">
            <w:rPr>
              <w:rFonts w:ascii="Arial" w:hAnsi="Arial" w:cs="Arial"/>
              <w:lang w:val="pt-BR"/>
            </w:rPr>
          </w:rPrChange>
        </w:rPr>
      </w:pPr>
      <w:r w:rsidRPr="00CC759D">
        <w:rPr>
          <w:rFonts w:ascii="Arial" w:hAnsi="Arial" w:cs="Arial"/>
          <w:sz w:val="21"/>
          <w:szCs w:val="21"/>
          <w:lang w:val="pt-BR"/>
          <w:rPrChange w:id="164" w:author="adriana.araujo" w:date="2016-10-04T13:31:00Z">
            <w:rPr>
              <w:rFonts w:ascii="Arial" w:hAnsi="Arial" w:cs="Arial"/>
              <w:lang w:val="pt-BR"/>
            </w:rPr>
          </w:rPrChange>
        </w:rPr>
        <w:t xml:space="preserve">Adriana Andrade Araújo </w:t>
      </w:r>
    </w:p>
    <w:p w:rsidR="002F7323" w:rsidRPr="00CC759D" w:rsidRDefault="00DB2A87" w:rsidP="00DB2A87">
      <w:pPr>
        <w:pStyle w:val="SemEspaamento"/>
        <w:jc w:val="center"/>
        <w:rPr>
          <w:rFonts w:ascii="Arial" w:hAnsi="Arial" w:cs="Arial"/>
          <w:sz w:val="21"/>
          <w:szCs w:val="21"/>
          <w:rPrChange w:id="165" w:author="adriana.araujo" w:date="2016-10-04T13:31:00Z">
            <w:rPr>
              <w:rFonts w:ascii="Arial" w:hAnsi="Arial" w:cs="Arial"/>
              <w:sz w:val="23"/>
              <w:szCs w:val="23"/>
            </w:rPr>
          </w:rPrChange>
        </w:rPr>
      </w:pPr>
      <w:bookmarkStart w:id="166" w:name="_GoBack"/>
      <w:bookmarkEnd w:id="166"/>
      <w:r w:rsidRPr="00CC759D">
        <w:rPr>
          <w:rFonts w:ascii="Arial" w:hAnsi="Arial" w:cs="Arial"/>
          <w:b/>
          <w:sz w:val="21"/>
          <w:szCs w:val="21"/>
          <w:rPrChange w:id="167" w:author="adriana.araujo" w:date="2016-10-04T13:31:00Z">
            <w:rPr>
              <w:rFonts w:ascii="Arial" w:hAnsi="Arial" w:cs="Arial"/>
              <w:b/>
            </w:rPr>
          </w:rPrChange>
        </w:rPr>
        <w:t>Superintendente de Auditagem - Matrícula n° 113-9</w:t>
      </w:r>
    </w:p>
    <w:sectPr w:rsidR="002F7323" w:rsidRPr="00CC759D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11C" w:rsidRDefault="0099211C" w:rsidP="00CD2CE9">
      <w:r>
        <w:separator/>
      </w:r>
    </w:p>
  </w:endnote>
  <w:endnote w:type="continuationSeparator" w:id="0">
    <w:p w:rsidR="0099211C" w:rsidRDefault="009921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11C" w:rsidRDefault="0099211C" w:rsidP="00CD2CE9">
      <w:r>
        <w:separator/>
      </w:r>
    </w:p>
  </w:footnote>
  <w:footnote w:type="continuationSeparator" w:id="0">
    <w:p w:rsidR="0099211C" w:rsidRDefault="009921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443F"/>
    <w:rsid w:val="002D4501"/>
    <w:rsid w:val="002E5ED8"/>
    <w:rsid w:val="002F7323"/>
    <w:rsid w:val="0030014E"/>
    <w:rsid w:val="00313F9B"/>
    <w:rsid w:val="003147A1"/>
    <w:rsid w:val="0033364C"/>
    <w:rsid w:val="00343FE0"/>
    <w:rsid w:val="00362387"/>
    <w:rsid w:val="00372C24"/>
    <w:rsid w:val="003A3BEC"/>
    <w:rsid w:val="003A3FC4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B7860"/>
    <w:rsid w:val="004E772B"/>
    <w:rsid w:val="004F327B"/>
    <w:rsid w:val="004F6744"/>
    <w:rsid w:val="00502578"/>
    <w:rsid w:val="0051138D"/>
    <w:rsid w:val="00552FD7"/>
    <w:rsid w:val="00596071"/>
    <w:rsid w:val="005B3804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D132A"/>
    <w:rsid w:val="007D706F"/>
    <w:rsid w:val="007F2897"/>
    <w:rsid w:val="007F4E14"/>
    <w:rsid w:val="008044CC"/>
    <w:rsid w:val="008221A2"/>
    <w:rsid w:val="0083626C"/>
    <w:rsid w:val="00856C6C"/>
    <w:rsid w:val="008629F9"/>
    <w:rsid w:val="00882474"/>
    <w:rsid w:val="0088318A"/>
    <w:rsid w:val="008D1C8E"/>
    <w:rsid w:val="009132AE"/>
    <w:rsid w:val="009213AD"/>
    <w:rsid w:val="009432B8"/>
    <w:rsid w:val="00946C60"/>
    <w:rsid w:val="00965FC2"/>
    <w:rsid w:val="00986DB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108FE"/>
    <w:rsid w:val="00B364FA"/>
    <w:rsid w:val="00B40238"/>
    <w:rsid w:val="00B4380A"/>
    <w:rsid w:val="00B43FF7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40D90"/>
    <w:rsid w:val="00D54862"/>
    <w:rsid w:val="00D62620"/>
    <w:rsid w:val="00D77329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82BEE"/>
    <w:rsid w:val="00F863E9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8E89-F29D-431C-BF01-94A99CD8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2016-08-10T18:07:00Z</cp:lastPrinted>
  <dcterms:created xsi:type="dcterms:W3CDTF">2016-10-04T16:25:00Z</dcterms:created>
  <dcterms:modified xsi:type="dcterms:W3CDTF">2016-10-04T16:31:00Z</dcterms:modified>
</cp:coreProperties>
</file>