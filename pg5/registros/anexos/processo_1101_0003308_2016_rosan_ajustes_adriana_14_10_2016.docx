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C3311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0C3311">
        <w:rPr>
          <w:rFonts w:ascii="Arial" w:hAnsi="Arial" w:cs="Arial"/>
          <w:b/>
          <w:bCs/>
        </w:rPr>
        <w:t>PROCESSO</w:t>
      </w:r>
      <w:r w:rsidRPr="000C3311">
        <w:rPr>
          <w:rFonts w:ascii="Arial" w:hAnsi="Arial" w:cs="Arial"/>
          <w:bCs/>
        </w:rPr>
        <w:t>:</w:t>
      </w:r>
      <w:r w:rsidR="005C738A" w:rsidRPr="000C3311">
        <w:rPr>
          <w:rFonts w:ascii="Arial" w:hAnsi="Arial" w:cs="Arial"/>
          <w:bCs/>
        </w:rPr>
        <w:t xml:space="preserve"> n º </w:t>
      </w:r>
      <w:r w:rsidR="00607651" w:rsidRPr="000C3311">
        <w:rPr>
          <w:rFonts w:ascii="Arial" w:hAnsi="Arial" w:cs="Arial"/>
          <w:bCs/>
        </w:rPr>
        <w:t>1101</w:t>
      </w:r>
      <w:r w:rsidR="00F27C2C" w:rsidRPr="000C3311">
        <w:rPr>
          <w:rFonts w:ascii="Arial" w:hAnsi="Arial" w:cs="Arial"/>
          <w:bCs/>
        </w:rPr>
        <w:t>-</w:t>
      </w:r>
      <w:r w:rsidR="003852FB" w:rsidRPr="000C3311">
        <w:rPr>
          <w:rFonts w:ascii="Arial" w:hAnsi="Arial" w:cs="Arial"/>
          <w:bCs/>
        </w:rPr>
        <w:t>00</w:t>
      </w:r>
      <w:r w:rsidR="00607651" w:rsidRPr="000C3311">
        <w:rPr>
          <w:rFonts w:ascii="Arial" w:hAnsi="Arial" w:cs="Arial"/>
          <w:bCs/>
        </w:rPr>
        <w:t>3308/2016</w:t>
      </w:r>
    </w:p>
    <w:p w:rsidR="005C738A" w:rsidRPr="000C3311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C3311">
        <w:rPr>
          <w:rFonts w:ascii="Arial" w:hAnsi="Arial" w:cs="Arial"/>
          <w:b/>
          <w:bCs/>
        </w:rPr>
        <w:t>INTERESSADO</w:t>
      </w:r>
      <w:r w:rsidRPr="000C3311">
        <w:rPr>
          <w:rFonts w:ascii="Arial" w:hAnsi="Arial" w:cs="Arial"/>
          <w:bCs/>
        </w:rPr>
        <w:t>:</w:t>
      </w:r>
      <w:r w:rsidR="00607651" w:rsidRPr="000C3311">
        <w:rPr>
          <w:rFonts w:ascii="Arial" w:hAnsi="Arial" w:cs="Arial"/>
          <w:bCs/>
        </w:rPr>
        <w:t xml:space="preserve"> </w:t>
      </w:r>
      <w:r w:rsidR="009234F8" w:rsidRPr="000C3311">
        <w:rPr>
          <w:rFonts w:ascii="Arial" w:hAnsi="Arial" w:cs="Arial"/>
          <w:bCs/>
        </w:rPr>
        <w:t>ROSAN VIGILÂNCIA E SEGURANÇA LTDA.</w:t>
      </w:r>
    </w:p>
    <w:p w:rsidR="00F27C2C" w:rsidRPr="000C3311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0C3311">
        <w:rPr>
          <w:rFonts w:ascii="Arial" w:hAnsi="Arial" w:cs="Arial"/>
          <w:b/>
          <w:bCs/>
        </w:rPr>
        <w:t>ASSUNTO:</w:t>
      </w:r>
      <w:r w:rsidR="00607651" w:rsidRPr="000C3311">
        <w:rPr>
          <w:rFonts w:ascii="Arial" w:hAnsi="Arial" w:cs="Arial"/>
          <w:b/>
          <w:bCs/>
        </w:rPr>
        <w:t xml:space="preserve"> </w:t>
      </w:r>
      <w:r w:rsidR="00607651" w:rsidRPr="000C3311">
        <w:rPr>
          <w:rFonts w:ascii="Arial" w:hAnsi="Arial" w:cs="Arial"/>
          <w:bCs/>
        </w:rPr>
        <w:t>Pagamento</w:t>
      </w:r>
      <w:r w:rsidR="009234F8" w:rsidRPr="000C3311">
        <w:rPr>
          <w:rFonts w:ascii="Arial" w:hAnsi="Arial" w:cs="Arial"/>
          <w:bCs/>
        </w:rPr>
        <w:t>.</w:t>
      </w:r>
    </w:p>
    <w:p w:rsidR="003852FB" w:rsidRPr="000C3311" w:rsidRDefault="003852FB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0C3311">
        <w:rPr>
          <w:rFonts w:ascii="Arial" w:hAnsi="Arial" w:cs="Arial"/>
          <w:b/>
          <w:bCs/>
        </w:rPr>
        <w:t xml:space="preserve">DETALHES: </w:t>
      </w:r>
      <w:r w:rsidR="00607651" w:rsidRPr="000C3311">
        <w:rPr>
          <w:rFonts w:ascii="Arial" w:hAnsi="Arial" w:cs="Arial"/>
          <w:bCs/>
        </w:rPr>
        <w:t>Valor R$ 61.142,67</w:t>
      </w:r>
      <w:r w:rsidR="009234F8" w:rsidRPr="000C3311">
        <w:rPr>
          <w:rFonts w:ascii="Arial" w:hAnsi="Arial" w:cs="Arial"/>
          <w:bCs/>
        </w:rPr>
        <w:t xml:space="preserve"> - </w:t>
      </w:r>
      <w:r w:rsidR="00607651" w:rsidRPr="000C3311">
        <w:rPr>
          <w:rFonts w:ascii="Arial" w:hAnsi="Arial" w:cs="Arial"/>
          <w:bCs/>
        </w:rPr>
        <w:t>mês de agosto</w:t>
      </w:r>
      <w:r w:rsidR="009234F8" w:rsidRPr="000C3311">
        <w:rPr>
          <w:rFonts w:ascii="Arial" w:hAnsi="Arial" w:cs="Arial"/>
          <w:bCs/>
        </w:rPr>
        <w:t>/</w:t>
      </w:r>
      <w:r w:rsidR="00607651" w:rsidRPr="000C3311">
        <w:rPr>
          <w:rFonts w:ascii="Arial" w:hAnsi="Arial" w:cs="Arial"/>
          <w:bCs/>
        </w:rPr>
        <w:t>2016</w:t>
      </w:r>
      <w:r w:rsidR="009234F8" w:rsidRPr="000C3311">
        <w:rPr>
          <w:rFonts w:ascii="Arial" w:hAnsi="Arial" w:cs="Arial"/>
          <w:bCs/>
        </w:rPr>
        <w:t>.</w:t>
      </w:r>
    </w:p>
    <w:p w:rsidR="000639BC" w:rsidRPr="000C3311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</w:p>
    <w:p w:rsidR="00C606E9" w:rsidRPr="000C3311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0C3311">
        <w:rPr>
          <w:rFonts w:ascii="Arial" w:hAnsi="Arial" w:cs="Arial"/>
          <w:b/>
        </w:rPr>
        <w:t>1 - RELATÓRIO</w:t>
      </w:r>
    </w:p>
    <w:p w:rsidR="00C606E9" w:rsidRPr="000C3311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00000" w:rsidRDefault="005C738A">
      <w:pPr>
        <w:spacing w:after="0" w:line="360" w:lineRule="auto"/>
        <w:ind w:firstLine="708"/>
        <w:jc w:val="both"/>
        <w:rPr>
          <w:ins w:id="0" w:author="adriana.araujo" w:date="2016-10-14T10:55:00Z"/>
          <w:rFonts w:ascii="Arial" w:hAnsi="Arial" w:cs="Arial"/>
        </w:rPr>
        <w:pPrChange w:id="1" w:author="adriana.araujo" w:date="2016-10-14T10:55:00Z">
          <w:pPr>
            <w:spacing w:after="0" w:line="360" w:lineRule="auto"/>
            <w:jc w:val="both"/>
          </w:pPr>
        </w:pPrChange>
      </w:pPr>
      <w:r w:rsidRPr="000C3311">
        <w:rPr>
          <w:rFonts w:ascii="Arial" w:hAnsi="Arial" w:cs="Arial"/>
        </w:rPr>
        <w:t xml:space="preserve">Trata-se </w:t>
      </w:r>
      <w:r w:rsidR="004725B4">
        <w:rPr>
          <w:rFonts w:ascii="Arial" w:hAnsi="Arial" w:cs="Arial"/>
        </w:rPr>
        <w:t xml:space="preserve">de Processo Administrativo nº </w:t>
      </w:r>
      <w:r w:rsidR="00607651" w:rsidRPr="000C3311">
        <w:rPr>
          <w:rFonts w:ascii="Arial" w:hAnsi="Arial" w:cs="Arial"/>
          <w:bCs/>
        </w:rPr>
        <w:t>1101-003308/2016</w:t>
      </w:r>
      <w:r w:rsidR="005F3EED" w:rsidRPr="000C3311">
        <w:rPr>
          <w:rFonts w:ascii="Arial" w:hAnsi="Arial" w:cs="Arial"/>
        </w:rPr>
        <w:t>, em 0</w:t>
      </w:r>
      <w:r w:rsidR="00E95EAF" w:rsidRPr="000C3311">
        <w:rPr>
          <w:rFonts w:ascii="Arial" w:hAnsi="Arial" w:cs="Arial"/>
        </w:rPr>
        <w:t>1</w:t>
      </w:r>
      <w:r w:rsidR="004725B4">
        <w:rPr>
          <w:rFonts w:ascii="Arial" w:hAnsi="Arial" w:cs="Arial"/>
        </w:rPr>
        <w:t xml:space="preserve"> (um) volume, com 166 (cento e sessenta e seis)</w:t>
      </w:r>
      <w:ins w:id="2" w:author="adriana.araujo" w:date="2016-10-14T10:17:00Z">
        <w:r w:rsidR="004725B4">
          <w:rPr>
            <w:rFonts w:ascii="Arial" w:hAnsi="Arial" w:cs="Arial"/>
          </w:rPr>
          <w:t xml:space="preserve"> folhas</w:t>
        </w:r>
      </w:ins>
      <w:r w:rsidR="004725B4">
        <w:rPr>
          <w:rFonts w:ascii="Arial" w:hAnsi="Arial" w:cs="Arial"/>
        </w:rPr>
        <w:t xml:space="preserve">, que versa sobre o pedido de pagamento da fatura de prestação de serviços de limpeza, </w:t>
      </w:r>
      <w:proofErr w:type="spellStart"/>
      <w:r w:rsidR="004725B4">
        <w:rPr>
          <w:rFonts w:ascii="Arial" w:hAnsi="Arial" w:cs="Arial"/>
        </w:rPr>
        <w:t>copeiragem</w:t>
      </w:r>
      <w:proofErr w:type="spellEnd"/>
      <w:r w:rsidR="004725B4">
        <w:rPr>
          <w:rFonts w:ascii="Arial" w:hAnsi="Arial" w:cs="Arial"/>
        </w:rPr>
        <w:t xml:space="preserve"> e garçons</w:t>
      </w:r>
      <w:ins w:id="3" w:author="adriana.araujo" w:date="2016-10-14T10:17:00Z">
        <w:r w:rsidR="004725B4">
          <w:rPr>
            <w:rFonts w:ascii="Arial" w:hAnsi="Arial" w:cs="Arial"/>
          </w:rPr>
          <w:t xml:space="preserve"> a empresa ROSAN VIGILÂNCIA E SEGURANÇA LTDA, no valor de R$</w:t>
        </w:r>
      </w:ins>
      <w:ins w:id="4" w:author="adriana.araujo" w:date="2016-10-14T12:31:00Z">
        <w:r w:rsidR="00AC695C">
          <w:rPr>
            <w:rFonts w:ascii="Arial" w:hAnsi="Arial" w:cs="Arial"/>
          </w:rPr>
          <w:t>89</w:t>
        </w:r>
      </w:ins>
      <w:ins w:id="5" w:author="adriana.araujo" w:date="2016-10-14T10:17:00Z">
        <w:r w:rsidR="004725B4">
          <w:rPr>
            <w:rFonts w:ascii="Arial" w:hAnsi="Arial" w:cs="Arial"/>
          </w:rPr>
          <w:t>.</w:t>
        </w:r>
      </w:ins>
      <w:ins w:id="6" w:author="adriana.araujo" w:date="2016-10-14T12:32:00Z">
        <w:r w:rsidR="00AC695C">
          <w:rPr>
            <w:rFonts w:ascii="Arial" w:hAnsi="Arial" w:cs="Arial"/>
          </w:rPr>
          <w:t>675</w:t>
        </w:r>
      </w:ins>
      <w:ins w:id="7" w:author="adriana.araujo" w:date="2016-10-14T10:17:00Z">
        <w:r w:rsidR="004725B4">
          <w:rPr>
            <w:rFonts w:ascii="Arial" w:hAnsi="Arial" w:cs="Arial"/>
          </w:rPr>
          <w:t>,</w:t>
        </w:r>
      </w:ins>
      <w:ins w:id="8" w:author="adriana.araujo" w:date="2016-10-14T12:32:00Z">
        <w:r w:rsidR="00AC695C">
          <w:rPr>
            <w:rFonts w:ascii="Arial" w:hAnsi="Arial" w:cs="Arial"/>
          </w:rPr>
          <w:t>91</w:t>
        </w:r>
      </w:ins>
      <w:ins w:id="9" w:author="adriana.araujo" w:date="2016-10-14T10:17:00Z">
        <w:r w:rsidR="004725B4">
          <w:rPr>
            <w:rFonts w:ascii="Arial" w:hAnsi="Arial" w:cs="Arial"/>
          </w:rPr>
          <w:t xml:space="preserve"> (</w:t>
        </w:r>
      </w:ins>
      <w:proofErr w:type="gramStart"/>
      <w:ins w:id="10" w:author="adriana.araujo" w:date="2016-10-14T12:32:00Z">
        <w:r w:rsidR="00AC695C">
          <w:rPr>
            <w:rFonts w:ascii="Arial" w:hAnsi="Arial" w:cs="Arial"/>
          </w:rPr>
          <w:t>Oitenta e nove mil, seiscentos e setenta e</w:t>
        </w:r>
        <w:proofErr w:type="gramEnd"/>
        <w:r w:rsidR="00AC695C">
          <w:rPr>
            <w:rFonts w:ascii="Arial" w:hAnsi="Arial" w:cs="Arial"/>
          </w:rPr>
          <w:t xml:space="preserve"> cinco reais e noventa e um centavos</w:t>
        </w:r>
      </w:ins>
      <w:ins w:id="11" w:author="adriana.araujo" w:date="2016-10-14T10:17:00Z">
        <w:r w:rsidR="004725B4">
          <w:rPr>
            <w:rFonts w:ascii="Arial" w:hAnsi="Arial" w:cs="Arial"/>
          </w:rPr>
          <w:t>).</w:t>
        </w:r>
      </w:ins>
    </w:p>
    <w:p w:rsidR="00000000" w:rsidRDefault="004725B4">
      <w:pPr>
        <w:spacing w:after="0" w:line="360" w:lineRule="auto"/>
        <w:ind w:firstLine="708"/>
        <w:jc w:val="both"/>
        <w:rPr>
          <w:del w:id="12" w:author="adriana.araujo" w:date="2016-10-14T10:57:00Z"/>
          <w:rFonts w:ascii="Arial" w:hAnsi="Arial" w:cs="Arial"/>
          <w:bCs/>
        </w:rPr>
        <w:pPrChange w:id="13" w:author="adriana.araujo" w:date="2016-10-14T10:57:00Z">
          <w:pPr>
            <w:spacing w:after="0" w:line="360" w:lineRule="auto"/>
            <w:jc w:val="both"/>
          </w:pPr>
        </w:pPrChange>
      </w:pPr>
      <w:ins w:id="14" w:author="adriana.araujo" w:date="2016-10-14T10:55:00Z">
        <w:r w:rsidRPr="004725B4">
          <w:rPr>
            <w:rFonts w:ascii="Arial" w:hAnsi="Arial" w:cs="Arial"/>
            <w:color w:val="FF0000"/>
            <w:rPrChange w:id="15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Os autos foram encaminhados a esta </w:t>
        </w:r>
        <w:r w:rsidRPr="004725B4">
          <w:rPr>
            <w:rFonts w:ascii="Arial" w:hAnsi="Arial" w:cs="Arial"/>
            <w:b/>
            <w:color w:val="FF0000"/>
            <w:rPrChange w:id="16" w:author="adriana.araujo" w:date="2016-10-14T12:00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Controladoria Geral do Estado – CGE</w:t>
        </w:r>
        <w:r w:rsidRPr="004725B4">
          <w:rPr>
            <w:rFonts w:ascii="Arial" w:hAnsi="Arial" w:cs="Arial"/>
            <w:color w:val="FF0000"/>
            <w:rPrChange w:id="17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para a</w:t>
        </w:r>
      </w:ins>
      <w:ins w:id="18" w:author="adriana.araujo" w:date="2016-10-14T10:56:00Z">
        <w:r w:rsidRPr="004725B4">
          <w:rPr>
            <w:rFonts w:ascii="Arial" w:hAnsi="Arial" w:cs="Arial"/>
            <w:color w:val="FF0000"/>
            <w:rPrChange w:id="1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uditoria da prestação dos serviços executados</w:t>
        </w:r>
      </w:ins>
      <w:ins w:id="20" w:author="adriana.araujo" w:date="2016-10-14T10:55:00Z">
        <w:r w:rsidRPr="004725B4">
          <w:rPr>
            <w:rFonts w:ascii="Arial" w:hAnsi="Arial" w:cs="Arial"/>
            <w:color w:val="FF0000"/>
            <w:rPrChange w:id="2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, </w:t>
        </w:r>
      </w:ins>
      <w:ins w:id="22" w:author="adriana.araujo" w:date="2016-10-14T10:56:00Z">
        <w:r w:rsidRPr="004725B4">
          <w:rPr>
            <w:rFonts w:ascii="Arial" w:hAnsi="Arial" w:cs="Arial"/>
            <w:color w:val="FF0000"/>
            <w:rPrChange w:id="23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determinando o </w:t>
        </w:r>
        <w:r w:rsidRPr="00EE6A86">
          <w:rPr>
            <w:rFonts w:ascii="Arial" w:hAnsi="Arial" w:cs="Arial"/>
            <w:b/>
            <w:i/>
            <w:color w:val="FF0000"/>
            <w:rPrChange w:id="24" w:author="adriana.araujo" w:date="2016-10-14T12:32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“quantum </w:t>
        </w:r>
        <w:proofErr w:type="spellStart"/>
        <w:r w:rsidRPr="00EE6A86">
          <w:rPr>
            <w:rFonts w:ascii="Arial" w:hAnsi="Arial" w:cs="Arial"/>
            <w:b/>
            <w:i/>
            <w:color w:val="FF0000"/>
            <w:rPrChange w:id="25" w:author="adriana.araujo" w:date="2016-10-14T12:32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debeatur</w:t>
        </w:r>
        <w:proofErr w:type="spellEnd"/>
        <w:r w:rsidRPr="00EE6A86">
          <w:rPr>
            <w:rFonts w:ascii="Arial" w:hAnsi="Arial" w:cs="Arial"/>
            <w:b/>
            <w:i/>
            <w:color w:val="FF0000"/>
            <w:rPrChange w:id="26" w:author="adriana.araujo" w:date="2016-10-14T12:32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”</w:t>
        </w:r>
        <w:r w:rsidRPr="004725B4">
          <w:rPr>
            <w:rFonts w:ascii="Arial" w:hAnsi="Arial" w:cs="Arial"/>
            <w:color w:val="FF0000"/>
            <w:rPrChange w:id="27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, levando em consideração o atestado nos autos, conforme documento as folhas 158</w:t>
        </w:r>
      </w:ins>
      <w:ins w:id="28" w:author="adriana.araujo" w:date="2016-10-14T10:57:00Z">
        <w:r w:rsidRPr="004725B4">
          <w:rPr>
            <w:rFonts w:ascii="Arial" w:hAnsi="Arial" w:cs="Arial"/>
            <w:color w:val="FF0000"/>
            <w:rPrChange w:id="2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a </w:t>
        </w:r>
      </w:ins>
      <w:proofErr w:type="gramStart"/>
      <w:ins w:id="30" w:author="adriana.araujo" w:date="2016-10-14T10:56:00Z">
        <w:r w:rsidRPr="004725B4">
          <w:rPr>
            <w:rFonts w:ascii="Arial" w:hAnsi="Arial" w:cs="Arial"/>
            <w:color w:val="FF0000"/>
            <w:rPrChange w:id="3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164</w:t>
        </w:r>
      </w:ins>
      <w:ins w:id="32" w:author="adriana.araujo" w:date="2016-10-14T10:55:00Z">
        <w:r w:rsidRPr="004725B4">
          <w:rPr>
            <w:rFonts w:ascii="Arial" w:hAnsi="Arial" w:cs="Arial"/>
            <w:color w:val="FF0000"/>
            <w:rPrChange w:id="33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.</w:t>
        </w:r>
      </w:ins>
      <w:proofErr w:type="gramEnd"/>
      <w:del w:id="34" w:author="adriana.araujo" w:date="2016-10-14T10:17:00Z">
        <w:r w:rsidR="002E7489" w:rsidRPr="000C3311" w:rsidDel="009234F8">
          <w:rPr>
            <w:rFonts w:ascii="Arial" w:hAnsi="Arial" w:cs="Arial"/>
          </w:rPr>
          <w:delText>.</w:delText>
        </w:r>
      </w:del>
    </w:p>
    <w:p w:rsidR="00000000" w:rsidRDefault="00505DB9">
      <w:pPr>
        <w:spacing w:after="0" w:line="360" w:lineRule="auto"/>
        <w:ind w:firstLine="708"/>
        <w:jc w:val="both"/>
        <w:rPr>
          <w:rFonts w:ascii="Arial" w:hAnsi="Arial" w:cs="Arial"/>
        </w:rPr>
        <w:pPrChange w:id="35" w:author="adriana.araujo" w:date="2016-10-14T10:57:00Z">
          <w:pPr>
            <w:spacing w:after="0" w:line="360" w:lineRule="auto"/>
            <w:ind w:firstLine="851"/>
            <w:jc w:val="both"/>
          </w:pPr>
        </w:pPrChange>
      </w:pPr>
      <w:ins w:id="36" w:author="adriana.araujo" w:date="2016-10-14T10:57:00Z">
        <w:r w:rsidRPr="000C3311">
          <w:rPr>
            <w:rFonts w:ascii="Arial" w:hAnsi="Arial" w:cs="Arial"/>
          </w:rPr>
          <w:t xml:space="preserve"> </w:t>
        </w:r>
      </w:ins>
      <w:r w:rsidR="004725B4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F68B3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Fls. 02/49 contém Requerimento da </w:t>
      </w:r>
      <w:r>
        <w:rPr>
          <w:rFonts w:ascii="Arial" w:hAnsi="Arial" w:cs="Arial"/>
          <w:b/>
        </w:rPr>
        <w:t xml:space="preserve">EMPRESA ROSAN SERVIÇOS GERAIS </w:t>
      </w:r>
      <w:proofErr w:type="gramStart"/>
      <w:r>
        <w:rPr>
          <w:rFonts w:ascii="Arial" w:hAnsi="Arial" w:cs="Arial"/>
          <w:b/>
        </w:rPr>
        <w:t>LTDA</w:t>
      </w:r>
      <w:ins w:id="37" w:author="adriana.araujo" w:date="2016-10-14T10:18:00Z">
        <w:r>
          <w:rPr>
            <w:rFonts w:ascii="Arial" w:hAnsi="Arial" w:cs="Arial"/>
            <w:b/>
          </w:rPr>
          <w:t>,</w:t>
        </w:r>
      </w:ins>
      <w:proofErr w:type="gramEnd"/>
      <w:del w:id="38" w:author="adriana.araujo" w:date="2016-10-14T10:18:00Z">
        <w:r>
          <w:rPr>
            <w:rFonts w:ascii="Arial" w:hAnsi="Arial" w:cs="Arial"/>
            <w:b/>
          </w:rPr>
          <w:delText>.</w:delText>
        </w:r>
      </w:del>
      <w:r>
        <w:rPr>
          <w:rFonts w:ascii="Arial" w:hAnsi="Arial" w:cs="Arial"/>
          <w:b/>
        </w:rPr>
        <w:t xml:space="preserve"> CNPJ nº 04.663.867/0001-88</w:t>
      </w:r>
      <w:r>
        <w:rPr>
          <w:rFonts w:ascii="Arial" w:hAnsi="Arial" w:cs="Arial"/>
        </w:rPr>
        <w:t>, de 15.09.2016, acompanhado de cópia do Contrato nº GS-002/2016, findo em 29</w:t>
      </w:r>
      <w:ins w:id="39" w:author="adriana.araujo" w:date="2016-10-14T10:18:00Z">
        <w:r>
          <w:rPr>
            <w:rFonts w:ascii="Arial" w:hAnsi="Arial" w:cs="Arial"/>
          </w:rPr>
          <w:t>.</w:t>
        </w:r>
      </w:ins>
      <w:del w:id="40" w:author="adriana.araujo" w:date="2016-10-14T10:1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07</w:t>
      </w:r>
      <w:ins w:id="41" w:author="adriana.araujo" w:date="2016-10-14T10:18:00Z">
        <w:r>
          <w:rPr>
            <w:rFonts w:ascii="Arial" w:hAnsi="Arial" w:cs="Arial"/>
          </w:rPr>
          <w:t>.</w:t>
        </w:r>
      </w:ins>
      <w:del w:id="42" w:author="adriana.araujo" w:date="2016-10-14T10:1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 xml:space="preserve">2016 e solicitando o pagamento da fatura de prestação de serviços de limpeza, </w:t>
      </w:r>
      <w:proofErr w:type="spellStart"/>
      <w:r>
        <w:rPr>
          <w:rFonts w:ascii="Arial" w:hAnsi="Arial" w:cs="Arial"/>
        </w:rPr>
        <w:t>copeiragem</w:t>
      </w:r>
      <w:proofErr w:type="spellEnd"/>
      <w:r>
        <w:rPr>
          <w:rFonts w:ascii="Arial" w:hAnsi="Arial" w:cs="Arial"/>
        </w:rPr>
        <w:t xml:space="preserve"> e garçons, referente ao mês de agosto de 2016, no valor de </w:t>
      </w:r>
      <w:r>
        <w:rPr>
          <w:rFonts w:ascii="Arial" w:hAnsi="Arial" w:cs="Arial"/>
          <w:b/>
        </w:rPr>
        <w:t>R$ 61.142,67</w:t>
      </w:r>
      <w:r>
        <w:rPr>
          <w:rFonts w:ascii="Arial" w:hAnsi="Arial" w:cs="Arial"/>
        </w:rPr>
        <w:t xml:space="preserve"> (sessenta e um mil, cento e </w:t>
      </w:r>
      <w:proofErr w:type="gramStart"/>
      <w:r>
        <w:rPr>
          <w:rFonts w:ascii="Arial" w:hAnsi="Arial" w:cs="Arial"/>
        </w:rPr>
        <w:t>quarenta</w:t>
      </w:r>
      <w:proofErr w:type="gramEnd"/>
      <w:r>
        <w:rPr>
          <w:rFonts w:ascii="Arial" w:hAnsi="Arial" w:cs="Arial"/>
        </w:rPr>
        <w:t xml:space="preserve"> e dois reais e sessenta e sete centavos</w:t>
      </w:r>
      <w:ins w:id="43" w:author="adriana.araujo" w:date="2016-10-14T10:19:00Z">
        <w:r>
          <w:rPr>
            <w:rFonts w:ascii="Arial" w:hAnsi="Arial" w:cs="Arial"/>
          </w:rPr>
          <w:t>)</w:t>
        </w:r>
      </w:ins>
      <w:r>
        <w:rPr>
          <w:rFonts w:ascii="Arial" w:hAnsi="Arial" w:cs="Arial"/>
        </w:rPr>
        <w:t xml:space="preserve"> e 14 (quatorze) dias do mês de setembro de 2016, no valor de </w:t>
      </w:r>
      <w:r>
        <w:rPr>
          <w:rFonts w:ascii="Arial" w:hAnsi="Arial" w:cs="Arial"/>
          <w:b/>
        </w:rPr>
        <w:t>R$ 28.533,24</w:t>
      </w:r>
      <w:r>
        <w:rPr>
          <w:rFonts w:ascii="Arial" w:hAnsi="Arial" w:cs="Arial"/>
        </w:rPr>
        <w:t xml:space="preserve"> (vinte e oito mil, quinhentos e trinta e três reais e vinte e quatro centavos), perfazendo um total de </w:t>
      </w:r>
      <w:r>
        <w:rPr>
          <w:rFonts w:ascii="Arial" w:hAnsi="Arial" w:cs="Arial"/>
          <w:b/>
        </w:rPr>
        <w:t>R$ 89.675,91</w:t>
      </w:r>
      <w:r>
        <w:rPr>
          <w:rFonts w:ascii="Arial" w:hAnsi="Arial" w:cs="Arial"/>
        </w:rPr>
        <w:t xml:space="preserve"> (oitenta e nove mil, seiscentos e setenta e cinco reais e noventa e um centavos)</w:t>
      </w:r>
      <w:r>
        <w:rPr>
          <w:rFonts w:ascii="Arial" w:hAnsi="Arial" w:cs="Arial"/>
          <w:color w:val="FF0000"/>
        </w:rPr>
        <w:t>.</w:t>
      </w:r>
    </w:p>
    <w:p w:rsidR="004F68B3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50/51 constata Cópia da publicação do Extrato do Termo de Contrato nº 2/2016, fls. 4 e 5 do D</w:t>
      </w:r>
      <w:ins w:id="44" w:author="adriana.araujo" w:date="2016-10-14T10:20:00Z">
        <w:r>
          <w:rPr>
            <w:rFonts w:ascii="Arial" w:hAnsi="Arial" w:cs="Arial"/>
          </w:rPr>
          <w:t>iário Oficial</w:t>
        </w:r>
      </w:ins>
      <w:del w:id="45" w:author="adriana.araujo" w:date="2016-10-14T10:20:00Z">
        <w:r>
          <w:rPr>
            <w:rFonts w:ascii="Arial" w:hAnsi="Arial" w:cs="Arial"/>
          </w:rPr>
          <w:delText xml:space="preserve">. O. </w:delText>
        </w:r>
      </w:del>
      <w:ins w:id="46" w:author="adriana.araujo" w:date="2016-10-14T10:20:00Z">
        <w:r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do Estado</w:t>
      </w:r>
      <w:ins w:id="47" w:author="adriana.araujo" w:date="2016-10-14T10:20:00Z">
        <w:r>
          <w:rPr>
            <w:rFonts w:ascii="Arial" w:hAnsi="Arial" w:cs="Arial"/>
          </w:rPr>
          <w:t xml:space="preserve"> - DOE</w:t>
        </w:r>
      </w:ins>
      <w:r>
        <w:rPr>
          <w:rFonts w:ascii="Arial" w:hAnsi="Arial" w:cs="Arial"/>
        </w:rPr>
        <w:t xml:space="preserve">, do dia </w:t>
      </w:r>
      <w:proofErr w:type="gramStart"/>
      <w:r>
        <w:rPr>
          <w:rFonts w:ascii="Arial" w:hAnsi="Arial" w:cs="Arial"/>
        </w:rPr>
        <w:t>05</w:t>
      </w:r>
      <w:ins w:id="48" w:author="adriana.araujo" w:date="2016-10-14T10:20:00Z">
        <w:r>
          <w:rPr>
            <w:rFonts w:ascii="Arial" w:hAnsi="Arial" w:cs="Arial"/>
          </w:rPr>
          <w:t>.</w:t>
        </w:r>
      </w:ins>
      <w:proofErr w:type="gramEnd"/>
      <w:del w:id="49" w:author="adriana.araujo" w:date="2016-10-14T10:20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02</w:t>
      </w:r>
      <w:ins w:id="50" w:author="adriana.araujo" w:date="2016-10-14T10:20:00Z">
        <w:r>
          <w:rPr>
            <w:rFonts w:ascii="Arial" w:hAnsi="Arial" w:cs="Arial"/>
          </w:rPr>
          <w:t>.</w:t>
        </w:r>
      </w:ins>
      <w:del w:id="51" w:author="adriana.araujo" w:date="2016-10-14T10:20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2016.</w:t>
      </w:r>
    </w:p>
    <w:p w:rsidR="00B46C09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</w:t>
      </w:r>
      <w:ins w:id="52" w:author="adriana.araujo" w:date="2016-10-14T10:42:00Z">
        <w:r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52/56 consta Certidão Positiva com Efeito de Negativa de Débito Relativos aos Tributos Federais e à Dívida Ativa da União, emitida pela Procuradoria – Geral da Fazenda Nacional, de </w:t>
      </w:r>
      <w:proofErr w:type="gramStart"/>
      <w:r>
        <w:rPr>
          <w:rFonts w:ascii="Arial" w:hAnsi="Arial" w:cs="Arial"/>
        </w:rPr>
        <w:t>01</w:t>
      </w:r>
      <w:ins w:id="53" w:author="adriana.araujo" w:date="2016-10-14T10:43:00Z">
        <w:r>
          <w:rPr>
            <w:rFonts w:ascii="Arial" w:hAnsi="Arial" w:cs="Arial"/>
          </w:rPr>
          <w:t>.</w:t>
        </w:r>
      </w:ins>
      <w:proofErr w:type="gramEnd"/>
      <w:del w:id="54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07</w:t>
      </w:r>
      <w:ins w:id="55" w:author="adriana.araujo" w:date="2016-10-14T10:43:00Z">
        <w:r>
          <w:rPr>
            <w:rFonts w:ascii="Arial" w:hAnsi="Arial" w:cs="Arial"/>
          </w:rPr>
          <w:t>.</w:t>
        </w:r>
      </w:ins>
      <w:del w:id="56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com validade até 28</w:t>
      </w:r>
      <w:ins w:id="57" w:author="adriana.araujo" w:date="2016-10-14T10:43:00Z">
        <w:r>
          <w:rPr>
            <w:rFonts w:ascii="Arial" w:hAnsi="Arial" w:cs="Arial"/>
          </w:rPr>
          <w:t>.</w:t>
        </w:r>
      </w:ins>
      <w:del w:id="58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12</w:t>
      </w:r>
      <w:ins w:id="59" w:author="adriana.araujo" w:date="2016-10-14T10:43:00Z">
        <w:r>
          <w:rPr>
            <w:rFonts w:ascii="Arial" w:hAnsi="Arial" w:cs="Arial"/>
          </w:rPr>
          <w:t>.</w:t>
        </w:r>
      </w:ins>
      <w:del w:id="60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 xml:space="preserve">2016, Certidão Negativa de Débitos Trabalhistas, emitida pela </w:t>
      </w:r>
      <w:del w:id="61" w:author="adriana.araujo" w:date="2016-10-14T10:43:00Z">
        <w:r>
          <w:rPr>
            <w:rFonts w:ascii="Arial" w:hAnsi="Arial" w:cs="Arial"/>
          </w:rPr>
          <w:delText>|</w:delText>
        </w:r>
      </w:del>
      <w:r>
        <w:rPr>
          <w:rFonts w:ascii="Arial" w:hAnsi="Arial" w:cs="Arial"/>
        </w:rPr>
        <w:t>Justiça do Trabalho, de 04</w:t>
      </w:r>
      <w:ins w:id="62" w:author="adriana.araujo" w:date="2016-10-14T10:43:00Z">
        <w:r>
          <w:rPr>
            <w:rFonts w:ascii="Arial" w:hAnsi="Arial" w:cs="Arial"/>
          </w:rPr>
          <w:t>.</w:t>
        </w:r>
      </w:ins>
      <w:del w:id="63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07</w:t>
      </w:r>
      <w:ins w:id="64" w:author="adriana.araujo" w:date="2016-10-14T10:43:00Z">
        <w:r>
          <w:rPr>
            <w:rFonts w:ascii="Arial" w:hAnsi="Arial" w:cs="Arial"/>
          </w:rPr>
          <w:t>.</w:t>
        </w:r>
      </w:ins>
      <w:del w:id="65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com validade até 30</w:t>
      </w:r>
      <w:ins w:id="66" w:author="adriana.araujo" w:date="2016-10-14T10:43:00Z">
        <w:r>
          <w:rPr>
            <w:rFonts w:ascii="Arial" w:hAnsi="Arial" w:cs="Arial"/>
          </w:rPr>
          <w:t>.</w:t>
        </w:r>
      </w:ins>
      <w:del w:id="67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12</w:t>
      </w:r>
      <w:ins w:id="68" w:author="adriana.araujo" w:date="2016-10-14T10:43:00Z">
        <w:r>
          <w:rPr>
            <w:rFonts w:ascii="Arial" w:hAnsi="Arial" w:cs="Arial"/>
          </w:rPr>
          <w:t>.</w:t>
        </w:r>
      </w:ins>
      <w:del w:id="69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Certificado de Regularidade do FGTS – CRF, emitido pela CEF, de 02</w:t>
      </w:r>
      <w:ins w:id="70" w:author="adriana.araujo" w:date="2016-10-14T10:43:00Z">
        <w:r>
          <w:rPr>
            <w:rFonts w:ascii="Arial" w:hAnsi="Arial" w:cs="Arial"/>
          </w:rPr>
          <w:t>.</w:t>
        </w:r>
      </w:ins>
      <w:del w:id="71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72" w:author="adriana.araujo" w:date="2016-10-14T10:43:00Z">
        <w:r>
          <w:rPr>
            <w:rFonts w:ascii="Arial" w:hAnsi="Arial" w:cs="Arial"/>
          </w:rPr>
          <w:t>.</w:t>
        </w:r>
      </w:ins>
      <w:del w:id="73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com validade até 20</w:t>
      </w:r>
      <w:ins w:id="74" w:author="adriana.araujo" w:date="2016-10-14T10:43:00Z">
        <w:r>
          <w:rPr>
            <w:rFonts w:ascii="Arial" w:hAnsi="Arial" w:cs="Arial"/>
          </w:rPr>
          <w:t>.</w:t>
        </w:r>
      </w:ins>
      <w:del w:id="75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76" w:author="adriana.araujo" w:date="2016-10-14T10:43:00Z">
        <w:r>
          <w:rPr>
            <w:rFonts w:ascii="Arial" w:hAnsi="Arial" w:cs="Arial"/>
          </w:rPr>
          <w:t>.</w:t>
        </w:r>
      </w:ins>
      <w:del w:id="77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 xml:space="preserve">2016, </w:t>
      </w:r>
      <w:r>
        <w:rPr>
          <w:rFonts w:ascii="Arial" w:hAnsi="Arial" w:cs="Arial"/>
        </w:rPr>
        <w:lastRenderedPageBreak/>
        <w:t>Certidão Negativa de Débitos, emitida pela SEFAZ,</w:t>
      </w:r>
      <w:del w:id="78" w:author="adriana.araujo" w:date="2016-10-14T10:41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 xml:space="preserve"> de 31</w:t>
      </w:r>
      <w:ins w:id="79" w:author="adriana.araujo" w:date="2016-10-14T10:43:00Z">
        <w:r>
          <w:rPr>
            <w:rFonts w:ascii="Arial" w:hAnsi="Arial" w:cs="Arial"/>
          </w:rPr>
          <w:t>.</w:t>
        </w:r>
      </w:ins>
      <w:del w:id="80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08</w:t>
      </w:r>
      <w:ins w:id="81" w:author="adriana.araujo" w:date="2016-10-14T10:43:00Z">
        <w:r>
          <w:rPr>
            <w:rFonts w:ascii="Arial" w:hAnsi="Arial" w:cs="Arial"/>
          </w:rPr>
          <w:t>.</w:t>
        </w:r>
      </w:ins>
      <w:del w:id="82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com validade até 30</w:t>
      </w:r>
      <w:ins w:id="83" w:author="adriana.araujo" w:date="2016-10-14T10:43:00Z">
        <w:r>
          <w:rPr>
            <w:rFonts w:ascii="Arial" w:hAnsi="Arial" w:cs="Arial"/>
          </w:rPr>
          <w:t>.</w:t>
        </w:r>
      </w:ins>
      <w:del w:id="84" w:author="adriana.araujo" w:date="2016-10-14T10:43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10</w:t>
      </w:r>
      <w:ins w:id="85" w:author="adriana.araujo" w:date="2016-10-14T10:44:00Z">
        <w:r>
          <w:rPr>
            <w:rFonts w:ascii="Arial" w:hAnsi="Arial" w:cs="Arial"/>
          </w:rPr>
          <w:t>.</w:t>
        </w:r>
      </w:ins>
      <w:del w:id="86" w:author="adriana.araujo" w:date="2016-10-14T10:44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 e Certidão Positiva com Efeito Negativa de Débito – CPND – 68581/2016, emitida pela Prefeitura Municipal de Maceió, em 09</w:t>
      </w:r>
      <w:ins w:id="87" w:author="adriana.araujo" w:date="2016-10-14T10:44:00Z">
        <w:r>
          <w:rPr>
            <w:rFonts w:ascii="Arial" w:hAnsi="Arial" w:cs="Arial"/>
          </w:rPr>
          <w:t>.</w:t>
        </w:r>
      </w:ins>
      <w:del w:id="88" w:author="adriana.araujo" w:date="2016-10-14T10:44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89" w:author="adriana.araujo" w:date="2016-10-14T10:44:00Z">
        <w:r>
          <w:rPr>
            <w:rFonts w:ascii="Arial" w:hAnsi="Arial" w:cs="Arial"/>
          </w:rPr>
          <w:t>.</w:t>
        </w:r>
      </w:ins>
      <w:del w:id="90" w:author="adriana.araujo" w:date="2016-10-14T10:44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com validade até 09</w:t>
      </w:r>
      <w:ins w:id="91" w:author="adriana.araujo" w:date="2016-10-14T10:44:00Z">
        <w:r>
          <w:rPr>
            <w:rFonts w:ascii="Arial" w:hAnsi="Arial" w:cs="Arial"/>
          </w:rPr>
          <w:t>.</w:t>
        </w:r>
      </w:ins>
      <w:del w:id="92" w:author="adriana.araujo" w:date="2016-10-14T10:44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10</w:t>
      </w:r>
      <w:ins w:id="93" w:author="adriana.araujo" w:date="2016-10-14T10:44:00Z">
        <w:r>
          <w:rPr>
            <w:rFonts w:ascii="Arial" w:hAnsi="Arial" w:cs="Arial"/>
          </w:rPr>
          <w:t>.</w:t>
        </w:r>
      </w:ins>
      <w:del w:id="94" w:author="adriana.araujo" w:date="2016-10-14T10:44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2016.</w:t>
      </w:r>
    </w:p>
    <w:p w:rsidR="00B46C09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Fls. 57 consta despacho de </w:t>
      </w:r>
      <w:proofErr w:type="gramStart"/>
      <w:r>
        <w:rPr>
          <w:rFonts w:ascii="Arial" w:hAnsi="Arial" w:cs="Arial"/>
        </w:rPr>
        <w:t>20</w:t>
      </w:r>
      <w:ins w:id="95" w:author="adriana.araujo" w:date="2016-10-14T10:44:00Z">
        <w:r>
          <w:rPr>
            <w:rFonts w:ascii="Arial" w:hAnsi="Arial" w:cs="Arial"/>
          </w:rPr>
          <w:t>.</w:t>
        </w:r>
      </w:ins>
      <w:proofErr w:type="gramEnd"/>
      <w:del w:id="96" w:author="adriana.araujo" w:date="2016-10-14T10:44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97" w:author="adriana.araujo" w:date="2016-10-14T10:44:00Z">
        <w:r>
          <w:rPr>
            <w:rFonts w:ascii="Arial" w:hAnsi="Arial" w:cs="Arial"/>
          </w:rPr>
          <w:t>.</w:t>
        </w:r>
      </w:ins>
      <w:del w:id="98" w:author="adriana.araujo" w:date="2016-10-14T10:44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de lavra do Assessor de I</w:t>
      </w:r>
      <w:ins w:id="99" w:author="adriana.araujo" w:date="2016-10-14T10:44:00Z">
        <w:r>
          <w:rPr>
            <w:rFonts w:ascii="Arial" w:hAnsi="Arial" w:cs="Arial"/>
          </w:rPr>
          <w:t>nt</w:t>
        </w:r>
      </w:ins>
      <w:del w:id="100" w:author="adriana.araujo" w:date="2016-10-14T10:44:00Z">
        <w:r>
          <w:rPr>
            <w:rFonts w:ascii="Arial" w:hAnsi="Arial" w:cs="Arial"/>
          </w:rPr>
          <w:delText>mp</w:delText>
        </w:r>
      </w:del>
      <w:r>
        <w:rPr>
          <w:rFonts w:ascii="Arial" w:hAnsi="Arial" w:cs="Arial"/>
        </w:rPr>
        <w:t xml:space="preserve">eração Institucional e Social, Felipe de Carvalho Cordeiros, encaminhando o processo à Superintendência de Planejamento, Orçamento, Finanças e Contabilidade.  </w:t>
      </w:r>
    </w:p>
    <w:p w:rsidR="00347410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58/100 constam cópias de pagamentos de Imposto e Taxas, relativos ao INSS, Simples Nacional, FGTS, extrato mensal da folha de pagamento, relação de Tomador /Obra – RET, relação dos trabalhadores constantes no Arquivo SEFIP, resumo das informações à Previdência Social constantes no arquivo SEFIP e cópias de contracheques.</w:t>
      </w:r>
    </w:p>
    <w:p w:rsidR="004F68B3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Fls. 101/150 consta despacho de </w:t>
      </w:r>
      <w:proofErr w:type="gramStart"/>
      <w:r>
        <w:rPr>
          <w:rFonts w:ascii="Arial" w:hAnsi="Arial" w:cs="Arial"/>
        </w:rPr>
        <w:t>21</w:t>
      </w:r>
      <w:ins w:id="101" w:author="adriana.araujo" w:date="2016-10-14T10:45:00Z">
        <w:r>
          <w:rPr>
            <w:rFonts w:ascii="Arial" w:hAnsi="Arial" w:cs="Arial"/>
          </w:rPr>
          <w:t>.</w:t>
        </w:r>
      </w:ins>
      <w:proofErr w:type="gramEnd"/>
      <w:del w:id="102" w:author="adriana.araujo" w:date="2016-10-14T10:45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03" w:author="adriana.araujo" w:date="2016-10-14T10:45:00Z">
        <w:r>
          <w:rPr>
            <w:rFonts w:ascii="Arial" w:hAnsi="Arial" w:cs="Arial"/>
          </w:rPr>
          <w:t>.</w:t>
        </w:r>
      </w:ins>
      <w:del w:id="104" w:author="adriana.araujo" w:date="2016-10-14T10:45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de lavra do Superintendente de Planejamento, Orçamento, Finanças e Contabilidade, Geraldo de Figueiredo Barbosa, encaminhando ao Gestor do Contrato, acompanhado de cópia do Termo de Contrato nº GC 14/2016, com data de emissão em 15/09</w:t>
      </w:r>
      <w:del w:id="105" w:author="adriana.araujo" w:date="2016-10-14T10:47:00Z">
        <w:r>
          <w:rPr>
            <w:rFonts w:ascii="Arial" w:hAnsi="Arial" w:cs="Arial"/>
          </w:rPr>
          <w:delText>6</w:delText>
        </w:r>
      </w:del>
      <w:r>
        <w:rPr>
          <w:rFonts w:ascii="Arial" w:hAnsi="Arial" w:cs="Arial"/>
        </w:rPr>
        <w:t xml:space="preserve">/2016 e cópia do Extrato de Termo de Contrato nº GC 14/2016, acompanhado da cópia do </w:t>
      </w:r>
      <w:ins w:id="106" w:author="adriana.araujo" w:date="2016-10-14T10:47:00Z">
        <w:r>
          <w:rPr>
            <w:rFonts w:ascii="Arial" w:hAnsi="Arial" w:cs="Arial"/>
          </w:rPr>
          <w:t>DOE</w:t>
        </w:r>
      </w:ins>
      <w:del w:id="107" w:author="adriana.araujo" w:date="2016-10-14T10:47:00Z">
        <w:r>
          <w:rPr>
            <w:rFonts w:ascii="Arial" w:hAnsi="Arial" w:cs="Arial"/>
          </w:rPr>
          <w:delText>D. O. do Estado</w:delText>
        </w:r>
      </w:del>
      <w:r>
        <w:rPr>
          <w:rFonts w:ascii="Arial" w:hAnsi="Arial" w:cs="Arial"/>
        </w:rPr>
        <w:t xml:space="preserve"> do dia 20</w:t>
      </w:r>
      <w:ins w:id="108" w:author="adriana.araujo" w:date="2016-10-14T10:47:00Z">
        <w:r>
          <w:rPr>
            <w:rFonts w:ascii="Arial" w:hAnsi="Arial" w:cs="Arial"/>
          </w:rPr>
          <w:t>.</w:t>
        </w:r>
      </w:ins>
      <w:del w:id="109" w:author="adriana.araujo" w:date="2016-10-14T10:47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10" w:author="adriana.araujo" w:date="2016-10-14T10:47:00Z">
        <w:r>
          <w:rPr>
            <w:rFonts w:ascii="Arial" w:hAnsi="Arial" w:cs="Arial"/>
          </w:rPr>
          <w:t>.</w:t>
        </w:r>
      </w:ins>
      <w:del w:id="111" w:author="adriana.araujo" w:date="2016-10-14T10:47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fls. 27</w:t>
      </w:r>
      <w:r>
        <w:rPr>
          <w:rFonts w:ascii="Arial" w:hAnsi="Arial" w:cs="Arial"/>
          <w:color w:val="FF0000"/>
        </w:rPr>
        <w:t>.</w:t>
      </w:r>
    </w:p>
    <w:p w:rsidR="004F68B3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151 consta despacho de lavra do Ricardo Alexandre da Silva – Gerente</w:t>
      </w:r>
      <w:ins w:id="112" w:author="adriana.araujo" w:date="2016-10-14T10:48:00Z">
        <w:r>
          <w:rPr>
            <w:rFonts w:ascii="Arial" w:hAnsi="Arial" w:cs="Arial"/>
          </w:rPr>
          <w:t>, datado</w:t>
        </w:r>
      </w:ins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21</w:t>
      </w:r>
      <w:ins w:id="113" w:author="adriana.araujo" w:date="2016-10-14T10:48:00Z">
        <w:r>
          <w:rPr>
            <w:rFonts w:ascii="Arial" w:hAnsi="Arial" w:cs="Arial"/>
          </w:rPr>
          <w:t>.</w:t>
        </w:r>
      </w:ins>
      <w:proofErr w:type="gramEnd"/>
      <w:del w:id="114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15" w:author="adriana.araujo" w:date="2016-10-14T10:48:00Z">
        <w:r>
          <w:rPr>
            <w:rFonts w:ascii="Arial" w:hAnsi="Arial" w:cs="Arial"/>
          </w:rPr>
          <w:t>.</w:t>
        </w:r>
      </w:ins>
      <w:del w:id="116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retornando ao Superintendente de Planejamento, Orçamento, Finanças e Contabilidade, Geraldo de Figueiredo Barbosa, justificando que não era, mas o Gestor do Contrato, entretanto informando que houve a prestação de serviços durante o período solicitado.</w:t>
      </w:r>
    </w:p>
    <w:p w:rsidR="008E26AB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Fls. 152 consta Despacho de </w:t>
      </w:r>
      <w:proofErr w:type="gramStart"/>
      <w:r>
        <w:rPr>
          <w:rFonts w:ascii="Arial" w:hAnsi="Arial" w:cs="Arial"/>
        </w:rPr>
        <w:t>26</w:t>
      </w:r>
      <w:ins w:id="117" w:author="adriana.araujo" w:date="2016-10-14T10:48:00Z">
        <w:r>
          <w:rPr>
            <w:rFonts w:ascii="Arial" w:hAnsi="Arial" w:cs="Arial"/>
          </w:rPr>
          <w:t>.</w:t>
        </w:r>
      </w:ins>
      <w:proofErr w:type="gramEnd"/>
      <w:del w:id="118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19" w:author="adriana.araujo" w:date="2016-10-14T10:48:00Z">
        <w:r>
          <w:rPr>
            <w:rFonts w:ascii="Arial" w:hAnsi="Arial" w:cs="Arial"/>
          </w:rPr>
          <w:t>.</w:t>
        </w:r>
      </w:ins>
      <w:del w:id="120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 do Superintendente de Planejamento, Orçamento, Finanças e Contabilidade, Geraldo de Figueiredo Barbosa, encaminhando a Assessoria de Financeira para verificação de cálculos de valores solicitados.</w:t>
      </w:r>
    </w:p>
    <w:p w:rsidR="00ED1CEF" w:rsidRPr="000C3311" w:rsidRDefault="004725B4" w:rsidP="00AA1B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153 consta despacho </w:t>
      </w:r>
      <w:ins w:id="121" w:author="adriana.araujo" w:date="2016-10-14T11:48:00Z">
        <w:r>
          <w:rPr>
            <w:rFonts w:ascii="Arial" w:hAnsi="Arial" w:cs="Arial"/>
          </w:rPr>
          <w:t xml:space="preserve">S/N, datado de 26.09.2016, </w:t>
        </w:r>
      </w:ins>
      <w:r>
        <w:rPr>
          <w:rFonts w:ascii="Arial" w:hAnsi="Arial" w:cs="Arial"/>
        </w:rPr>
        <w:t xml:space="preserve">de lavra de Maria </w:t>
      </w:r>
      <w:proofErr w:type="spellStart"/>
      <w:r>
        <w:rPr>
          <w:rFonts w:ascii="Arial" w:hAnsi="Arial" w:cs="Arial"/>
        </w:rPr>
        <w:t>Elianai</w:t>
      </w:r>
      <w:proofErr w:type="spellEnd"/>
      <w:r>
        <w:rPr>
          <w:rFonts w:ascii="Arial" w:hAnsi="Arial" w:cs="Arial"/>
        </w:rPr>
        <w:t xml:space="preserve"> de Lima Silva, </w:t>
      </w:r>
      <w:r>
        <w:rPr>
          <w:rFonts w:ascii="Arial" w:hAnsi="Arial" w:cs="Arial"/>
          <w:b/>
        </w:rPr>
        <w:t>respondendo pela Assessoria Financeira</w:t>
      </w:r>
      <w:del w:id="122" w:author="adriana.araujo" w:date="2016-10-14T11:49:00Z">
        <w:r>
          <w:rPr>
            <w:rFonts w:ascii="Arial" w:hAnsi="Arial" w:cs="Arial"/>
          </w:rPr>
          <w:delText xml:space="preserve"> de 26</w:delText>
        </w:r>
      </w:del>
      <w:del w:id="123" w:author="adriana.araujo" w:date="2016-10-14T10:48:00Z">
        <w:r>
          <w:rPr>
            <w:rFonts w:ascii="Arial" w:hAnsi="Arial" w:cs="Arial"/>
          </w:rPr>
          <w:delText>/</w:delText>
        </w:r>
      </w:del>
      <w:del w:id="124" w:author="adriana.araujo" w:date="2016-10-14T11:49:00Z">
        <w:r>
          <w:rPr>
            <w:rFonts w:ascii="Arial" w:hAnsi="Arial" w:cs="Arial"/>
          </w:rPr>
          <w:delText>09</w:delText>
        </w:r>
      </w:del>
      <w:del w:id="125" w:author="adriana.araujo" w:date="2016-10-14T10:48:00Z">
        <w:r>
          <w:rPr>
            <w:rFonts w:ascii="Arial" w:hAnsi="Arial" w:cs="Arial"/>
          </w:rPr>
          <w:delText>/</w:delText>
        </w:r>
      </w:del>
      <w:del w:id="126" w:author="adriana.araujo" w:date="2016-10-14T11:49:00Z">
        <w:r>
          <w:rPr>
            <w:rFonts w:ascii="Arial" w:hAnsi="Arial" w:cs="Arial"/>
          </w:rPr>
          <w:delText xml:space="preserve">2016, </w:delText>
        </w:r>
      </w:del>
      <w:ins w:id="127" w:author="adriana.araujo" w:date="2016-10-14T11:49:00Z">
        <w:r>
          <w:rPr>
            <w:rFonts w:ascii="Arial" w:hAnsi="Arial" w:cs="Arial"/>
          </w:rPr>
          <w:t xml:space="preserve">, informando </w:t>
        </w:r>
      </w:ins>
      <w:del w:id="128" w:author="adriana.araujo" w:date="2016-10-14T11:50:00Z">
        <w:r>
          <w:rPr>
            <w:rFonts w:ascii="Arial" w:hAnsi="Arial" w:cs="Arial"/>
          </w:rPr>
          <w:delText xml:space="preserve">justificando </w:delText>
        </w:r>
      </w:del>
      <w:r>
        <w:rPr>
          <w:rFonts w:ascii="Arial" w:hAnsi="Arial" w:cs="Arial"/>
        </w:rPr>
        <w:t xml:space="preserve">que a Empresa ficou sem receber pelos serviços durante </w:t>
      </w:r>
      <w:r>
        <w:rPr>
          <w:rFonts w:ascii="Arial" w:hAnsi="Arial" w:cs="Arial"/>
          <w:b/>
        </w:rPr>
        <w:t>44</w:t>
      </w:r>
      <w:r>
        <w:rPr>
          <w:rFonts w:ascii="Arial" w:hAnsi="Arial" w:cs="Arial"/>
        </w:rPr>
        <w:t xml:space="preserve"> (quarenta e quatro) dias com um valor diário de </w:t>
      </w:r>
      <w:r>
        <w:rPr>
          <w:rFonts w:ascii="Arial" w:hAnsi="Arial" w:cs="Arial"/>
          <w:b/>
        </w:rPr>
        <w:t>R$ 2.038,09</w:t>
      </w:r>
      <w:r>
        <w:rPr>
          <w:rFonts w:ascii="Arial" w:hAnsi="Arial" w:cs="Arial"/>
        </w:rPr>
        <w:t xml:space="preserve"> (dois mil, trinta e oito reais e nove centavos) perfazendo um valor de </w:t>
      </w:r>
      <w:r>
        <w:rPr>
          <w:rFonts w:ascii="Arial" w:hAnsi="Arial" w:cs="Arial"/>
          <w:b/>
        </w:rPr>
        <w:t>R$ 89.675,96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oitenta e nove mil, seiscentos e setenta e</w:t>
      </w:r>
      <w:proofErr w:type="gramEnd"/>
      <w:r>
        <w:rPr>
          <w:rFonts w:ascii="Arial" w:hAnsi="Arial" w:cs="Arial"/>
        </w:rPr>
        <w:t xml:space="preserve"> cinco reais e noventa e seis centavos)</w:t>
      </w:r>
      <w:ins w:id="129" w:author="adriana.araujo" w:date="2016-10-14T11:50:00Z">
        <w:r>
          <w:rPr>
            <w:rFonts w:ascii="Arial" w:hAnsi="Arial" w:cs="Arial"/>
          </w:rPr>
          <w:t xml:space="preserve">. Ao final, retorna </w:t>
        </w:r>
      </w:ins>
      <w:del w:id="130" w:author="adriana.araujo" w:date="2016-10-14T11:50:00Z">
        <w:r>
          <w:rPr>
            <w:rFonts w:ascii="Arial" w:hAnsi="Arial" w:cs="Arial"/>
          </w:rPr>
          <w:delText xml:space="preserve">, retornando a </w:delText>
        </w:r>
      </w:del>
      <w:ins w:id="131" w:author="adriana.araujo" w:date="2016-10-14T11:50:00Z">
        <w:r>
          <w:rPr>
            <w:rFonts w:ascii="Arial" w:hAnsi="Arial" w:cs="Arial"/>
          </w:rPr>
          <w:t>os autos a SUPOFC</w:t>
        </w:r>
      </w:ins>
      <w:del w:id="132" w:author="adriana.araujo" w:date="2016-10-14T11:50:00Z">
        <w:r>
          <w:rPr>
            <w:rFonts w:ascii="Arial" w:hAnsi="Arial" w:cs="Arial"/>
          </w:rPr>
          <w:delText>Superintendência.</w:delText>
        </w:r>
      </w:del>
      <w:ins w:id="133" w:author="adriana.araujo" w:date="2016-10-14T11:50:00Z">
        <w:r>
          <w:rPr>
            <w:rFonts w:ascii="Arial" w:hAnsi="Arial" w:cs="Arial"/>
          </w:rPr>
          <w:t>.</w:t>
        </w:r>
      </w:ins>
    </w:p>
    <w:p w:rsidR="009B7369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Fls. 154 Consta despacho de </w:t>
      </w:r>
      <w:proofErr w:type="gramStart"/>
      <w:r>
        <w:rPr>
          <w:rFonts w:ascii="Arial" w:hAnsi="Arial" w:cs="Arial"/>
        </w:rPr>
        <w:t>26</w:t>
      </w:r>
      <w:ins w:id="134" w:author="adriana.araujo" w:date="2016-10-14T10:48:00Z">
        <w:r>
          <w:rPr>
            <w:rFonts w:ascii="Arial" w:hAnsi="Arial" w:cs="Arial"/>
          </w:rPr>
          <w:t>.</w:t>
        </w:r>
      </w:ins>
      <w:proofErr w:type="gramEnd"/>
      <w:del w:id="135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36" w:author="adriana.araujo" w:date="2016-10-14T10:48:00Z">
        <w:r>
          <w:rPr>
            <w:rFonts w:ascii="Arial" w:hAnsi="Arial" w:cs="Arial"/>
          </w:rPr>
          <w:t>.</w:t>
        </w:r>
      </w:ins>
      <w:del w:id="137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do Superintendente de Planejamento, Orçamento, Finanças e Contabilidade, Geraldo de Figueiredo Barbosa, encaminhando a Chefia de Orçamento.</w:t>
      </w:r>
    </w:p>
    <w:p w:rsidR="00D11243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155 consta despacho de </w:t>
      </w:r>
      <w:proofErr w:type="gramStart"/>
      <w:r>
        <w:rPr>
          <w:rFonts w:ascii="Arial" w:hAnsi="Arial" w:cs="Arial"/>
        </w:rPr>
        <w:t>26</w:t>
      </w:r>
      <w:ins w:id="138" w:author="adriana.araujo" w:date="2016-10-14T10:48:00Z">
        <w:r>
          <w:rPr>
            <w:rFonts w:ascii="Arial" w:hAnsi="Arial" w:cs="Arial"/>
          </w:rPr>
          <w:t>.</w:t>
        </w:r>
      </w:ins>
      <w:proofErr w:type="gramEnd"/>
      <w:del w:id="139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40" w:author="adriana.araujo" w:date="2016-10-14T10:48:00Z">
        <w:r>
          <w:rPr>
            <w:rFonts w:ascii="Arial" w:hAnsi="Arial" w:cs="Arial"/>
          </w:rPr>
          <w:t>.</w:t>
        </w:r>
      </w:ins>
      <w:del w:id="141" w:author="adriana.araujo" w:date="2016-10-14T10:48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de Maria de Fátima Sarmento Costa – Função Especial, informando a dotação Orçamentária, retornando a Superintendência.</w:t>
      </w:r>
    </w:p>
    <w:p w:rsidR="008C2FA4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156 consta despacho de </w:t>
      </w:r>
      <w:proofErr w:type="gramStart"/>
      <w:r>
        <w:rPr>
          <w:rFonts w:ascii="Arial" w:hAnsi="Arial" w:cs="Arial"/>
        </w:rPr>
        <w:t>26</w:t>
      </w:r>
      <w:ins w:id="142" w:author="adriana.araujo" w:date="2016-10-14T10:49:00Z">
        <w:r>
          <w:rPr>
            <w:rFonts w:ascii="Arial" w:hAnsi="Arial" w:cs="Arial"/>
          </w:rPr>
          <w:t>.</w:t>
        </w:r>
      </w:ins>
      <w:proofErr w:type="gramEnd"/>
      <w:del w:id="143" w:author="adriana.araujo" w:date="2016-10-14T10:49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44" w:author="adriana.araujo" w:date="2016-10-14T10:49:00Z">
        <w:r>
          <w:rPr>
            <w:rFonts w:ascii="Arial" w:hAnsi="Arial" w:cs="Arial"/>
          </w:rPr>
          <w:t>.</w:t>
        </w:r>
      </w:ins>
      <w:del w:id="145" w:author="adriana.araujo" w:date="2016-10-14T10:49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do Superintendente de Planejamento, Orçamento, Finanças e Contabilidade, Geraldo de Figueiredo Barbosa, encaminhando à Secretaria Executiva de Gestão Interna, para as providências.</w:t>
      </w:r>
    </w:p>
    <w:p w:rsidR="003E30C4" w:rsidRPr="000C3311" w:rsidRDefault="004725B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Fls. 157 consta despacho de </w:t>
      </w:r>
      <w:proofErr w:type="gramStart"/>
      <w:r>
        <w:rPr>
          <w:rFonts w:ascii="Arial" w:hAnsi="Arial" w:cs="Arial"/>
        </w:rPr>
        <w:t>26</w:t>
      </w:r>
      <w:ins w:id="146" w:author="adriana.araujo" w:date="2016-10-14T10:49:00Z">
        <w:r>
          <w:rPr>
            <w:rFonts w:ascii="Arial" w:hAnsi="Arial" w:cs="Arial"/>
          </w:rPr>
          <w:t>.</w:t>
        </w:r>
      </w:ins>
      <w:proofErr w:type="gramEnd"/>
      <w:del w:id="147" w:author="adriana.araujo" w:date="2016-10-14T10:49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48" w:author="adriana.araujo" w:date="2016-10-14T10:49:00Z">
        <w:r>
          <w:rPr>
            <w:rFonts w:ascii="Arial" w:hAnsi="Arial" w:cs="Arial"/>
          </w:rPr>
          <w:t>.</w:t>
        </w:r>
      </w:ins>
      <w:del w:id="149" w:author="adriana.araujo" w:date="2016-10-14T10:49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2016, do Secretário Executivo de Gestão Interna encaminhando à Procuradoria Geral do Estado – PGE para análise e parecer.</w:t>
      </w:r>
    </w:p>
    <w:p w:rsidR="00253855" w:rsidRPr="000C3311" w:rsidRDefault="004725B4" w:rsidP="00253855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158/164 consta Despacho PGE-PLIC nº 2.251/2016, de </w:t>
      </w:r>
      <w:proofErr w:type="gramStart"/>
      <w:r>
        <w:rPr>
          <w:rFonts w:ascii="Arial" w:hAnsi="Arial" w:cs="Arial"/>
        </w:rPr>
        <w:t>30</w:t>
      </w:r>
      <w:ins w:id="150" w:author="adriana.araujo" w:date="2016-10-14T10:49:00Z">
        <w:r>
          <w:rPr>
            <w:rFonts w:ascii="Arial" w:hAnsi="Arial" w:cs="Arial"/>
          </w:rPr>
          <w:t>.</w:t>
        </w:r>
      </w:ins>
      <w:proofErr w:type="gramEnd"/>
      <w:del w:id="151" w:author="adriana.araujo" w:date="2016-10-14T10:49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09</w:t>
      </w:r>
      <w:ins w:id="152" w:author="adriana.araujo" w:date="2016-10-14T10:49:00Z">
        <w:r>
          <w:rPr>
            <w:rFonts w:ascii="Arial" w:hAnsi="Arial" w:cs="Arial"/>
          </w:rPr>
          <w:t>.</w:t>
        </w:r>
      </w:ins>
      <w:del w:id="153" w:author="adriana.araujo" w:date="2016-10-14T10:49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 xml:space="preserve">2016, de lavra da Procuradora de Estado </w:t>
      </w:r>
      <w:proofErr w:type="spellStart"/>
      <w:r>
        <w:rPr>
          <w:rFonts w:ascii="Arial" w:hAnsi="Arial" w:cs="Arial"/>
        </w:rPr>
        <w:t>Samya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Suruagy</w:t>
      </w:r>
      <w:proofErr w:type="spellEnd"/>
      <w:r>
        <w:rPr>
          <w:rFonts w:ascii="Arial" w:hAnsi="Arial" w:cs="Arial"/>
        </w:rPr>
        <w:t xml:space="preserve"> do Amaral, depois de</w:t>
      </w:r>
      <w:del w:id="154" w:author="adriana.araujo" w:date="2016-10-14T10:49:00Z">
        <w:r>
          <w:rPr>
            <w:rFonts w:ascii="Arial" w:hAnsi="Arial" w:cs="Arial"/>
          </w:rPr>
          <w:delText>d</w:delText>
        </w:r>
      </w:del>
      <w:r>
        <w:rPr>
          <w:rFonts w:ascii="Arial" w:hAnsi="Arial" w:cs="Arial"/>
        </w:rPr>
        <w:t xml:space="preserve"> vasta narrativa, opinando pelo não pagamento do valor pleiteado até que a Controladoria Geral do Estado realize a auditoria da prestação dos serviços executados</w:t>
      </w:r>
      <w:ins w:id="155" w:author="adriana.araujo" w:date="2016-10-14T10:50:00Z">
        <w:r>
          <w:rPr>
            <w:rFonts w:ascii="Arial" w:hAnsi="Arial" w:cs="Arial"/>
          </w:rPr>
          <w:t>, levando em consideração o atestado nos autos. Salienta, ainda</w:t>
        </w:r>
      </w:ins>
      <w:ins w:id="156" w:author="adriana.araujo" w:date="2016-10-14T10:51:00Z">
        <w:r>
          <w:rPr>
            <w:rFonts w:ascii="Arial" w:hAnsi="Arial" w:cs="Arial"/>
          </w:rPr>
          <w:t xml:space="preserve"> que seja </w:t>
        </w:r>
      </w:ins>
      <w:del w:id="157" w:author="adriana.araujo" w:date="2016-10-14T10:51:00Z">
        <w:r>
          <w:rPr>
            <w:rFonts w:ascii="Arial" w:hAnsi="Arial" w:cs="Arial"/>
          </w:rPr>
          <w:delText xml:space="preserve"> e </w:delText>
        </w:r>
      </w:del>
      <w:r>
        <w:rPr>
          <w:rFonts w:ascii="Arial" w:hAnsi="Arial" w:cs="Arial"/>
        </w:rPr>
        <w:t>apura</w:t>
      </w:r>
      <w:ins w:id="158" w:author="adriana.araujo" w:date="2016-10-14T10:51:00Z">
        <w:r>
          <w:rPr>
            <w:rFonts w:ascii="Arial" w:hAnsi="Arial" w:cs="Arial"/>
          </w:rPr>
          <w:t>da</w:t>
        </w:r>
      </w:ins>
      <w:del w:id="159" w:author="adriana.araujo" w:date="2016-10-14T10:51:00Z">
        <w:r>
          <w:rPr>
            <w:rFonts w:ascii="Arial" w:hAnsi="Arial" w:cs="Arial"/>
          </w:rPr>
          <w:delText>ndo</w:delText>
        </w:r>
      </w:del>
      <w:ins w:id="160" w:author="adriana.araujo" w:date="2016-10-14T10:51:00Z">
        <w:r>
          <w:rPr>
            <w:rFonts w:ascii="Arial" w:hAnsi="Arial" w:cs="Arial"/>
          </w:rPr>
          <w:t xml:space="preserve"> a</w:t>
        </w:r>
      </w:ins>
      <w:r>
        <w:rPr>
          <w:rFonts w:ascii="Arial" w:hAnsi="Arial" w:cs="Arial"/>
        </w:rPr>
        <w:t xml:space="preserve"> responsabilidade dos envolvidos</w:t>
      </w:r>
      <w:ins w:id="161" w:author="adriana.araujo" w:date="2016-10-14T10:51:00Z">
        <w:r>
          <w:rPr>
            <w:rFonts w:ascii="Arial" w:hAnsi="Arial" w:cs="Arial"/>
          </w:rPr>
          <w:t xml:space="preserve"> e a comprovação da boa fé da contratada</w:t>
        </w:r>
      </w:ins>
      <w:r>
        <w:rPr>
          <w:rFonts w:ascii="Arial" w:hAnsi="Arial" w:cs="Arial"/>
        </w:rPr>
        <w:t xml:space="preserve">. </w:t>
      </w:r>
    </w:p>
    <w:p w:rsidR="00597886" w:rsidRPr="000C3311" w:rsidRDefault="004725B4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Fls. 165/166 observa-se despacho da Chefia de Gabinete e da Superintendência de Auditagem, encaminhando os autos para análise e emissão de parecer.</w:t>
      </w:r>
    </w:p>
    <w:p w:rsidR="00253855" w:rsidRPr="000C3311" w:rsidRDefault="004725B4" w:rsidP="00253855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Das fls. 120 até as fls. 157, houve um equivoco por parte do Protocolo do Gabinete Civil, anotando a numeração como 220 a 257, sendo corrigido pelo Protocolo da Procuradoria </w:t>
      </w:r>
      <w:del w:id="162" w:author="adriana.araujo" w:date="2016-10-14T10:52:00Z">
        <w:r>
          <w:rPr>
            <w:rFonts w:ascii="Arial" w:hAnsi="Arial" w:cs="Arial"/>
          </w:rPr>
          <w:delText xml:space="preserve">– </w:delText>
        </w:r>
      </w:del>
      <w:r>
        <w:rPr>
          <w:rFonts w:ascii="Arial" w:hAnsi="Arial" w:cs="Arial"/>
        </w:rPr>
        <w:t>Geral do Estado</w:t>
      </w:r>
      <w:ins w:id="163" w:author="adriana.araujo" w:date="2016-10-14T10:52:00Z">
        <w:r>
          <w:rPr>
            <w:rFonts w:ascii="Arial" w:hAnsi="Arial" w:cs="Arial"/>
          </w:rPr>
          <w:t xml:space="preserve"> - PGE</w:t>
        </w:r>
      </w:ins>
      <w:r>
        <w:rPr>
          <w:rFonts w:ascii="Arial" w:hAnsi="Arial" w:cs="Arial"/>
        </w:rPr>
        <w:t xml:space="preserve">. </w:t>
      </w:r>
    </w:p>
    <w:p w:rsidR="0011446A" w:rsidRPr="000C3311" w:rsidRDefault="004725B4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.</w:t>
      </w:r>
    </w:p>
    <w:p w:rsidR="001D3764" w:rsidRPr="000C3311" w:rsidRDefault="004725B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– DO EXAME DOS AUTOS </w:t>
      </w:r>
    </w:p>
    <w:p w:rsidR="001D3764" w:rsidRPr="000C3311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0C3311" w:rsidRDefault="004725B4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 – PRELIMINARMENTE</w:t>
      </w:r>
    </w:p>
    <w:p w:rsidR="00FD6622" w:rsidRPr="000C3311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0C3311" w:rsidRDefault="004725B4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Observa-se que o Processo de pagamento</w:t>
      </w:r>
      <w:ins w:id="164" w:author="adriana.araujo" w:date="2016-10-14T10:58:00Z">
        <w:r>
          <w:rPr>
            <w:rFonts w:ascii="Arial" w:hAnsi="Arial" w:cs="Arial"/>
          </w:rPr>
          <w:t xml:space="preserve"> da ROSAN VIGIL</w:t>
        </w:r>
      </w:ins>
      <w:ins w:id="165" w:author="adriana.araujo" w:date="2016-10-14T10:59:00Z">
        <w:r>
          <w:rPr>
            <w:rFonts w:ascii="Arial" w:hAnsi="Arial" w:cs="Arial"/>
          </w:rPr>
          <w:t xml:space="preserve">ÂNCIA E SEGURANÇA LTDA, referente ao pagamento da prestação dos serviços de </w:t>
        </w:r>
        <w:proofErr w:type="spellStart"/>
        <w:r>
          <w:rPr>
            <w:rFonts w:ascii="Arial" w:hAnsi="Arial" w:cs="Arial"/>
          </w:rPr>
          <w:t>copieragem</w:t>
        </w:r>
      </w:ins>
      <w:proofErr w:type="spellEnd"/>
      <w:ins w:id="166" w:author="adriana.araujo" w:date="2016-10-14T11:00:00Z">
        <w:r>
          <w:rPr>
            <w:rFonts w:ascii="Arial" w:hAnsi="Arial" w:cs="Arial"/>
          </w:rPr>
          <w:t xml:space="preserve"> e garçons</w:t>
        </w:r>
      </w:ins>
      <w:r>
        <w:rPr>
          <w:rFonts w:ascii="Arial" w:hAnsi="Arial" w:cs="Arial"/>
        </w:rPr>
        <w:t xml:space="preserve">, </w:t>
      </w:r>
      <w:proofErr w:type="gramStart"/>
      <w:ins w:id="167" w:author="adriana.araujo" w:date="2016-10-14T11:00:00Z">
        <w:r>
          <w:rPr>
            <w:rFonts w:ascii="Arial" w:hAnsi="Arial" w:cs="Arial"/>
          </w:rPr>
          <w:t>sob exame</w:t>
        </w:r>
        <w:proofErr w:type="gramEnd"/>
        <w:r>
          <w:rPr>
            <w:rFonts w:ascii="Arial" w:hAnsi="Arial" w:cs="Arial"/>
          </w:rPr>
          <w:t xml:space="preserve">, </w:t>
        </w:r>
      </w:ins>
      <w:r>
        <w:rPr>
          <w:rFonts w:ascii="Arial" w:hAnsi="Arial" w:cs="Arial"/>
        </w:rPr>
        <w:t>foi conferido e encontra-se em obediência ao Art. 63 da Lei Federal nº 4.320/64.</w:t>
      </w:r>
    </w:p>
    <w:p w:rsidR="00FD6622" w:rsidRPr="000C3311" w:rsidRDefault="00FD6622" w:rsidP="00FD6622">
      <w:pPr>
        <w:pStyle w:val="SemEspaamento"/>
        <w:spacing w:line="360" w:lineRule="auto"/>
        <w:ind w:firstLine="851"/>
        <w:jc w:val="both"/>
        <w:rPr>
          <w:ins w:id="168" w:author="adriana.araujo" w:date="2016-10-14T10:58:00Z"/>
          <w:rFonts w:ascii="Arial" w:hAnsi="Arial" w:cs="Arial"/>
          <w:b/>
          <w:u w:val="single"/>
        </w:rPr>
      </w:pPr>
    </w:p>
    <w:p w:rsidR="00285D78" w:rsidRPr="000C3311" w:rsidRDefault="00285D78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0C3311" w:rsidRDefault="004725B4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II – ANÁLISE DOS AUTOS </w:t>
      </w:r>
    </w:p>
    <w:p w:rsidR="00FD6622" w:rsidRPr="000C3311" w:rsidRDefault="00FD6622" w:rsidP="007729E1">
      <w:pPr>
        <w:pStyle w:val="SemEspaamento"/>
        <w:spacing w:line="360" w:lineRule="auto"/>
        <w:ind w:firstLine="851"/>
        <w:jc w:val="both"/>
        <w:rPr>
          <w:ins w:id="169" w:author="adriana.araujo" w:date="2016-10-14T11:01:00Z"/>
          <w:rFonts w:ascii="Arial" w:hAnsi="Arial" w:cs="Arial"/>
        </w:rPr>
      </w:pPr>
    </w:p>
    <w:p w:rsidR="007E6D16" w:rsidRPr="000C3311" w:rsidRDefault="004725B4" w:rsidP="007E6D16">
      <w:pPr>
        <w:pStyle w:val="SemEspaamento"/>
        <w:spacing w:line="360" w:lineRule="auto"/>
        <w:ind w:firstLine="708"/>
        <w:jc w:val="both"/>
        <w:rPr>
          <w:ins w:id="170" w:author="adriana.araujo" w:date="2016-10-14T11:01:00Z"/>
          <w:rFonts w:ascii="Arial" w:hAnsi="Arial" w:cs="Arial"/>
          <w:color w:val="FF0000"/>
          <w:rPrChange w:id="171" w:author="adriana.araujo" w:date="2016-10-14T12:00:00Z">
            <w:rPr>
              <w:ins w:id="172" w:author="adriana.araujo" w:date="2016-10-14T11:01:00Z"/>
              <w:rFonts w:ascii="Arial" w:hAnsi="Arial" w:cs="Arial"/>
              <w:color w:val="FF0000"/>
              <w:sz w:val="20"/>
              <w:szCs w:val="20"/>
            </w:rPr>
          </w:rPrChange>
        </w:rPr>
      </w:pPr>
      <w:ins w:id="173" w:author="adriana.araujo" w:date="2016-10-14T11:01:00Z">
        <w:r w:rsidRPr="004725B4">
          <w:rPr>
            <w:rFonts w:ascii="Arial" w:hAnsi="Arial" w:cs="Arial"/>
            <w:color w:val="FF0000"/>
            <w:rPrChange w:id="174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Feitas as considerações PRELIMINARES acima expostas, passamos a analisar os aspectos que merecem relevo na aferição da </w:t>
        </w:r>
        <w:r w:rsidRPr="004725B4">
          <w:rPr>
            <w:rFonts w:ascii="Arial" w:hAnsi="Arial" w:cs="Arial"/>
            <w:b/>
            <w:i/>
            <w:color w:val="FF0000"/>
            <w:rPrChange w:id="175" w:author="adriana.araujo" w:date="2016-10-14T12:00:00Z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rPrChange>
          </w:rPr>
          <w:t>“análise e emissão de parecer técnico”</w:t>
        </w:r>
        <w:r w:rsidRPr="004725B4">
          <w:rPr>
            <w:rFonts w:ascii="Arial" w:hAnsi="Arial" w:cs="Arial"/>
            <w:b/>
            <w:color w:val="FF0000"/>
            <w:rPrChange w:id="176" w:author="adriana.araujo" w:date="2016-10-14T12:00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,</w:t>
        </w:r>
        <w:r w:rsidRPr="004725B4">
          <w:rPr>
            <w:rFonts w:ascii="Arial" w:hAnsi="Arial" w:cs="Arial"/>
            <w:color w:val="FF0000"/>
            <w:rPrChange w:id="177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sobre a possibilidade ou não de pagamento decorrente d</w:t>
        </w:r>
        <w:r w:rsidRPr="004725B4">
          <w:rPr>
            <w:rFonts w:ascii="Arial" w:hAnsi="Arial" w:cs="Arial"/>
            <w:bCs/>
            <w:color w:val="FF0000"/>
            <w:rPrChange w:id="178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o</w:t>
        </w:r>
      </w:ins>
      <w:ins w:id="179" w:author="adriana.araujo" w:date="2016-10-14T11:02:00Z">
        <w:r w:rsidRPr="004725B4">
          <w:rPr>
            <w:rFonts w:ascii="Arial" w:hAnsi="Arial" w:cs="Arial"/>
            <w:bCs/>
            <w:color w:val="FF0000"/>
            <w:rPrChange w:id="180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s Serviços de Limpeza, </w:t>
        </w:r>
        <w:proofErr w:type="spellStart"/>
        <w:r w:rsidRPr="004725B4">
          <w:rPr>
            <w:rFonts w:ascii="Arial" w:hAnsi="Arial" w:cs="Arial"/>
            <w:bCs/>
            <w:color w:val="FF0000"/>
            <w:rPrChange w:id="181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Copeiragem</w:t>
        </w:r>
        <w:proofErr w:type="spellEnd"/>
        <w:r w:rsidRPr="004725B4">
          <w:rPr>
            <w:rFonts w:ascii="Arial" w:hAnsi="Arial" w:cs="Arial"/>
            <w:bCs/>
            <w:color w:val="FF0000"/>
            <w:rPrChange w:id="182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e Garçons</w:t>
        </w:r>
      </w:ins>
      <w:ins w:id="183" w:author="adriana.araujo" w:date="2016-10-14T11:01:00Z">
        <w:r w:rsidRPr="004725B4">
          <w:rPr>
            <w:rFonts w:ascii="Arial" w:hAnsi="Arial" w:cs="Arial"/>
            <w:bCs/>
            <w:color w:val="FF0000"/>
            <w:rPrChange w:id="184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a</w:t>
        </w:r>
      </w:ins>
      <w:ins w:id="185" w:author="adriana.araujo" w:date="2016-10-14T11:04:00Z">
        <w:r w:rsidRPr="004725B4">
          <w:rPr>
            <w:rFonts w:ascii="Arial" w:hAnsi="Arial" w:cs="Arial"/>
            <w:bCs/>
            <w:color w:val="FF0000"/>
            <w:rPrChange w:id="186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o Gabinete Civil</w:t>
        </w:r>
      </w:ins>
      <w:ins w:id="187" w:author="adriana.araujo" w:date="2016-10-14T11:01:00Z">
        <w:r w:rsidRPr="004725B4">
          <w:rPr>
            <w:rFonts w:ascii="Arial" w:hAnsi="Arial" w:cs="Arial"/>
            <w:bCs/>
            <w:color w:val="FF0000"/>
            <w:rPrChange w:id="188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, no valor de </w:t>
        </w:r>
        <w:r w:rsidRPr="004725B4">
          <w:rPr>
            <w:rFonts w:ascii="Arial" w:hAnsi="Arial" w:cs="Arial"/>
            <w:color w:val="FF0000"/>
            <w:rPrChange w:id="18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R$</w:t>
        </w:r>
      </w:ins>
      <w:ins w:id="190" w:author="adriana.araujo" w:date="2016-10-14T11:05:00Z">
        <w:r w:rsidRPr="004725B4">
          <w:rPr>
            <w:rFonts w:ascii="Arial" w:hAnsi="Arial" w:cs="Arial"/>
            <w:color w:val="FF0000"/>
            <w:rPrChange w:id="19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89.675,91</w:t>
        </w:r>
      </w:ins>
      <w:ins w:id="192" w:author="adriana.araujo" w:date="2016-10-14T11:01:00Z">
        <w:r w:rsidRPr="004725B4">
          <w:rPr>
            <w:rFonts w:ascii="Arial" w:hAnsi="Arial" w:cs="Arial"/>
            <w:color w:val="FF0000"/>
            <w:rPrChange w:id="193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(</w:t>
        </w:r>
      </w:ins>
      <w:ins w:id="194" w:author="adriana.araujo" w:date="2016-10-14T11:05:00Z">
        <w:r w:rsidRPr="004725B4">
          <w:rPr>
            <w:rFonts w:ascii="Arial" w:hAnsi="Arial" w:cs="Arial"/>
            <w:color w:val="FF0000"/>
            <w:rPrChange w:id="195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oitenta e nove mil, seiscentos e setenta e cinco reais e noventa e um centavos</w:t>
        </w:r>
      </w:ins>
      <w:ins w:id="196" w:author="adriana.araujo" w:date="2016-10-14T11:01:00Z">
        <w:r w:rsidRPr="004725B4">
          <w:rPr>
            <w:rFonts w:ascii="Arial" w:hAnsi="Arial" w:cs="Arial"/>
            <w:color w:val="FF0000"/>
            <w:rPrChange w:id="197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), conforme requerido pelo Gabinete e</w:t>
        </w:r>
        <w:proofErr w:type="gramStart"/>
        <w:r w:rsidRPr="004725B4">
          <w:rPr>
            <w:rFonts w:ascii="Arial" w:hAnsi="Arial" w:cs="Arial"/>
            <w:color w:val="FF0000"/>
            <w:rPrChange w:id="198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 </w:t>
        </w:r>
        <w:proofErr w:type="gramEnd"/>
        <w:r w:rsidRPr="004725B4">
          <w:rPr>
            <w:rFonts w:ascii="Arial" w:hAnsi="Arial" w:cs="Arial"/>
            <w:color w:val="FF0000"/>
            <w:rPrChange w:id="19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Superintendência de auditagem desta CGE/AL (fls. </w:t>
        </w:r>
      </w:ins>
      <w:ins w:id="200" w:author="adriana.araujo" w:date="2016-10-14T11:07:00Z">
        <w:r w:rsidRPr="004725B4">
          <w:rPr>
            <w:rFonts w:ascii="Arial" w:hAnsi="Arial" w:cs="Arial"/>
            <w:color w:val="FF0000"/>
            <w:rPrChange w:id="20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165</w:t>
        </w:r>
      </w:ins>
      <w:ins w:id="202" w:author="adriana.araujo" w:date="2016-10-14T11:01:00Z">
        <w:r w:rsidRPr="004725B4">
          <w:rPr>
            <w:rFonts w:ascii="Arial" w:hAnsi="Arial" w:cs="Arial"/>
            <w:color w:val="FF0000"/>
            <w:rPrChange w:id="203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/</w:t>
        </w:r>
      </w:ins>
      <w:ins w:id="204" w:author="adriana.araujo" w:date="2016-10-14T11:07:00Z">
        <w:r w:rsidRPr="004725B4">
          <w:rPr>
            <w:rFonts w:ascii="Arial" w:hAnsi="Arial" w:cs="Arial"/>
            <w:color w:val="FF0000"/>
            <w:rPrChange w:id="205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166</w:t>
        </w:r>
      </w:ins>
      <w:ins w:id="206" w:author="adriana.araujo" w:date="2016-10-14T11:01:00Z">
        <w:r w:rsidRPr="004725B4">
          <w:rPr>
            <w:rFonts w:ascii="Arial" w:hAnsi="Arial" w:cs="Arial"/>
            <w:color w:val="FF0000"/>
            <w:rPrChange w:id="207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), como segue:</w:t>
        </w:r>
      </w:ins>
    </w:p>
    <w:p w:rsidR="007E6D16" w:rsidRPr="000C3311" w:rsidDel="007E6D16" w:rsidRDefault="007E6D16" w:rsidP="007729E1">
      <w:pPr>
        <w:pStyle w:val="SemEspaamento"/>
        <w:spacing w:line="360" w:lineRule="auto"/>
        <w:ind w:firstLine="851"/>
        <w:jc w:val="both"/>
        <w:rPr>
          <w:del w:id="208" w:author="adriana.araujo" w:date="2016-10-14T11:07:00Z"/>
          <w:rFonts w:ascii="Arial" w:hAnsi="Arial" w:cs="Arial"/>
        </w:rPr>
      </w:pPr>
    </w:p>
    <w:p w:rsidR="00475450" w:rsidRPr="000C3311" w:rsidDel="007E6D16" w:rsidRDefault="001D3764" w:rsidP="00AA4FF6">
      <w:pPr>
        <w:pStyle w:val="SemEspaamento"/>
        <w:spacing w:line="360" w:lineRule="auto"/>
        <w:ind w:firstLine="708"/>
        <w:jc w:val="both"/>
        <w:rPr>
          <w:del w:id="209" w:author="adriana.araujo" w:date="2016-10-14T11:07:00Z"/>
          <w:rFonts w:ascii="Arial" w:hAnsi="Arial" w:cs="Arial"/>
        </w:rPr>
      </w:pPr>
      <w:del w:id="210" w:author="adriana.araujo" w:date="2016-10-14T11:07:00Z">
        <w:r w:rsidRPr="000C3311" w:rsidDel="007E6D16">
          <w:rPr>
            <w:rFonts w:ascii="Arial" w:hAnsi="Arial" w:cs="Arial"/>
          </w:rPr>
          <w:delText xml:space="preserve">Feitas as considerações PRELIMINARES acima expostas, passamos a analisar os aspectos que merecem relevo na aferição da </w:delText>
        </w:r>
        <w:r w:rsidR="004725B4">
          <w:rPr>
            <w:rFonts w:ascii="Arial" w:hAnsi="Arial" w:cs="Arial"/>
            <w:i/>
          </w:rPr>
          <w:delText xml:space="preserve">“análise e emissão de parecer técnico”, </w:delText>
        </w:r>
        <w:r w:rsidR="004725B4">
          <w:rPr>
            <w:rFonts w:ascii="Arial" w:hAnsi="Arial" w:cs="Arial"/>
          </w:rPr>
          <w:delText>conforme requerido pela Superintendência de Auditagem (fls.166).</w:delText>
        </w:r>
      </w:del>
    </w:p>
    <w:p w:rsidR="00064315" w:rsidRPr="000C3311" w:rsidRDefault="004725B4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 </w:t>
      </w:r>
      <w:ins w:id="211" w:author="adriana.araujo" w:date="2016-10-14T11:07:00Z">
        <w:r>
          <w:rPr>
            <w:rFonts w:ascii="Arial" w:hAnsi="Arial" w:cs="Arial"/>
          </w:rPr>
          <w:t>Constata-se que a d</w:t>
        </w:r>
      </w:ins>
      <w:del w:id="212" w:author="adriana.araujo" w:date="2016-10-14T11:07:00Z">
        <w:r>
          <w:rPr>
            <w:rFonts w:ascii="Arial" w:hAnsi="Arial" w:cs="Arial"/>
          </w:rPr>
          <w:delText>D</w:delText>
        </w:r>
      </w:del>
      <w:r>
        <w:rPr>
          <w:rFonts w:ascii="Arial" w:hAnsi="Arial" w:cs="Arial"/>
        </w:rPr>
        <w:t xml:space="preserve">espesa </w:t>
      </w:r>
      <w:ins w:id="213" w:author="adriana.araujo" w:date="2016-10-14T11:18:00Z">
        <w:r>
          <w:rPr>
            <w:rFonts w:ascii="Arial" w:hAnsi="Arial" w:cs="Arial"/>
          </w:rPr>
          <w:t xml:space="preserve">foi </w:t>
        </w:r>
      </w:ins>
      <w:r>
        <w:rPr>
          <w:rFonts w:ascii="Arial" w:hAnsi="Arial" w:cs="Arial"/>
        </w:rPr>
        <w:t>efetuada sem Contrato, pois o mesmo expirou 44 (quarenta e quatro) dias, antes do encerramento da prestação dos serviços</w:t>
      </w:r>
      <w:del w:id="214" w:author="adriana.araujo" w:date="2016-10-14T11:18:00Z">
        <w:r>
          <w:rPr>
            <w:rFonts w:ascii="Arial" w:hAnsi="Arial" w:cs="Arial"/>
          </w:rPr>
          <w:delText>, que foi encerrado no dia</w:delText>
        </w:r>
      </w:del>
      <w:ins w:id="215" w:author="adriana.araujo" w:date="2016-10-14T11:18:00Z">
        <w:r>
          <w:rPr>
            <w:rFonts w:ascii="Arial" w:hAnsi="Arial" w:cs="Arial"/>
          </w:rPr>
          <w:t xml:space="preserve"> em </w:t>
        </w:r>
      </w:ins>
      <w:del w:id="216" w:author="adriana.araujo" w:date="2016-10-14T11:19:00Z">
        <w:r>
          <w:rPr>
            <w:rFonts w:ascii="Arial" w:hAnsi="Arial" w:cs="Arial"/>
          </w:rPr>
          <w:delText xml:space="preserve"> </w:delText>
        </w:r>
      </w:del>
      <w:proofErr w:type="gramStart"/>
      <w:r>
        <w:rPr>
          <w:rFonts w:ascii="Arial" w:hAnsi="Arial" w:cs="Arial"/>
        </w:rPr>
        <w:t>31</w:t>
      </w:r>
      <w:ins w:id="217" w:author="adriana.araujo" w:date="2016-10-14T11:07:00Z">
        <w:r>
          <w:rPr>
            <w:rFonts w:ascii="Arial" w:hAnsi="Arial" w:cs="Arial"/>
          </w:rPr>
          <w:t>.</w:t>
        </w:r>
      </w:ins>
      <w:proofErr w:type="gramEnd"/>
      <w:del w:id="218" w:author="adriana.araujo" w:date="2016-10-14T11:07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>07</w:t>
      </w:r>
      <w:ins w:id="219" w:author="adriana.araujo" w:date="2016-10-14T11:07:00Z">
        <w:r>
          <w:rPr>
            <w:rFonts w:ascii="Arial" w:hAnsi="Arial" w:cs="Arial"/>
          </w:rPr>
          <w:t>.</w:t>
        </w:r>
      </w:ins>
      <w:del w:id="220" w:author="adriana.araujo" w:date="2016-10-14T11:07:00Z">
        <w:r>
          <w:rPr>
            <w:rFonts w:ascii="Arial" w:hAnsi="Arial" w:cs="Arial"/>
          </w:rPr>
          <w:delText>/</w:delText>
        </w:r>
      </w:del>
      <w:r>
        <w:rPr>
          <w:rFonts w:ascii="Arial" w:hAnsi="Arial" w:cs="Arial"/>
        </w:rPr>
        <w:t xml:space="preserve">2016. </w:t>
      </w:r>
    </w:p>
    <w:p w:rsidR="005333BE" w:rsidRPr="000C3311" w:rsidRDefault="004725B4" w:rsidP="00CB36FC">
      <w:pPr>
        <w:suppressAutoHyphens/>
        <w:spacing w:after="0" w:line="360" w:lineRule="auto"/>
        <w:ind w:firstLine="708"/>
        <w:jc w:val="both"/>
        <w:rPr>
          <w:ins w:id="221" w:author="adriana.araujo" w:date="2016-10-14T11:47:00Z"/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2.2. </w:t>
      </w:r>
      <w:ins w:id="222" w:author="adriana.araujo" w:date="2016-10-14T11:19:00Z">
        <w:r>
          <w:rPr>
            <w:rFonts w:ascii="Arial" w:hAnsi="Arial" w:cs="Arial"/>
          </w:rPr>
          <w:t xml:space="preserve">As folhas </w:t>
        </w:r>
      </w:ins>
      <w:ins w:id="223" w:author="adriana.araujo" w:date="2016-10-14T11:21:00Z">
        <w:r>
          <w:rPr>
            <w:rFonts w:ascii="Arial" w:hAnsi="Arial" w:cs="Arial"/>
          </w:rPr>
          <w:t xml:space="preserve">151 constata-se despacho S/N, </w:t>
        </w:r>
      </w:ins>
      <w:ins w:id="224" w:author="adriana.araujo" w:date="2016-10-14T11:28:00Z">
        <w:r>
          <w:rPr>
            <w:rFonts w:ascii="Arial" w:hAnsi="Arial" w:cs="Arial"/>
          </w:rPr>
          <w:t xml:space="preserve">datado de 21.09.2016, </w:t>
        </w:r>
      </w:ins>
      <w:ins w:id="225" w:author="adriana.araujo" w:date="2016-10-14T11:21:00Z">
        <w:r>
          <w:rPr>
            <w:rFonts w:ascii="Arial" w:hAnsi="Arial" w:cs="Arial"/>
          </w:rPr>
          <w:t xml:space="preserve">de lavra do Gerente Ricardo Alexandre da Silva Santos, </w:t>
        </w:r>
      </w:ins>
      <w:ins w:id="226" w:author="adriana.araujo" w:date="2016-10-14T11:26:00Z">
        <w:r>
          <w:rPr>
            <w:rFonts w:ascii="Arial" w:hAnsi="Arial" w:cs="Arial"/>
          </w:rPr>
          <w:t xml:space="preserve">explicando </w:t>
        </w:r>
      </w:ins>
      <w:ins w:id="227" w:author="adriana.araujo" w:date="2016-10-14T11:29:00Z">
        <w:r>
          <w:rPr>
            <w:rFonts w:ascii="Arial" w:hAnsi="Arial" w:cs="Arial"/>
          </w:rPr>
          <w:t xml:space="preserve">que </w:t>
        </w:r>
      </w:ins>
      <w:del w:id="228" w:author="adriana.araujo" w:date="2016-10-14T11:21:00Z">
        <w:r w:rsidRPr="004725B4">
          <w:rPr>
            <w:rFonts w:ascii="Arial" w:hAnsi="Arial" w:cs="Arial"/>
            <w:strike/>
            <w:rPrChange w:id="229" w:author="adriana.araujo" w:date="2016-10-14T12:00:00Z">
              <w:rPr>
                <w:rFonts w:ascii="Arial" w:hAnsi="Arial" w:cs="Arial"/>
              </w:rPr>
            </w:rPrChange>
          </w:rPr>
          <w:delText>N</w:delText>
        </w:r>
      </w:del>
      <w:del w:id="230" w:author="adriana.araujo" w:date="2016-10-14T11:26:00Z">
        <w:r w:rsidRPr="004725B4">
          <w:rPr>
            <w:rFonts w:ascii="Arial" w:hAnsi="Arial" w:cs="Arial"/>
            <w:strike/>
            <w:rPrChange w:id="231" w:author="adriana.araujo" w:date="2016-10-14T12:00:00Z">
              <w:rPr>
                <w:rFonts w:ascii="Arial" w:hAnsi="Arial" w:cs="Arial"/>
              </w:rPr>
            </w:rPrChange>
          </w:rPr>
          <w:delText xml:space="preserve">ão </w:delText>
        </w:r>
      </w:del>
      <w:del w:id="232" w:author="adriana.araujo" w:date="2016-10-14T11:07:00Z">
        <w:r w:rsidRPr="004725B4">
          <w:rPr>
            <w:rFonts w:ascii="Arial" w:hAnsi="Arial" w:cs="Arial"/>
            <w:strike/>
            <w:rPrChange w:id="233" w:author="adriana.araujo" w:date="2016-10-14T12:00:00Z">
              <w:rPr>
                <w:rFonts w:ascii="Arial" w:hAnsi="Arial" w:cs="Arial"/>
              </w:rPr>
            </w:rPrChange>
          </w:rPr>
          <w:delText xml:space="preserve">consta </w:delText>
        </w:r>
      </w:del>
      <w:del w:id="234" w:author="adriana.araujo" w:date="2016-10-14T11:26:00Z">
        <w:r w:rsidRPr="004725B4">
          <w:rPr>
            <w:rFonts w:ascii="Arial" w:hAnsi="Arial" w:cs="Arial"/>
            <w:strike/>
            <w:rPrChange w:id="235" w:author="adriana.araujo" w:date="2016-10-14T12:00:00Z">
              <w:rPr>
                <w:rFonts w:ascii="Arial" w:hAnsi="Arial" w:cs="Arial"/>
              </w:rPr>
            </w:rPrChange>
          </w:rPr>
          <w:delText xml:space="preserve">o </w:delText>
        </w:r>
        <w:r w:rsidRPr="004725B4">
          <w:rPr>
            <w:rFonts w:ascii="Arial" w:hAnsi="Arial" w:cs="Arial"/>
            <w:b/>
            <w:strike/>
            <w:rPrChange w:id="236" w:author="adriana.araujo" w:date="2016-10-14T12:00:00Z">
              <w:rPr>
                <w:rFonts w:ascii="Arial" w:hAnsi="Arial" w:cs="Arial"/>
                <w:b/>
              </w:rPr>
            </w:rPrChange>
          </w:rPr>
          <w:delText xml:space="preserve">“Atesto” </w:delText>
        </w:r>
        <w:r w:rsidRPr="004725B4">
          <w:rPr>
            <w:rFonts w:ascii="Arial" w:hAnsi="Arial" w:cs="Arial"/>
            <w:strike/>
            <w:rPrChange w:id="237" w:author="adriana.araujo" w:date="2016-10-14T12:00:00Z">
              <w:rPr>
                <w:rFonts w:ascii="Arial" w:hAnsi="Arial" w:cs="Arial"/>
              </w:rPr>
            </w:rPrChange>
          </w:rPr>
          <w:delText>emitido pelo Gestor do Contrato nº 02/2016, de que os serviços foram efetivamente realizados, uma vez que o Gestor do Contrato há época, alegou</w:delText>
        </w:r>
      </w:del>
      <w:del w:id="238" w:author="adriana.araujo" w:date="2016-10-14T10:53:00Z">
        <w:r w:rsidRPr="004725B4">
          <w:rPr>
            <w:rFonts w:ascii="Arial" w:hAnsi="Arial" w:cs="Arial"/>
            <w:strike/>
            <w:rPrChange w:id="239" w:author="adriana.araujo" w:date="2016-10-14T12:00:00Z">
              <w:rPr>
                <w:rFonts w:ascii="Arial" w:hAnsi="Arial" w:cs="Arial"/>
              </w:rPr>
            </w:rPrChange>
          </w:rPr>
          <w:delText xml:space="preserve"> </w:delText>
        </w:r>
      </w:del>
      <w:del w:id="240" w:author="adriana.araujo" w:date="2016-10-14T11:26:00Z">
        <w:r w:rsidRPr="004725B4">
          <w:rPr>
            <w:rFonts w:ascii="Arial" w:hAnsi="Arial" w:cs="Arial"/>
            <w:strike/>
            <w:rPrChange w:id="241" w:author="adriana.araujo" w:date="2016-10-14T12:00:00Z">
              <w:rPr>
                <w:rFonts w:ascii="Arial" w:hAnsi="Arial" w:cs="Arial"/>
              </w:rPr>
            </w:rPrChange>
          </w:rPr>
          <w:delText xml:space="preserve"> que</w:delText>
        </w:r>
        <w:r w:rsidR="00064315" w:rsidRPr="000C3311" w:rsidDel="005333BE">
          <w:rPr>
            <w:rFonts w:ascii="Arial" w:hAnsi="Arial" w:cs="Arial"/>
          </w:rPr>
          <w:delText xml:space="preserve"> </w:delText>
        </w:r>
      </w:del>
      <w:ins w:id="242" w:author="adriana.araujo" w:date="2016-10-14T11:24:00Z">
        <w:r w:rsidR="005333BE" w:rsidRPr="000C3311">
          <w:rPr>
            <w:rFonts w:ascii="Arial" w:hAnsi="Arial" w:cs="Arial"/>
          </w:rPr>
          <w:t xml:space="preserve">em </w:t>
        </w:r>
        <w:r>
          <w:rPr>
            <w:rFonts w:ascii="Arial" w:hAnsi="Arial" w:cs="Arial"/>
          </w:rPr>
          <w:t>29.07.2016 o Contrato nº CG 002-2016 finalizou a sua vigência, s</w:t>
        </w:r>
      </w:ins>
      <w:ins w:id="243" w:author="adriana.araujo" w:date="2016-10-14T11:25:00Z">
        <w:r>
          <w:rPr>
            <w:rFonts w:ascii="Arial" w:hAnsi="Arial" w:cs="Arial"/>
          </w:rPr>
          <w:t>endo o novo contrato CG nº 014-2016 publicado em 15.09.2016</w:t>
        </w:r>
      </w:ins>
      <w:ins w:id="244" w:author="adriana.araujo" w:date="2016-10-14T11:26:00Z">
        <w:r>
          <w:rPr>
            <w:rFonts w:ascii="Arial" w:hAnsi="Arial" w:cs="Arial"/>
          </w:rPr>
          <w:t xml:space="preserve">, ficando </w:t>
        </w:r>
      </w:ins>
      <w:ins w:id="245" w:author="adriana.araujo" w:date="2016-10-14T11:27:00Z">
        <w:r>
          <w:rPr>
            <w:rFonts w:ascii="Arial" w:hAnsi="Arial" w:cs="Arial"/>
          </w:rPr>
          <w:t>n</w:t>
        </w:r>
      </w:ins>
      <w:ins w:id="246" w:author="adriana.araujo" w:date="2016-10-14T11:26:00Z">
        <w:r>
          <w:rPr>
            <w:rFonts w:ascii="Arial" w:hAnsi="Arial" w:cs="Arial"/>
          </w:rPr>
          <w:t>esse período sem gestor</w:t>
        </w:r>
      </w:ins>
      <w:ins w:id="247" w:author="adriana.araujo" w:date="2016-10-14T11:25:00Z">
        <w:r>
          <w:rPr>
            <w:rFonts w:ascii="Arial" w:hAnsi="Arial" w:cs="Arial"/>
          </w:rPr>
          <w:t>.</w:t>
        </w:r>
      </w:ins>
      <w:ins w:id="248" w:author="adriana.araujo" w:date="2016-10-14T11:27:00Z">
        <w:r>
          <w:rPr>
            <w:rFonts w:ascii="Arial" w:hAnsi="Arial" w:cs="Arial"/>
          </w:rPr>
          <w:t xml:space="preserve"> Salienta, ainda, que </w:t>
        </w:r>
        <w:proofErr w:type="gramStart"/>
        <w:r w:rsidRPr="004725B4">
          <w:rPr>
            <w:rFonts w:ascii="Arial" w:hAnsi="Arial" w:cs="Arial"/>
            <w:b/>
            <w:i/>
            <w:rPrChange w:id="249" w:author="adriana.araujo" w:date="2016-10-14T12:00:00Z">
              <w:rPr>
                <w:rFonts w:ascii="Arial" w:hAnsi="Arial" w:cs="Arial"/>
              </w:rPr>
            </w:rPrChange>
          </w:rPr>
          <w:t>“...</w:t>
        </w:r>
        <w:proofErr w:type="gramEnd"/>
        <w:r w:rsidRPr="004725B4">
          <w:rPr>
            <w:rFonts w:ascii="Arial" w:hAnsi="Arial" w:cs="Arial"/>
            <w:b/>
            <w:i/>
            <w:rPrChange w:id="250" w:author="adriana.araujo" w:date="2016-10-14T12:00:00Z">
              <w:rPr>
                <w:rFonts w:ascii="Arial" w:hAnsi="Arial" w:cs="Arial"/>
              </w:rPr>
            </w:rPrChange>
          </w:rPr>
          <w:t>houve a prestação de serviços no período solicitado (agosto/2016 e 14.09.2016), tendo em vista o</w:t>
        </w:r>
      </w:ins>
      <w:ins w:id="251" w:author="adriana.araujo" w:date="2016-10-14T11:28:00Z">
        <w:r w:rsidRPr="004725B4">
          <w:rPr>
            <w:rFonts w:ascii="Arial" w:hAnsi="Arial" w:cs="Arial"/>
            <w:b/>
            <w:i/>
            <w:rPrChange w:id="252" w:author="adriana.araujo" w:date="2016-10-14T12:00:00Z">
              <w:rPr>
                <w:rFonts w:ascii="Arial" w:hAnsi="Arial" w:cs="Arial"/>
              </w:rPr>
            </w:rPrChange>
          </w:rPr>
          <w:t xml:space="preserve"> </w:t>
        </w:r>
      </w:ins>
      <w:ins w:id="253" w:author="adriana.araujo" w:date="2016-10-14T11:27:00Z">
        <w:r w:rsidRPr="004725B4">
          <w:rPr>
            <w:rFonts w:ascii="Arial" w:hAnsi="Arial" w:cs="Arial"/>
            <w:b/>
            <w:i/>
            <w:rPrChange w:id="254" w:author="adriana.araujo" w:date="2016-10-14T12:00:00Z">
              <w:rPr>
                <w:rFonts w:ascii="Arial" w:hAnsi="Arial" w:cs="Arial"/>
              </w:rPr>
            </w:rPrChange>
          </w:rPr>
          <w:t>acompanhamento di</w:t>
        </w:r>
      </w:ins>
      <w:ins w:id="255" w:author="adriana.araujo" w:date="2016-10-14T11:28:00Z">
        <w:r w:rsidRPr="004725B4">
          <w:rPr>
            <w:rFonts w:ascii="Arial" w:hAnsi="Arial" w:cs="Arial"/>
            <w:b/>
            <w:i/>
            <w:rPrChange w:id="256" w:author="adriana.araujo" w:date="2016-10-14T12:00:00Z">
              <w:rPr>
                <w:rFonts w:ascii="Arial" w:hAnsi="Arial" w:cs="Arial"/>
              </w:rPr>
            </w:rPrChange>
          </w:rPr>
          <w:t>ário das atividades realizadas no palácio por esta gerência”.</w:t>
        </w:r>
      </w:ins>
    </w:p>
    <w:p w:rsidR="00B3383A" w:rsidRPr="000C3311" w:rsidRDefault="004725B4" w:rsidP="00B3383A">
      <w:pPr>
        <w:pStyle w:val="SemEspaamento"/>
        <w:spacing w:line="360" w:lineRule="auto"/>
        <w:ind w:firstLine="708"/>
        <w:jc w:val="both"/>
        <w:rPr>
          <w:ins w:id="257" w:author="adriana.araujo" w:date="2016-10-14T11:47:00Z"/>
          <w:rFonts w:ascii="Arial" w:hAnsi="Arial" w:cs="Arial"/>
          <w:bCs/>
          <w:rPrChange w:id="258" w:author="adriana.araujo" w:date="2016-10-14T12:00:00Z">
            <w:rPr>
              <w:ins w:id="259" w:author="adriana.araujo" w:date="2016-10-14T11:47:00Z"/>
              <w:rFonts w:ascii="Arial" w:hAnsi="Arial" w:cs="Arial"/>
              <w:bCs/>
              <w:sz w:val="20"/>
              <w:szCs w:val="20"/>
            </w:rPr>
          </w:rPrChange>
        </w:rPr>
      </w:pPr>
      <w:ins w:id="260" w:author="adriana.araujo" w:date="2016-10-14T11:47:00Z">
        <w:r w:rsidRPr="004725B4">
          <w:rPr>
            <w:rFonts w:ascii="Arial" w:hAnsi="Arial" w:cs="Arial"/>
            <w:bCs/>
            <w:rPrChange w:id="261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2.3 - Não se constata nos autos a nota fiscal, documento comprobatório da despesa, devidamente atestada</w:t>
        </w:r>
      </w:ins>
      <w:ins w:id="262" w:author="adriana.araujo" w:date="2016-10-14T11:48:00Z">
        <w:r w:rsidRPr="004725B4">
          <w:rPr>
            <w:rFonts w:ascii="Arial" w:hAnsi="Arial" w:cs="Arial"/>
            <w:bCs/>
            <w:rPrChange w:id="263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.</w:t>
        </w:r>
      </w:ins>
    </w:p>
    <w:p w:rsidR="00000000" w:rsidRDefault="00667DE2">
      <w:pPr>
        <w:suppressAutoHyphens/>
        <w:spacing w:after="0" w:line="360" w:lineRule="auto"/>
        <w:ind w:firstLine="708"/>
        <w:jc w:val="both"/>
        <w:rPr>
          <w:del w:id="264" w:author="adriana.araujo" w:date="2016-10-14T11:54:00Z"/>
          <w:rFonts w:ascii="Arial" w:hAnsi="Arial" w:cs="Arial"/>
        </w:rPr>
      </w:pPr>
      <w:moveToRangeStart w:id="265" w:author="adriana.araujo" w:date="2016-10-14T11:51:00Z" w:name="move464209209"/>
      <w:moveTo w:id="266" w:author="adriana.araujo" w:date="2016-10-14T11:51:00Z">
        <w:r w:rsidRPr="000C3311">
          <w:rPr>
            <w:rFonts w:ascii="Arial" w:hAnsi="Arial" w:cs="Arial"/>
          </w:rPr>
          <w:t>2.</w:t>
        </w:r>
      </w:moveTo>
      <w:ins w:id="267" w:author="adriana.araujo" w:date="2016-10-14T11:51:00Z">
        <w:r w:rsidRPr="000C3311">
          <w:rPr>
            <w:rFonts w:ascii="Arial" w:hAnsi="Arial" w:cs="Arial"/>
          </w:rPr>
          <w:t>4</w:t>
        </w:r>
      </w:ins>
      <w:moveTo w:id="268" w:author="adriana.araujo" w:date="2016-10-14T11:51:00Z">
        <w:del w:id="269" w:author="adriana.araujo" w:date="2016-10-14T11:51:00Z">
          <w:r w:rsidR="004725B4">
            <w:rPr>
              <w:rFonts w:ascii="Arial" w:hAnsi="Arial" w:cs="Arial"/>
            </w:rPr>
            <w:delText>3</w:delText>
          </w:r>
        </w:del>
        <w:r w:rsidR="004725B4">
          <w:rPr>
            <w:rFonts w:ascii="Arial" w:hAnsi="Arial" w:cs="Arial"/>
          </w:rPr>
          <w:t>. A</w:t>
        </w:r>
      </w:moveTo>
      <w:ins w:id="270" w:author="adriana.araujo" w:date="2016-10-14T11:51:00Z">
        <w:r w:rsidR="004725B4">
          <w:rPr>
            <w:rFonts w:ascii="Arial" w:hAnsi="Arial" w:cs="Arial"/>
          </w:rPr>
          <w:t>s folhas 153</w:t>
        </w:r>
        <w:proofErr w:type="gramStart"/>
        <w:r w:rsidR="004725B4">
          <w:rPr>
            <w:rFonts w:ascii="Arial" w:hAnsi="Arial" w:cs="Arial"/>
          </w:rPr>
          <w:t>, verifica-se</w:t>
        </w:r>
        <w:proofErr w:type="gramEnd"/>
        <w:r w:rsidR="004725B4">
          <w:rPr>
            <w:rFonts w:ascii="Arial" w:hAnsi="Arial" w:cs="Arial"/>
          </w:rPr>
          <w:t xml:space="preserve"> que a s</w:t>
        </w:r>
      </w:ins>
      <w:moveTo w:id="271" w:author="adriana.araujo" w:date="2016-10-14T11:51:00Z">
        <w:del w:id="272" w:author="adriana.araujo" w:date="2016-10-14T11:51:00Z">
          <w:r w:rsidR="004725B4">
            <w:rPr>
              <w:rFonts w:ascii="Arial" w:hAnsi="Arial" w:cs="Arial"/>
            </w:rPr>
            <w:delText xml:space="preserve"> S</w:delText>
          </w:r>
        </w:del>
        <w:r w:rsidR="004725B4">
          <w:rPr>
            <w:rFonts w:ascii="Arial" w:hAnsi="Arial" w:cs="Arial"/>
          </w:rPr>
          <w:t xml:space="preserve">ervidora </w:t>
        </w:r>
        <w:r w:rsidR="004725B4">
          <w:rPr>
            <w:rFonts w:ascii="Arial" w:hAnsi="Arial" w:cs="Arial"/>
            <w:b/>
          </w:rPr>
          <w:t xml:space="preserve">Maria </w:t>
        </w:r>
        <w:proofErr w:type="spellStart"/>
        <w:r w:rsidR="004725B4">
          <w:rPr>
            <w:rFonts w:ascii="Arial" w:hAnsi="Arial" w:cs="Arial"/>
            <w:b/>
          </w:rPr>
          <w:t>Elianai</w:t>
        </w:r>
        <w:proofErr w:type="spellEnd"/>
        <w:r w:rsidR="004725B4">
          <w:rPr>
            <w:rFonts w:ascii="Arial" w:hAnsi="Arial" w:cs="Arial"/>
            <w:b/>
          </w:rPr>
          <w:t xml:space="preserve"> de Lima Silva</w:t>
        </w:r>
        <w:r w:rsidR="004725B4">
          <w:rPr>
            <w:rFonts w:ascii="Arial" w:hAnsi="Arial" w:cs="Arial"/>
          </w:rPr>
          <w:t xml:space="preserve">, </w:t>
        </w:r>
      </w:moveTo>
      <w:ins w:id="273" w:author="adriana.araujo" w:date="2016-10-14T11:51:00Z">
        <w:r w:rsidR="004725B4">
          <w:rPr>
            <w:rFonts w:ascii="Arial" w:hAnsi="Arial" w:cs="Arial"/>
          </w:rPr>
          <w:t>respondendo pela Assessoria Financeira, e</w:t>
        </w:r>
      </w:ins>
      <w:ins w:id="274" w:author="adriana.araujo" w:date="2016-10-14T11:52:00Z">
        <w:r w:rsidR="004725B4">
          <w:rPr>
            <w:rFonts w:ascii="Arial" w:hAnsi="Arial" w:cs="Arial"/>
          </w:rPr>
          <w:t xml:space="preserve">mite despacho S/N informando que </w:t>
        </w:r>
      </w:ins>
      <w:moveTo w:id="275" w:author="adriana.araujo" w:date="2016-10-14T11:51:00Z">
        <w:del w:id="276" w:author="adriana.araujo" w:date="2016-10-14T11:52:00Z">
          <w:r w:rsidR="004725B4">
            <w:rPr>
              <w:rFonts w:ascii="Arial" w:hAnsi="Arial" w:cs="Arial"/>
            </w:rPr>
            <w:delText xml:space="preserve">pessoa que informou os valores que </w:delText>
          </w:r>
        </w:del>
        <w:r w:rsidR="004725B4">
          <w:rPr>
            <w:rFonts w:ascii="Arial" w:hAnsi="Arial" w:cs="Arial"/>
          </w:rPr>
          <w:t>a Empresa te</w:t>
        </w:r>
      </w:moveTo>
      <w:ins w:id="277" w:author="adriana.araujo" w:date="2016-10-14T11:52:00Z">
        <w:r w:rsidR="004725B4">
          <w:rPr>
            <w:rFonts w:ascii="Arial" w:hAnsi="Arial" w:cs="Arial"/>
          </w:rPr>
          <w:t>m direito ao valor total de R$ 89.675,96 (oitenta e nove mil, seiscentos e setenta e cinco reais e noventa e seis centavos)</w:t>
        </w:r>
      </w:ins>
      <w:ins w:id="278" w:author="adriana.araujo" w:date="2016-10-14T11:53:00Z">
        <w:r w:rsidR="004725B4">
          <w:rPr>
            <w:rFonts w:ascii="Arial" w:hAnsi="Arial" w:cs="Arial"/>
          </w:rPr>
          <w:t xml:space="preserve"> pela prestação dos serviços no período de 01.08 a 14.09.2016</w:t>
        </w:r>
      </w:ins>
      <w:ins w:id="279" w:author="adriana.araujo" w:date="2016-10-14T11:54:00Z">
        <w:r w:rsidR="004725B4">
          <w:rPr>
            <w:rFonts w:ascii="Arial" w:hAnsi="Arial" w:cs="Arial"/>
          </w:rPr>
          <w:t>.</w:t>
        </w:r>
      </w:ins>
      <w:moveTo w:id="280" w:author="adriana.araujo" w:date="2016-10-14T11:51:00Z">
        <w:del w:id="281" w:author="adriana.araujo" w:date="2016-10-14T11:54:00Z">
          <w:r w:rsidR="004725B4">
            <w:rPr>
              <w:rFonts w:ascii="Arial" w:hAnsi="Arial" w:cs="Arial"/>
            </w:rPr>
            <w:delText xml:space="preserve">ria direito, encontrava-se </w:delText>
          </w:r>
          <w:r w:rsidR="004725B4">
            <w:rPr>
              <w:rFonts w:ascii="Arial" w:hAnsi="Arial" w:cs="Arial"/>
              <w:b/>
            </w:rPr>
            <w:delText>respondendo pela Assessoria Financeira</w:delText>
          </w:r>
          <w:r w:rsidR="004725B4">
            <w:rPr>
              <w:rFonts w:ascii="Arial" w:hAnsi="Arial" w:cs="Arial"/>
            </w:rPr>
            <w:delText>, mas não acostou aos autos nenhum documento que provasse que encontra-se respondendo pela Assessoria Financeira, deixando dúvidas quando aos valores que a Empresa teria direito.</w:delText>
          </w:r>
        </w:del>
      </w:moveTo>
    </w:p>
    <w:moveToRangeEnd w:id="265"/>
    <w:p w:rsidR="006A1957" w:rsidRPr="000C3311" w:rsidRDefault="004725B4" w:rsidP="00667DE2">
      <w:pPr>
        <w:suppressAutoHyphens/>
        <w:spacing w:after="0" w:line="360" w:lineRule="auto"/>
        <w:ind w:firstLine="708"/>
        <w:jc w:val="both"/>
        <w:rPr>
          <w:rFonts w:ascii="Arial" w:hAnsi="Arial" w:cs="Arial"/>
          <w:strike/>
          <w:rPrChange w:id="282" w:author="adriana.araujo" w:date="2016-10-14T12:00:00Z">
            <w:rPr>
              <w:rFonts w:ascii="Arial" w:hAnsi="Arial" w:cs="Arial"/>
            </w:rPr>
          </w:rPrChange>
        </w:rPr>
      </w:pPr>
      <w:del w:id="283" w:author="adriana.araujo" w:date="2016-10-14T11:54:00Z">
        <w:r w:rsidRPr="004725B4">
          <w:rPr>
            <w:rFonts w:ascii="Arial" w:hAnsi="Arial" w:cs="Arial"/>
            <w:strike/>
            <w:rPrChange w:id="284" w:author="adriana.araujo" w:date="2016-10-14T12:00:00Z">
              <w:rPr>
                <w:rFonts w:ascii="Arial" w:hAnsi="Arial" w:cs="Arial"/>
              </w:rPr>
            </w:rPrChange>
          </w:rPr>
          <w:delText xml:space="preserve">o mesmo encontrava-se vencido e que somente informou que os serviços foram realizados fls. 151, não se responsabilizando pelos mesmos alegando que já não tinha mais contrato em vigor, ficando em dúvida a prestação de serviços já que não tem nenhum servidor se responsabilizando pelo </w:delText>
        </w:r>
        <w:r w:rsidRPr="004725B4">
          <w:rPr>
            <w:rFonts w:ascii="Arial" w:hAnsi="Arial" w:cs="Arial"/>
            <w:b/>
            <w:strike/>
            <w:rPrChange w:id="285" w:author="adriana.araujo" w:date="2016-10-14T12:00:00Z">
              <w:rPr>
                <w:rFonts w:ascii="Arial" w:hAnsi="Arial" w:cs="Arial"/>
                <w:b/>
              </w:rPr>
            </w:rPrChange>
          </w:rPr>
          <w:delText>ATESTO</w:delText>
        </w:r>
        <w:r w:rsidRPr="004725B4">
          <w:rPr>
            <w:rFonts w:ascii="Arial" w:hAnsi="Arial" w:cs="Arial"/>
            <w:strike/>
            <w:rPrChange w:id="286" w:author="adriana.araujo" w:date="2016-10-14T12:00:00Z">
              <w:rPr>
                <w:rFonts w:ascii="Arial" w:hAnsi="Arial" w:cs="Arial"/>
              </w:rPr>
            </w:rPrChange>
          </w:rPr>
          <w:delText>.</w:delText>
        </w:r>
      </w:del>
    </w:p>
    <w:p w:rsidR="00064315" w:rsidRPr="000C3311" w:rsidDel="00667DE2" w:rsidRDefault="00592955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moveFromRangeStart w:id="287" w:author="adriana.araujo" w:date="2016-10-14T11:51:00Z" w:name="move464209209"/>
      <w:moveFrom w:id="288" w:author="adriana.araujo" w:date="2016-10-14T11:51:00Z">
        <w:r w:rsidRPr="000C3311" w:rsidDel="00667DE2">
          <w:rPr>
            <w:rFonts w:ascii="Arial" w:hAnsi="Arial" w:cs="Arial"/>
          </w:rPr>
          <w:t xml:space="preserve">2.3. A Servidora </w:t>
        </w:r>
        <w:r w:rsidRPr="000C3311" w:rsidDel="00667DE2">
          <w:rPr>
            <w:rFonts w:ascii="Arial" w:hAnsi="Arial" w:cs="Arial"/>
            <w:b/>
          </w:rPr>
          <w:t>Maria Elianai de Lima Silva</w:t>
        </w:r>
        <w:r w:rsidR="004725B4">
          <w:rPr>
            <w:rFonts w:ascii="Arial" w:hAnsi="Arial" w:cs="Arial"/>
          </w:rPr>
          <w:t xml:space="preserve">, pessoa que informou os valores que a Empresa teria direito, encontrava-se </w:t>
        </w:r>
        <w:r w:rsidR="004725B4">
          <w:rPr>
            <w:rFonts w:ascii="Arial" w:hAnsi="Arial" w:cs="Arial"/>
            <w:b/>
          </w:rPr>
          <w:t>respondendo pela Assessoria Financeira</w:t>
        </w:r>
        <w:r w:rsidR="004725B4">
          <w:rPr>
            <w:rFonts w:ascii="Arial" w:hAnsi="Arial" w:cs="Arial"/>
          </w:rPr>
          <w:t>, mas não acostou aos autos nenhum documento que provasse que encontra-se respondendo pela Assessoria Financeira, deixando dúvidas quando aos valores que a Empresa teria direito.</w:t>
        </w:r>
      </w:moveFrom>
    </w:p>
    <w:moveFromRangeEnd w:id="287"/>
    <w:p w:rsidR="001F3E05" w:rsidRPr="000C3311" w:rsidRDefault="004725B4" w:rsidP="001F3E05">
      <w:pPr>
        <w:suppressAutoHyphens/>
        <w:spacing w:after="0" w:line="360" w:lineRule="auto"/>
        <w:ind w:firstLine="709"/>
        <w:jc w:val="both"/>
        <w:rPr>
          <w:ins w:id="289" w:author="adriana.araujo" w:date="2016-10-14T11:11:00Z"/>
          <w:rFonts w:ascii="Arial" w:hAnsi="Arial" w:cs="Arial"/>
        </w:rPr>
      </w:pPr>
      <w:r>
        <w:rPr>
          <w:rFonts w:ascii="Arial" w:hAnsi="Arial" w:cs="Arial"/>
        </w:rPr>
        <w:t>2.</w:t>
      </w:r>
      <w:ins w:id="290" w:author="adriana.araujo" w:date="2016-10-14T11:55:00Z">
        <w:r>
          <w:rPr>
            <w:rFonts w:ascii="Arial" w:hAnsi="Arial" w:cs="Arial"/>
          </w:rPr>
          <w:t>5</w:t>
        </w:r>
      </w:ins>
      <w:del w:id="291" w:author="adriana.araujo" w:date="2016-10-14T11:55:00Z">
        <w:r>
          <w:rPr>
            <w:rFonts w:ascii="Arial" w:hAnsi="Arial" w:cs="Arial"/>
          </w:rPr>
          <w:delText>4</w:delText>
        </w:r>
      </w:del>
      <w:r>
        <w:rPr>
          <w:rFonts w:ascii="Arial" w:hAnsi="Arial" w:cs="Arial"/>
        </w:rPr>
        <w:t xml:space="preserve">. </w:t>
      </w:r>
      <w:ins w:id="292" w:author="adriana.araujo" w:date="2016-10-14T11:54:00Z">
        <w:r>
          <w:rPr>
            <w:rFonts w:ascii="Arial" w:hAnsi="Arial" w:cs="Arial"/>
          </w:rPr>
          <w:t xml:space="preserve">Constata-se as folhas 155 </w:t>
        </w:r>
      </w:ins>
      <w:del w:id="293" w:author="adriana.araujo" w:date="2016-10-14T11:54:00Z">
        <w:r>
          <w:rPr>
            <w:rFonts w:ascii="Arial" w:hAnsi="Arial" w:cs="Arial"/>
          </w:rPr>
          <w:delText xml:space="preserve">Foi constatado nos autos </w:delText>
        </w:r>
      </w:del>
      <w:r>
        <w:rPr>
          <w:rFonts w:ascii="Arial" w:hAnsi="Arial" w:cs="Arial"/>
        </w:rPr>
        <w:t xml:space="preserve">informações sobre a existência de disponibilidade orçamentária e financeira, fls. 155, </w:t>
      </w:r>
      <w:ins w:id="294" w:author="adriana.araujo" w:date="2016-10-14T11:54:00Z">
        <w:r>
          <w:rPr>
            <w:rFonts w:ascii="Arial" w:hAnsi="Arial" w:cs="Arial"/>
          </w:rPr>
          <w:t xml:space="preserve">prestada pela servidora </w:t>
        </w:r>
      </w:ins>
      <w:del w:id="295" w:author="adriana.araujo" w:date="2016-10-14T11:54:00Z">
        <w:r>
          <w:rPr>
            <w:rFonts w:ascii="Arial" w:hAnsi="Arial" w:cs="Arial"/>
          </w:rPr>
          <w:delText xml:space="preserve">informada por </w:delText>
        </w:r>
      </w:del>
      <w:r>
        <w:rPr>
          <w:rFonts w:ascii="Arial" w:hAnsi="Arial" w:cs="Arial"/>
        </w:rPr>
        <w:t>Maria de Fátima Sarmento Costa – Função Especial.</w:t>
      </w:r>
    </w:p>
    <w:p w:rsidR="002D57F2" w:rsidRPr="000C3311" w:rsidDel="000C3311" w:rsidRDefault="002D57F2" w:rsidP="007729E1">
      <w:pPr>
        <w:suppressAutoHyphens/>
        <w:spacing w:after="0" w:line="360" w:lineRule="auto"/>
        <w:ind w:firstLine="851"/>
        <w:rPr>
          <w:del w:id="296" w:author="adriana.araujo" w:date="2016-10-14T11:56:00Z"/>
          <w:rFonts w:ascii="Arial" w:hAnsi="Arial" w:cs="Arial"/>
        </w:rPr>
      </w:pPr>
    </w:p>
    <w:p w:rsidR="000C3311" w:rsidRPr="000C3311" w:rsidRDefault="000C3311" w:rsidP="001F3E05">
      <w:pPr>
        <w:suppressAutoHyphens/>
        <w:spacing w:after="0" w:line="360" w:lineRule="auto"/>
        <w:ind w:firstLine="709"/>
        <w:jc w:val="both"/>
        <w:rPr>
          <w:ins w:id="297" w:author="adriana.araujo" w:date="2016-10-14T12:00:00Z"/>
          <w:rFonts w:ascii="Arial" w:hAnsi="Arial" w:cs="Arial"/>
        </w:rPr>
      </w:pPr>
    </w:p>
    <w:p w:rsidR="001F3E05" w:rsidRPr="000C3311" w:rsidDel="00D2579C" w:rsidRDefault="001F3E05" w:rsidP="00CB36FC">
      <w:pPr>
        <w:suppressAutoHyphens/>
        <w:spacing w:after="0" w:line="360" w:lineRule="auto"/>
        <w:ind w:firstLine="708"/>
        <w:jc w:val="both"/>
        <w:rPr>
          <w:del w:id="298" w:author="adriana.araujo" w:date="2016-10-14T11:56:00Z"/>
          <w:rFonts w:ascii="Arial" w:hAnsi="Arial" w:cs="Arial"/>
          <w:color w:val="FF0000"/>
        </w:rPr>
      </w:pPr>
    </w:p>
    <w:p w:rsidR="001D3764" w:rsidRPr="000C3311" w:rsidRDefault="004725B4" w:rsidP="007729E1">
      <w:pPr>
        <w:suppressAutoHyphens/>
        <w:spacing w:after="0" w:line="360" w:lineRule="auto"/>
        <w:ind w:firstLine="851"/>
        <w:rPr>
          <w:ins w:id="299" w:author="adriana.araujo" w:date="2016-10-14T11:56:00Z"/>
          <w:rFonts w:ascii="Arial" w:hAnsi="Arial" w:cs="Arial"/>
          <w:b/>
        </w:rPr>
      </w:pPr>
      <w:r>
        <w:rPr>
          <w:rFonts w:ascii="Arial" w:hAnsi="Arial" w:cs="Arial"/>
          <w:b/>
        </w:rPr>
        <w:t>É O RELATÓRIO.</w:t>
      </w:r>
    </w:p>
    <w:p w:rsidR="00D2579C" w:rsidRPr="000C3311" w:rsidRDefault="00D2579C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0C3311" w:rsidRDefault="004725B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3 - NO MÉRITO</w:t>
      </w:r>
    </w:p>
    <w:p w:rsidR="001D3764" w:rsidRPr="000C3311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D2579C" w:rsidRPr="000C3311" w:rsidRDefault="004725B4" w:rsidP="00D2579C">
      <w:pPr>
        <w:spacing w:after="0" w:line="360" w:lineRule="auto"/>
        <w:ind w:firstLine="708"/>
        <w:jc w:val="both"/>
        <w:rPr>
          <w:ins w:id="300" w:author="adriana.araujo" w:date="2016-10-14T11:56:00Z"/>
          <w:rFonts w:ascii="Arial" w:hAnsi="Arial" w:cs="Arial"/>
          <w:rPrChange w:id="301" w:author="adriana.araujo" w:date="2016-10-14T12:00:00Z">
            <w:rPr>
              <w:ins w:id="302" w:author="adriana.araujo" w:date="2016-10-14T11:56:00Z"/>
              <w:rFonts w:ascii="Arial" w:hAnsi="Arial" w:cs="Arial"/>
              <w:sz w:val="20"/>
              <w:szCs w:val="20"/>
            </w:rPr>
          </w:rPrChange>
        </w:rPr>
      </w:pPr>
      <w:ins w:id="303" w:author="adriana.araujo" w:date="2016-10-14T11:56:00Z">
        <w:r w:rsidRPr="004725B4">
          <w:rPr>
            <w:rFonts w:ascii="Arial" w:hAnsi="Arial" w:cs="Arial"/>
            <w:rPrChange w:id="304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3.1. De toda a explanação e detalhamento dos autos, contidos no </w:t>
        </w:r>
        <w:r w:rsidRPr="004725B4">
          <w:rPr>
            <w:rFonts w:ascii="Arial" w:hAnsi="Arial" w:cs="Arial"/>
            <w:b/>
            <w:rPrChange w:id="305" w:author="adriana.araujo" w:date="2016-10-14T12:0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“Relatório e no Exame dos Autos”</w:t>
        </w:r>
        <w:r w:rsidRPr="004725B4">
          <w:rPr>
            <w:rFonts w:ascii="Arial" w:hAnsi="Arial" w:cs="Arial"/>
            <w:rPrChange w:id="30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do presente Parecer, registramos os seguintes aspectos relevantes a serem solucionados, de forma a concluir satisfatória e legalmente o procedimento, a saber:</w:t>
        </w:r>
      </w:ins>
    </w:p>
    <w:p w:rsidR="00D2579C" w:rsidRPr="000C3311" w:rsidRDefault="004725B4" w:rsidP="00D2579C">
      <w:pPr>
        <w:pStyle w:val="PargrafodaLista"/>
        <w:numPr>
          <w:ilvl w:val="0"/>
          <w:numId w:val="3"/>
        </w:numPr>
        <w:spacing w:before="0" w:after="0" w:line="360" w:lineRule="auto"/>
        <w:rPr>
          <w:ins w:id="307" w:author="adriana.araujo" w:date="2016-10-14T11:56:00Z"/>
          <w:rFonts w:ascii="Arial" w:hAnsi="Arial" w:cs="Arial"/>
          <w:bCs/>
          <w:rPrChange w:id="308" w:author="adriana.araujo" w:date="2016-10-14T12:00:00Z">
            <w:rPr>
              <w:ins w:id="309" w:author="adriana.araujo" w:date="2016-10-14T11:56:00Z"/>
              <w:rFonts w:ascii="Arial" w:hAnsi="Arial" w:cs="Arial"/>
              <w:bCs/>
              <w:sz w:val="20"/>
              <w:szCs w:val="20"/>
            </w:rPr>
          </w:rPrChange>
        </w:rPr>
      </w:pPr>
      <w:ins w:id="310" w:author="adriana.araujo" w:date="2016-10-14T11:56:00Z">
        <w:r w:rsidRPr="004725B4">
          <w:rPr>
            <w:rFonts w:ascii="Arial" w:hAnsi="Arial" w:cs="Arial"/>
            <w:b/>
            <w:u w:val="single"/>
            <w:rPrChange w:id="311" w:author="adriana.araujo" w:date="2016-10-14T12:00:00Z">
              <w:rPr>
                <w:rFonts w:ascii="Arial" w:hAnsi="Arial" w:cs="Arial"/>
                <w:b/>
                <w:sz w:val="20"/>
                <w:szCs w:val="20"/>
                <w:u w:val="single"/>
              </w:rPr>
            </w:rPrChange>
          </w:rPr>
          <w:lastRenderedPageBreak/>
          <w:t>EMPENHO</w:t>
        </w:r>
        <w:r w:rsidRPr="004725B4">
          <w:rPr>
            <w:rFonts w:ascii="Arial" w:hAnsi="Arial" w:cs="Arial"/>
            <w:rPrChange w:id="312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– Que o órgão </w:t>
        </w:r>
        <w:proofErr w:type="gramStart"/>
        <w:r w:rsidRPr="004725B4">
          <w:rPr>
            <w:rFonts w:ascii="Arial" w:hAnsi="Arial" w:cs="Arial"/>
            <w:rPrChange w:id="313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proceda o</w:t>
        </w:r>
        <w:proofErr w:type="gramEnd"/>
        <w:r w:rsidRPr="004725B4">
          <w:rPr>
            <w:rFonts w:ascii="Arial" w:hAnsi="Arial" w:cs="Arial"/>
            <w:rPrChange w:id="314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Empenho da dívida de exercícios anteriores reconhecida pelo titular do órgão ou da entidade, </w:t>
        </w:r>
        <w:r w:rsidRPr="004725B4">
          <w:rPr>
            <w:rFonts w:ascii="Arial" w:hAnsi="Arial" w:cs="Arial"/>
            <w:b/>
            <w:i/>
            <w:rPrChange w:id="315" w:author="adriana.araujo" w:date="2016-10-14T12:00:00Z">
              <w:rPr>
                <w:rFonts w:ascii="Arial" w:hAnsi="Arial" w:cs="Arial"/>
                <w:b/>
                <w:i/>
                <w:sz w:val="20"/>
                <w:szCs w:val="20"/>
              </w:rPr>
            </w:rPrChange>
          </w:rPr>
          <w:t>nos termos do art. 37 da Lei nº 4.320/64</w:t>
        </w:r>
        <w:r w:rsidRPr="004725B4">
          <w:rPr>
            <w:rFonts w:ascii="Arial" w:hAnsi="Arial" w:cs="Arial"/>
            <w:rPrChange w:id="31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,</w:t>
        </w:r>
      </w:ins>
      <w:ins w:id="317" w:author="adriana.araujo" w:date="2016-10-14T11:59:00Z">
        <w:r w:rsidRPr="004725B4">
          <w:rPr>
            <w:rFonts w:ascii="Arial" w:hAnsi="Arial" w:cs="Arial"/>
            <w:rPrChange w:id="318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a qual </w:t>
        </w:r>
      </w:ins>
      <w:ins w:id="319" w:author="adriana.araujo" w:date="2016-10-14T11:56:00Z">
        <w:r w:rsidRPr="004725B4">
          <w:rPr>
            <w:rFonts w:ascii="Arial" w:hAnsi="Arial" w:cs="Arial"/>
            <w:rPrChange w:id="320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deverá ser empenhada e liquidada no exercício fiscal em que lavrado o ato de seu reconhecimento. </w:t>
        </w:r>
      </w:ins>
    </w:p>
    <w:p w:rsidR="00D2579C" w:rsidRPr="000C3311" w:rsidRDefault="004725B4" w:rsidP="00D2579C">
      <w:pPr>
        <w:pStyle w:val="PargrafodaLista"/>
        <w:numPr>
          <w:ilvl w:val="0"/>
          <w:numId w:val="3"/>
        </w:numPr>
        <w:spacing w:before="0" w:after="0" w:line="360" w:lineRule="auto"/>
        <w:rPr>
          <w:ins w:id="321" w:author="adriana.araujo" w:date="2016-10-14T11:56:00Z"/>
          <w:rFonts w:ascii="Arial" w:hAnsi="Arial" w:cs="Arial"/>
          <w:bCs/>
          <w:rPrChange w:id="322" w:author="adriana.araujo" w:date="2016-10-14T12:00:00Z">
            <w:rPr>
              <w:ins w:id="323" w:author="adriana.araujo" w:date="2016-10-14T11:56:00Z"/>
              <w:rFonts w:ascii="Arial" w:hAnsi="Arial" w:cs="Arial"/>
              <w:bCs/>
              <w:sz w:val="20"/>
              <w:szCs w:val="20"/>
            </w:rPr>
          </w:rPrChange>
        </w:rPr>
      </w:pPr>
      <w:ins w:id="324" w:author="adriana.araujo" w:date="2016-10-14T11:56:00Z">
        <w:r w:rsidRPr="004725B4">
          <w:rPr>
            <w:rFonts w:ascii="Arial" w:hAnsi="Arial" w:cs="Arial"/>
            <w:b/>
            <w:u w:val="single"/>
            <w:rPrChange w:id="325" w:author="adriana.araujo" w:date="2016-10-14T12:00:00Z">
              <w:rPr>
                <w:rFonts w:ascii="Arial" w:hAnsi="Arial" w:cs="Arial"/>
                <w:b/>
                <w:sz w:val="20"/>
                <w:szCs w:val="20"/>
                <w:u w:val="single"/>
              </w:rPr>
            </w:rPrChange>
          </w:rPr>
          <w:t>NOTA FISCAL DE SERVIÇO/RECIBO</w:t>
        </w:r>
        <w:r w:rsidRPr="004725B4">
          <w:rPr>
            <w:rFonts w:ascii="Arial" w:hAnsi="Arial" w:cs="Arial"/>
            <w:rPrChange w:id="32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– Acostar ao processo a Nota Fiscal de Serviço emitida pela empresa que realizou o serviço, devidamente atestada pelo Gestor do Contrato.</w:t>
        </w:r>
      </w:ins>
    </w:p>
    <w:p w:rsidR="00D2579C" w:rsidRPr="000C3311" w:rsidRDefault="004725B4" w:rsidP="00D2579C">
      <w:pPr>
        <w:pStyle w:val="PargrafodaLista"/>
        <w:numPr>
          <w:ilvl w:val="0"/>
          <w:numId w:val="3"/>
        </w:numPr>
        <w:spacing w:before="0" w:after="0" w:line="360" w:lineRule="auto"/>
        <w:rPr>
          <w:ins w:id="327" w:author="adriana.araujo" w:date="2016-10-14T11:56:00Z"/>
          <w:rFonts w:ascii="Arial" w:hAnsi="Arial" w:cs="Arial"/>
          <w:rPrChange w:id="328" w:author="adriana.araujo" w:date="2016-10-14T12:00:00Z">
            <w:rPr>
              <w:ins w:id="329" w:author="adriana.araujo" w:date="2016-10-14T11:56:00Z"/>
              <w:rFonts w:ascii="Arial" w:hAnsi="Arial" w:cs="Arial"/>
              <w:sz w:val="20"/>
              <w:szCs w:val="20"/>
            </w:rPr>
          </w:rPrChange>
        </w:rPr>
      </w:pPr>
      <w:ins w:id="330" w:author="adriana.araujo" w:date="2016-10-14T11:56:00Z">
        <w:r w:rsidRPr="004725B4">
          <w:rPr>
            <w:rFonts w:ascii="Arial" w:hAnsi="Arial" w:cs="Arial"/>
            <w:b/>
            <w:bCs/>
            <w:u w:val="single"/>
            <w:rPrChange w:id="331" w:author="adriana.araujo" w:date="2016-10-14T12:00:00Z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rPrChange>
          </w:rPr>
          <w:t>CERTIDÕES NEGATIVAS</w:t>
        </w:r>
        <w:r w:rsidRPr="004725B4">
          <w:rPr>
            <w:rFonts w:ascii="Arial" w:hAnsi="Arial" w:cs="Arial"/>
            <w:b/>
            <w:bCs/>
            <w:rPrChange w:id="332" w:author="adriana.araujo" w:date="2016-10-14T12:00:00Z">
              <w:rPr>
                <w:rFonts w:ascii="Arial" w:hAnsi="Arial" w:cs="Arial"/>
                <w:b/>
                <w:bCs/>
                <w:sz w:val="20"/>
                <w:szCs w:val="20"/>
              </w:rPr>
            </w:rPrChange>
          </w:rPr>
          <w:t xml:space="preserve"> </w:t>
        </w:r>
        <w:r w:rsidRPr="004725B4">
          <w:rPr>
            <w:rFonts w:ascii="Arial" w:hAnsi="Arial" w:cs="Arial"/>
            <w:bCs/>
            <w:rPrChange w:id="333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– Que sejam anexadas ao processo, certidões negativas de débitos fiscais e trabalhistas dentro da validade.</w:t>
        </w:r>
      </w:ins>
    </w:p>
    <w:p w:rsidR="001D3764" w:rsidRPr="000C3311" w:rsidDel="00D2579C" w:rsidRDefault="001D3764" w:rsidP="007729E1">
      <w:pPr>
        <w:spacing w:after="0" w:line="360" w:lineRule="auto"/>
        <w:ind w:firstLine="851"/>
        <w:jc w:val="both"/>
        <w:rPr>
          <w:del w:id="334" w:author="adriana.araujo" w:date="2016-10-14T11:56:00Z"/>
          <w:rFonts w:ascii="Arial" w:hAnsi="Arial" w:cs="Arial"/>
          <w:color w:val="FF0000"/>
        </w:rPr>
      </w:pPr>
      <w:del w:id="335" w:author="adriana.araujo" w:date="2016-10-14T11:56:00Z">
        <w:r w:rsidRPr="000C3311" w:rsidDel="00D2579C">
          <w:rPr>
            <w:rFonts w:ascii="Arial" w:hAnsi="Arial" w:cs="Arial"/>
            <w:color w:val="FF0000"/>
          </w:rPr>
          <w:delText xml:space="preserve">3.1. De toda a explanação e detalhamento dos autos, contido no </w:delText>
        </w:r>
        <w:r w:rsidRPr="000C3311" w:rsidDel="00D2579C">
          <w:rPr>
            <w:rFonts w:ascii="Arial" w:hAnsi="Arial" w:cs="Arial"/>
            <w:b/>
            <w:i/>
            <w:color w:val="FF0000"/>
          </w:rPr>
          <w:delText>“Relatório e no Exame dos Autos”</w:delText>
        </w:r>
        <w:r w:rsidR="004725B4">
          <w:rPr>
            <w:rFonts w:ascii="Arial" w:hAnsi="Arial" w:cs="Arial"/>
            <w:color w:val="FF0000"/>
          </w:rPr>
          <w:delText xml:space="preserve"> do presente Parecer, registramos o seguinte aspecto relevante a ser solucionado, de forma a concluir satisfatória e legalmente o procedimento, a saber:</w:delText>
        </w:r>
      </w:del>
    </w:p>
    <w:p w:rsidR="009F0990" w:rsidRPr="000C3311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336" w:name="_GoBack"/>
      <w:bookmarkEnd w:id="336"/>
    </w:p>
    <w:p w:rsidR="001D3764" w:rsidRPr="000C3311" w:rsidRDefault="004725B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4 - CONCLUSÃO</w:t>
      </w:r>
    </w:p>
    <w:p w:rsidR="001D3764" w:rsidRPr="000C3311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D2579C" w:rsidRPr="000C3311" w:rsidRDefault="004725B4" w:rsidP="00D2579C">
      <w:pPr>
        <w:suppressAutoHyphens/>
        <w:spacing w:after="0" w:line="360" w:lineRule="auto"/>
        <w:ind w:firstLine="708"/>
        <w:jc w:val="both"/>
        <w:rPr>
          <w:ins w:id="337" w:author="adriana.araujo" w:date="2016-10-14T11:58:00Z"/>
          <w:rFonts w:ascii="Arial" w:hAnsi="Arial" w:cs="Arial"/>
          <w:strike/>
        </w:rPr>
      </w:pPr>
      <w:ins w:id="338" w:author="adriana.araujo" w:date="2016-10-14T11:57:00Z">
        <w:r w:rsidRPr="004725B4">
          <w:rPr>
            <w:rFonts w:ascii="Arial" w:hAnsi="Arial" w:cs="Arial"/>
            <w:rPrChange w:id="339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O Processo de pagamento da Empresa ROSAN VIGILÂNCIA E SERGURANÇA LTDA</w:t>
        </w:r>
        <w:r w:rsidRPr="004725B4">
          <w:rPr>
            <w:rFonts w:ascii="Arial" w:hAnsi="Arial" w:cs="Arial"/>
            <w:bCs/>
            <w:rPrChange w:id="340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,</w:t>
        </w:r>
        <w:r w:rsidRPr="004725B4">
          <w:rPr>
            <w:rFonts w:ascii="Arial" w:hAnsi="Arial" w:cs="Arial"/>
            <w:rPrChange w:id="341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referente</w:t>
        </w:r>
        <w:r w:rsidRPr="004725B4">
          <w:rPr>
            <w:rFonts w:ascii="Arial" w:hAnsi="Arial" w:cs="Arial"/>
            <w:bCs/>
            <w:rPrChange w:id="342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</w:t>
        </w:r>
        <w:proofErr w:type="gramStart"/>
        <w:r w:rsidRPr="004725B4">
          <w:rPr>
            <w:rFonts w:ascii="Arial" w:hAnsi="Arial" w:cs="Arial"/>
            <w:bCs/>
            <w:rPrChange w:id="343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>a</w:t>
        </w:r>
        <w:proofErr w:type="gramEnd"/>
        <w:r w:rsidRPr="004725B4">
          <w:rPr>
            <w:rFonts w:ascii="Arial" w:hAnsi="Arial" w:cs="Arial"/>
            <w:bCs/>
            <w:rPrChange w:id="344" w:author="adriana.araujo" w:date="2016-10-14T12:00:00Z">
              <w:rPr>
                <w:rFonts w:ascii="Arial" w:hAnsi="Arial" w:cs="Arial"/>
                <w:bCs/>
                <w:sz w:val="20"/>
                <w:szCs w:val="20"/>
              </w:rPr>
            </w:rPrChange>
          </w:rPr>
          <w:t xml:space="preserve"> prestação de serviços</w:t>
        </w:r>
        <w:r w:rsidRPr="004725B4">
          <w:rPr>
            <w:rFonts w:ascii="Arial" w:hAnsi="Arial" w:cs="Arial"/>
            <w:bCs/>
            <w:color w:val="FF0000"/>
            <w:rPrChange w:id="345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de </w:t>
        </w:r>
      </w:ins>
      <w:ins w:id="346" w:author="adriana.araujo" w:date="2016-10-14T11:58:00Z">
        <w:r w:rsidRPr="004725B4">
          <w:rPr>
            <w:rFonts w:ascii="Arial" w:hAnsi="Arial" w:cs="Arial"/>
            <w:bCs/>
            <w:color w:val="FF0000"/>
            <w:rPrChange w:id="347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l</w:t>
        </w:r>
      </w:ins>
      <w:ins w:id="348" w:author="adriana.araujo" w:date="2016-10-14T11:57:00Z">
        <w:r w:rsidRPr="004725B4">
          <w:rPr>
            <w:rFonts w:ascii="Arial" w:hAnsi="Arial" w:cs="Arial"/>
            <w:bCs/>
            <w:color w:val="FF0000"/>
            <w:rPrChange w:id="349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impeza, </w:t>
        </w:r>
      </w:ins>
      <w:proofErr w:type="spellStart"/>
      <w:ins w:id="350" w:author="adriana.araujo" w:date="2016-10-14T11:58:00Z">
        <w:r w:rsidRPr="004725B4">
          <w:rPr>
            <w:rFonts w:ascii="Arial" w:hAnsi="Arial" w:cs="Arial"/>
            <w:bCs/>
            <w:color w:val="FF0000"/>
            <w:rPrChange w:id="351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c</w:t>
        </w:r>
      </w:ins>
      <w:ins w:id="352" w:author="adriana.araujo" w:date="2016-10-14T11:57:00Z">
        <w:r w:rsidRPr="004725B4">
          <w:rPr>
            <w:rFonts w:ascii="Arial" w:hAnsi="Arial" w:cs="Arial"/>
            <w:bCs/>
            <w:color w:val="FF0000"/>
            <w:rPrChange w:id="353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opeiragem</w:t>
        </w:r>
        <w:proofErr w:type="spellEnd"/>
        <w:r w:rsidRPr="004725B4">
          <w:rPr>
            <w:rFonts w:ascii="Arial" w:hAnsi="Arial" w:cs="Arial"/>
            <w:bCs/>
            <w:color w:val="FF0000"/>
            <w:rPrChange w:id="354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e </w:t>
        </w:r>
      </w:ins>
      <w:ins w:id="355" w:author="adriana.araujo" w:date="2016-10-14T11:58:00Z">
        <w:r w:rsidRPr="004725B4">
          <w:rPr>
            <w:rFonts w:ascii="Arial" w:hAnsi="Arial" w:cs="Arial"/>
            <w:bCs/>
            <w:color w:val="FF0000"/>
            <w:rPrChange w:id="356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g</w:t>
        </w:r>
      </w:ins>
      <w:ins w:id="357" w:author="adriana.araujo" w:date="2016-10-14T11:57:00Z">
        <w:r w:rsidRPr="004725B4">
          <w:rPr>
            <w:rFonts w:ascii="Arial" w:hAnsi="Arial" w:cs="Arial"/>
            <w:bCs/>
            <w:color w:val="FF0000"/>
            <w:rPrChange w:id="358" w:author="adriana.araujo" w:date="2016-10-14T12:0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arçons ao Gabinete Civil, no valor de </w:t>
        </w:r>
        <w:r w:rsidRPr="004725B4">
          <w:rPr>
            <w:rFonts w:ascii="Arial" w:hAnsi="Arial" w:cs="Arial"/>
            <w:color w:val="FF0000"/>
            <w:rPrChange w:id="359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R$89.675,91 (oitenta e nove mil, seiscentos e setenta e cinco reais e noventa e um centavos),</w:t>
        </w:r>
      </w:ins>
      <w:ins w:id="360" w:author="adriana.araujo" w:date="2016-10-14T11:58:00Z">
        <w:r w:rsidRPr="004725B4">
          <w:rPr>
            <w:rFonts w:ascii="Arial" w:hAnsi="Arial" w:cs="Arial"/>
            <w:color w:val="FF0000"/>
            <w:rPrChange w:id="361" w:author="adriana.araujo" w:date="2016-10-14T12:00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refere-se ao período de </w:t>
        </w:r>
        <w:r w:rsidR="00D2579C" w:rsidRPr="000C3311">
          <w:rPr>
            <w:rFonts w:ascii="Arial" w:hAnsi="Arial" w:cs="Arial"/>
          </w:rPr>
          <w:t>01.08 a 14.09.2016.</w:t>
        </w:r>
      </w:ins>
    </w:p>
    <w:p w:rsidR="00D2579C" w:rsidRPr="000C3311" w:rsidRDefault="004725B4" w:rsidP="00D2579C">
      <w:pPr>
        <w:spacing w:after="0" w:line="360" w:lineRule="auto"/>
        <w:ind w:firstLine="708"/>
        <w:jc w:val="both"/>
        <w:rPr>
          <w:ins w:id="362" w:author="adriana.araujo" w:date="2016-10-14T11:57:00Z"/>
          <w:rFonts w:ascii="Arial" w:hAnsi="Arial" w:cs="Arial"/>
          <w:rPrChange w:id="363" w:author="adriana.araujo" w:date="2016-10-14T12:00:00Z">
            <w:rPr>
              <w:ins w:id="364" w:author="adriana.araujo" w:date="2016-10-14T11:57:00Z"/>
              <w:rFonts w:ascii="Arial" w:hAnsi="Arial" w:cs="Arial"/>
              <w:sz w:val="20"/>
              <w:szCs w:val="20"/>
            </w:rPr>
          </w:rPrChange>
        </w:rPr>
      </w:pPr>
      <w:ins w:id="365" w:author="adriana.araujo" w:date="2016-10-14T11:57:00Z">
        <w:r w:rsidRPr="004725B4">
          <w:rPr>
            <w:rFonts w:ascii="Arial" w:hAnsi="Arial" w:cs="Arial"/>
            <w:rPrChange w:id="36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Entende-se que o </w:t>
        </w:r>
        <w:r w:rsidRPr="004725B4">
          <w:rPr>
            <w:rFonts w:ascii="Arial" w:hAnsi="Arial" w:cs="Arial"/>
            <w:u w:val="single"/>
            <w:rPrChange w:id="367" w:author="adriana.araujo" w:date="2016-10-14T12:00:00Z">
              <w:rPr>
                <w:rFonts w:ascii="Arial" w:hAnsi="Arial" w:cs="Arial"/>
                <w:sz w:val="20"/>
                <w:szCs w:val="20"/>
                <w:u w:val="single"/>
              </w:rPr>
            </w:rPrChange>
          </w:rPr>
          <w:t>DÉBITO TEM PROCEDÊNCIA</w:t>
        </w:r>
        <w:r w:rsidRPr="004725B4">
          <w:rPr>
            <w:rFonts w:ascii="Arial" w:hAnsi="Arial" w:cs="Arial"/>
            <w:rPrChange w:id="368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, em face dos documentos apresentados e apensados aos autos, analisados no presente </w:t>
        </w:r>
        <w:proofErr w:type="gramStart"/>
        <w:r w:rsidRPr="004725B4">
          <w:rPr>
            <w:rFonts w:ascii="Arial" w:hAnsi="Arial" w:cs="Arial"/>
            <w:rPrChange w:id="369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parecer</w:t>
        </w:r>
        <w:proofErr w:type="gramEnd"/>
        <w:r w:rsidRPr="004725B4">
          <w:rPr>
            <w:rFonts w:ascii="Arial" w:hAnsi="Arial" w:cs="Arial"/>
            <w:rPrChange w:id="370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nos itens 1, 2 e 3. </w:t>
        </w:r>
      </w:ins>
    </w:p>
    <w:p w:rsidR="00D2579C" w:rsidRPr="000C3311" w:rsidRDefault="004725B4" w:rsidP="00D2579C">
      <w:pPr>
        <w:pStyle w:val="SemEspaamento"/>
        <w:spacing w:line="360" w:lineRule="auto"/>
        <w:ind w:firstLine="708"/>
        <w:jc w:val="both"/>
        <w:rPr>
          <w:ins w:id="371" w:author="adriana.araujo" w:date="2016-10-14T11:57:00Z"/>
          <w:rFonts w:ascii="Arial" w:hAnsi="Arial" w:cs="Arial"/>
          <w:rPrChange w:id="372" w:author="adriana.araujo" w:date="2016-10-14T12:00:00Z">
            <w:rPr>
              <w:ins w:id="373" w:author="adriana.araujo" w:date="2016-10-14T11:57:00Z"/>
              <w:rFonts w:ascii="Arial" w:hAnsi="Arial" w:cs="Arial"/>
              <w:sz w:val="20"/>
              <w:szCs w:val="20"/>
            </w:rPr>
          </w:rPrChange>
        </w:rPr>
      </w:pPr>
      <w:ins w:id="374" w:author="adriana.araujo" w:date="2016-10-14T11:57:00Z">
        <w:r w:rsidRPr="004725B4">
          <w:rPr>
            <w:rFonts w:ascii="Arial" w:hAnsi="Arial" w:cs="Arial"/>
            <w:rPrChange w:id="375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Recomendamos que, para a realização dos pagamentos, sejam solucionadas as pendências processuais apontadas no subitem 3.1, letras “a” até “</w:t>
        </w:r>
      </w:ins>
      <w:ins w:id="376" w:author="adriana.araujo" w:date="2016-10-14T11:58:00Z">
        <w:r w:rsidRPr="004725B4">
          <w:rPr>
            <w:rFonts w:ascii="Arial" w:hAnsi="Arial" w:cs="Arial"/>
            <w:rPrChange w:id="377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b</w:t>
        </w:r>
      </w:ins>
      <w:ins w:id="378" w:author="adriana.araujo" w:date="2016-10-14T11:57:00Z">
        <w:r w:rsidRPr="004725B4">
          <w:rPr>
            <w:rFonts w:ascii="Arial" w:hAnsi="Arial" w:cs="Arial"/>
            <w:rPrChange w:id="379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”.</w:t>
        </w:r>
      </w:ins>
    </w:p>
    <w:p w:rsidR="00D2579C" w:rsidRPr="000C3311" w:rsidRDefault="004725B4" w:rsidP="00D2579C">
      <w:pPr>
        <w:pStyle w:val="SemEspaamento"/>
        <w:spacing w:line="360" w:lineRule="auto"/>
        <w:ind w:firstLine="708"/>
        <w:jc w:val="both"/>
        <w:rPr>
          <w:ins w:id="380" w:author="adriana.araujo" w:date="2016-10-14T11:57:00Z"/>
          <w:rFonts w:ascii="Arial" w:hAnsi="Arial" w:cs="Arial"/>
          <w:rPrChange w:id="381" w:author="adriana.araujo" w:date="2016-10-14T12:00:00Z">
            <w:rPr>
              <w:ins w:id="382" w:author="adriana.araujo" w:date="2016-10-14T11:57:00Z"/>
              <w:rFonts w:ascii="Arial" w:hAnsi="Arial" w:cs="Arial"/>
              <w:sz w:val="20"/>
              <w:szCs w:val="20"/>
            </w:rPr>
          </w:rPrChange>
        </w:rPr>
      </w:pPr>
      <w:ins w:id="383" w:author="adriana.araujo" w:date="2016-10-14T11:57:00Z">
        <w:r w:rsidRPr="004725B4">
          <w:rPr>
            <w:rFonts w:ascii="Arial" w:hAnsi="Arial" w:cs="Arial"/>
            <w:rPrChange w:id="384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Encaminhem-se os autos ao Gabinete da Controladora Geral, para conhecimento do parecer apresentado, sugerindo o retorno dos autos a</w:t>
        </w:r>
      </w:ins>
      <w:ins w:id="385" w:author="adriana.araujo" w:date="2016-10-14T11:59:00Z">
        <w:r w:rsidRPr="004725B4">
          <w:rPr>
            <w:rFonts w:ascii="Arial" w:hAnsi="Arial" w:cs="Arial"/>
            <w:rPrChange w:id="386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o Gabinete Civil</w:t>
        </w:r>
      </w:ins>
      <w:ins w:id="387" w:author="adriana.araujo" w:date="2016-10-14T11:57:00Z">
        <w:r w:rsidRPr="004725B4">
          <w:rPr>
            <w:rFonts w:ascii="Arial" w:hAnsi="Arial" w:cs="Arial"/>
            <w:rPrChange w:id="388" w:author="adriana.araujo" w:date="2016-10-14T12:00:00Z">
              <w:rPr>
                <w:rFonts w:ascii="Arial" w:hAnsi="Arial" w:cs="Arial"/>
                <w:sz w:val="20"/>
                <w:szCs w:val="20"/>
              </w:rPr>
            </w:rPrChange>
          </w:rPr>
          <w:t>, para conhecimento e procedimentos de sua competência, ato contínuo, que seja realizado o pagamento.</w:t>
        </w:r>
      </w:ins>
    </w:p>
    <w:p w:rsidR="000E4D70" w:rsidRPr="000C3311" w:rsidDel="00D2579C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del w:id="389" w:author="adriana.araujo" w:date="2016-10-14T11:59:00Z"/>
          <w:rFonts w:ascii="Arial" w:hAnsi="Arial" w:cs="Arial"/>
          <w:color w:val="FF0000"/>
        </w:rPr>
      </w:pPr>
      <w:del w:id="390" w:author="adriana.araujo" w:date="2016-10-14T11:59:00Z">
        <w:r w:rsidRPr="000C3311" w:rsidDel="00D2579C">
          <w:rPr>
            <w:rFonts w:ascii="Arial" w:hAnsi="Arial" w:cs="Arial"/>
            <w:color w:val="FF0000"/>
          </w:rPr>
          <w:delText>Encaminhem-se os autos a</w:delText>
        </w:r>
        <w:r w:rsidR="006D306A" w:rsidRPr="000C3311" w:rsidDel="00D2579C">
          <w:rPr>
            <w:rFonts w:ascii="Arial" w:hAnsi="Arial" w:cs="Arial"/>
            <w:color w:val="FF0000"/>
          </w:rPr>
          <w:delText>o gabinete da</w:delText>
        </w:r>
        <w:r w:rsidR="004725B4">
          <w:rPr>
            <w:rFonts w:ascii="Arial" w:hAnsi="Arial" w:cs="Arial"/>
            <w:color w:val="FF0000"/>
          </w:rPr>
          <w:delText xml:space="preserve"> Controladora Geral, para conhecimento da análise apresentada e providências, sugerindo a devolução dos autos ao Órgão de origem, para a solução das pendências processuais apontada no subitem 3.1, alíneas </w:delText>
        </w:r>
        <w:r w:rsidR="004725B4">
          <w:rPr>
            <w:rFonts w:ascii="Arial" w:hAnsi="Arial" w:cs="Arial"/>
            <w:b/>
            <w:color w:val="FF0000"/>
          </w:rPr>
          <w:delText xml:space="preserve">“a </w:delText>
        </w:r>
        <w:r w:rsidR="004725B4">
          <w:rPr>
            <w:rFonts w:ascii="Arial" w:hAnsi="Arial" w:cs="Arial"/>
            <w:color w:val="FF0000"/>
          </w:rPr>
          <w:delText xml:space="preserve">a </w:delText>
        </w:r>
        <w:r w:rsidR="004725B4">
          <w:rPr>
            <w:rFonts w:ascii="Arial" w:hAnsi="Arial" w:cs="Arial"/>
            <w:b/>
            <w:color w:val="FF0000"/>
          </w:rPr>
          <w:delText>d”</w:delText>
        </w:r>
        <w:r w:rsidR="004725B4">
          <w:rPr>
            <w:rFonts w:ascii="Arial" w:hAnsi="Arial" w:cs="Arial"/>
            <w:color w:val="FF0000"/>
          </w:rPr>
          <w:delText xml:space="preserve"> ato contínuo, .</w:delText>
        </w:r>
      </w:del>
    </w:p>
    <w:p w:rsidR="001D3764" w:rsidRPr="000C3311" w:rsidRDefault="001D3764" w:rsidP="007729E1">
      <w:pPr>
        <w:spacing w:after="0" w:line="360" w:lineRule="auto"/>
        <w:ind w:firstLine="709"/>
        <w:rPr>
          <w:ins w:id="391" w:author="adriana.araujo" w:date="2016-10-14T11:59:00Z"/>
          <w:rFonts w:ascii="Arial" w:hAnsi="Arial" w:cs="Arial"/>
          <w:color w:val="FF0000"/>
        </w:rPr>
      </w:pPr>
    </w:p>
    <w:p w:rsidR="00D2579C" w:rsidRPr="000C3311" w:rsidRDefault="00D2579C" w:rsidP="007729E1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1D3764" w:rsidRPr="000C3311" w:rsidRDefault="004725B4" w:rsidP="007729E1">
      <w:pPr>
        <w:spacing w:after="0" w:line="360" w:lineRule="auto"/>
        <w:jc w:val="center"/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color w:val="FF0000"/>
        </w:rPr>
        <w:t xml:space="preserve">Maceió, </w:t>
      </w:r>
      <w:ins w:id="392" w:author="adriana.araujo" w:date="2016-10-14T12:00:00Z">
        <w:r>
          <w:rPr>
            <w:rFonts w:ascii="Arial" w:hAnsi="Arial" w:cs="Arial"/>
            <w:bCs/>
            <w:color w:val="FF0000"/>
          </w:rPr>
          <w:t>14</w:t>
        </w:r>
      </w:ins>
      <w:del w:id="393" w:author="adriana.araujo" w:date="2016-10-14T12:00:00Z">
        <w:r>
          <w:rPr>
            <w:rFonts w:ascii="Arial" w:hAnsi="Arial" w:cs="Arial"/>
            <w:bCs/>
            <w:color w:val="FF0000"/>
          </w:rPr>
          <w:delText>07</w:delText>
        </w:r>
      </w:del>
      <w:r>
        <w:rPr>
          <w:rFonts w:ascii="Arial" w:hAnsi="Arial" w:cs="Arial"/>
          <w:bCs/>
          <w:color w:val="FF0000"/>
        </w:rPr>
        <w:t xml:space="preserve"> de outubro de 2016.</w:t>
      </w:r>
    </w:p>
    <w:p w:rsidR="008B65AC" w:rsidRPr="000C3311" w:rsidRDefault="008B65AC" w:rsidP="00DB7AF8">
      <w:pPr>
        <w:spacing w:after="0"/>
        <w:jc w:val="center"/>
        <w:rPr>
          <w:rFonts w:ascii="Arial" w:hAnsi="Arial" w:cs="Arial"/>
          <w:bCs/>
          <w:color w:val="FF0000"/>
        </w:rPr>
      </w:pPr>
    </w:p>
    <w:p w:rsidR="007B1996" w:rsidRPr="000C3311" w:rsidRDefault="007B1996" w:rsidP="00DB7AF8">
      <w:pPr>
        <w:spacing w:after="0"/>
        <w:jc w:val="center"/>
        <w:rPr>
          <w:rFonts w:ascii="Arial" w:hAnsi="Arial" w:cs="Arial"/>
          <w:bCs/>
          <w:color w:val="FF0000"/>
        </w:rPr>
      </w:pPr>
    </w:p>
    <w:p w:rsidR="007B1996" w:rsidRPr="000C3311" w:rsidRDefault="004725B4" w:rsidP="00DB7AF8">
      <w:pPr>
        <w:spacing w:after="0"/>
        <w:jc w:val="center"/>
        <w:rPr>
          <w:rFonts w:ascii="Arial" w:hAnsi="Arial" w:cs="Arial"/>
          <w:color w:val="FF0000"/>
          <w:lang w:eastAsia="ar-SA"/>
        </w:rPr>
      </w:pPr>
      <w:r>
        <w:rPr>
          <w:rFonts w:ascii="Arial" w:hAnsi="Arial" w:cs="Arial"/>
          <w:color w:val="FF0000"/>
          <w:lang w:eastAsia="ar-SA"/>
        </w:rPr>
        <w:t>Hertz Rodrigues Lima</w:t>
      </w:r>
    </w:p>
    <w:p w:rsidR="007B1996" w:rsidRPr="000C3311" w:rsidRDefault="004725B4" w:rsidP="00DB7AF8">
      <w:pPr>
        <w:spacing w:after="0"/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Assessor de Controle Interno/ Matrícula nº 29.871/9</w:t>
      </w:r>
    </w:p>
    <w:p w:rsidR="008B65AC" w:rsidRPr="000C3311" w:rsidRDefault="008B65AC" w:rsidP="00DB7AF8">
      <w:pPr>
        <w:spacing w:after="0"/>
        <w:jc w:val="center"/>
        <w:rPr>
          <w:rFonts w:ascii="Arial" w:hAnsi="Arial" w:cs="Arial"/>
          <w:b/>
          <w:color w:val="FF0000"/>
        </w:rPr>
      </w:pPr>
    </w:p>
    <w:p w:rsidR="001D3764" w:rsidRPr="000C3311" w:rsidRDefault="004725B4" w:rsidP="00DB7AF8">
      <w:pPr>
        <w:tabs>
          <w:tab w:val="left" w:pos="283"/>
        </w:tabs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De acordo:</w:t>
      </w:r>
    </w:p>
    <w:p w:rsidR="008B65AC" w:rsidRPr="000C3311" w:rsidRDefault="008B65AC" w:rsidP="00DB7AF8">
      <w:pPr>
        <w:tabs>
          <w:tab w:val="left" w:pos="283"/>
        </w:tabs>
        <w:spacing w:after="0"/>
        <w:rPr>
          <w:rFonts w:ascii="Arial" w:hAnsi="Arial" w:cs="Arial"/>
          <w:color w:val="FF0000"/>
        </w:rPr>
      </w:pPr>
    </w:p>
    <w:p w:rsidR="001D3764" w:rsidRPr="000C3311" w:rsidRDefault="004725B4" w:rsidP="00DB7AF8">
      <w:pPr>
        <w:tabs>
          <w:tab w:val="left" w:pos="0"/>
        </w:tabs>
        <w:spacing w:after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Adriana Andrade Araújo </w:t>
      </w:r>
    </w:p>
    <w:p w:rsidR="001D3764" w:rsidRPr="000C3311" w:rsidRDefault="004725B4" w:rsidP="00DB7AF8">
      <w:pPr>
        <w:tabs>
          <w:tab w:val="left" w:pos="0"/>
        </w:tabs>
        <w:spacing w:after="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</w:rPr>
        <w:t>Superintendente de Auditagem - Matrícula n° 113-9</w:t>
      </w:r>
    </w:p>
    <w:sectPr w:rsidR="001D3764" w:rsidRPr="000C3311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30A" w:rsidRDefault="00F0530A" w:rsidP="003068B9">
      <w:pPr>
        <w:spacing w:after="0" w:line="240" w:lineRule="auto"/>
      </w:pPr>
      <w:r>
        <w:separator/>
      </w:r>
    </w:p>
  </w:endnote>
  <w:endnote w:type="continuationSeparator" w:id="0">
    <w:p w:rsidR="00F0530A" w:rsidRDefault="00F05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30A" w:rsidRDefault="00F0530A" w:rsidP="003068B9">
      <w:pPr>
        <w:spacing w:after="0" w:line="240" w:lineRule="auto"/>
      </w:pPr>
      <w:r>
        <w:separator/>
      </w:r>
    </w:p>
  </w:footnote>
  <w:footnote w:type="continuationSeparator" w:id="0">
    <w:p w:rsidR="00F0530A" w:rsidRDefault="00F05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725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31B92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100F"/>
    <w:rsid w:val="000639BC"/>
    <w:rsid w:val="00063D92"/>
    <w:rsid w:val="00064315"/>
    <w:rsid w:val="0006543B"/>
    <w:rsid w:val="000704D2"/>
    <w:rsid w:val="00075344"/>
    <w:rsid w:val="000804BE"/>
    <w:rsid w:val="000819F7"/>
    <w:rsid w:val="00083316"/>
    <w:rsid w:val="0009012C"/>
    <w:rsid w:val="000944F1"/>
    <w:rsid w:val="00095A57"/>
    <w:rsid w:val="000B35B4"/>
    <w:rsid w:val="000B5063"/>
    <w:rsid w:val="000C2334"/>
    <w:rsid w:val="000C3311"/>
    <w:rsid w:val="000C3D68"/>
    <w:rsid w:val="000E4D70"/>
    <w:rsid w:val="000E6E84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27C24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1F3E05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3855"/>
    <w:rsid w:val="00257E46"/>
    <w:rsid w:val="00263DA2"/>
    <w:rsid w:val="00264554"/>
    <w:rsid w:val="002666E8"/>
    <w:rsid w:val="0027144E"/>
    <w:rsid w:val="00273191"/>
    <w:rsid w:val="00273937"/>
    <w:rsid w:val="002774B8"/>
    <w:rsid w:val="002854B2"/>
    <w:rsid w:val="00285D78"/>
    <w:rsid w:val="002868B5"/>
    <w:rsid w:val="00287AEA"/>
    <w:rsid w:val="00291A43"/>
    <w:rsid w:val="002976B7"/>
    <w:rsid w:val="00297D5C"/>
    <w:rsid w:val="002A4C94"/>
    <w:rsid w:val="002A7A87"/>
    <w:rsid w:val="002B5A10"/>
    <w:rsid w:val="002B7BEF"/>
    <w:rsid w:val="002D57F2"/>
    <w:rsid w:val="002E36C3"/>
    <w:rsid w:val="002E41E1"/>
    <w:rsid w:val="002E5DFC"/>
    <w:rsid w:val="002E7489"/>
    <w:rsid w:val="002F3939"/>
    <w:rsid w:val="003041E8"/>
    <w:rsid w:val="00304CC8"/>
    <w:rsid w:val="003068B9"/>
    <w:rsid w:val="00307A74"/>
    <w:rsid w:val="00314BAC"/>
    <w:rsid w:val="003158C8"/>
    <w:rsid w:val="00317C72"/>
    <w:rsid w:val="0032656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025D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725B4"/>
    <w:rsid w:val="00474237"/>
    <w:rsid w:val="00475450"/>
    <w:rsid w:val="00475CD6"/>
    <w:rsid w:val="00482E8B"/>
    <w:rsid w:val="0049182B"/>
    <w:rsid w:val="00492515"/>
    <w:rsid w:val="00497CB2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5DB9"/>
    <w:rsid w:val="00505FF4"/>
    <w:rsid w:val="00506514"/>
    <w:rsid w:val="005073F1"/>
    <w:rsid w:val="00514DB9"/>
    <w:rsid w:val="005152F4"/>
    <w:rsid w:val="005176DE"/>
    <w:rsid w:val="005333B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2955"/>
    <w:rsid w:val="00597886"/>
    <w:rsid w:val="005A33B2"/>
    <w:rsid w:val="005A40B7"/>
    <w:rsid w:val="005A57EA"/>
    <w:rsid w:val="005A6216"/>
    <w:rsid w:val="005B0B85"/>
    <w:rsid w:val="005B701D"/>
    <w:rsid w:val="005B7C2E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07651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47956"/>
    <w:rsid w:val="00650065"/>
    <w:rsid w:val="006525F5"/>
    <w:rsid w:val="0065493D"/>
    <w:rsid w:val="00660727"/>
    <w:rsid w:val="006677E1"/>
    <w:rsid w:val="00667DE2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1BAB"/>
    <w:rsid w:val="00715B1E"/>
    <w:rsid w:val="0073240D"/>
    <w:rsid w:val="00736A0E"/>
    <w:rsid w:val="007411F2"/>
    <w:rsid w:val="00745082"/>
    <w:rsid w:val="00750C1F"/>
    <w:rsid w:val="0076342A"/>
    <w:rsid w:val="007729E1"/>
    <w:rsid w:val="00776447"/>
    <w:rsid w:val="00776B71"/>
    <w:rsid w:val="00776C46"/>
    <w:rsid w:val="00783480"/>
    <w:rsid w:val="0078543F"/>
    <w:rsid w:val="007A2BEA"/>
    <w:rsid w:val="007A7FFA"/>
    <w:rsid w:val="007B17B7"/>
    <w:rsid w:val="007B1996"/>
    <w:rsid w:val="007B1AB2"/>
    <w:rsid w:val="007B3246"/>
    <w:rsid w:val="007B55B1"/>
    <w:rsid w:val="007C54B5"/>
    <w:rsid w:val="007E34E7"/>
    <w:rsid w:val="007E3A15"/>
    <w:rsid w:val="007E447B"/>
    <w:rsid w:val="007E6D16"/>
    <w:rsid w:val="007F276C"/>
    <w:rsid w:val="007F365F"/>
    <w:rsid w:val="007F73CC"/>
    <w:rsid w:val="00801E3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34F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0E5A"/>
    <w:rsid w:val="009A3882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077BE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1BE9"/>
    <w:rsid w:val="00AA4FF6"/>
    <w:rsid w:val="00AA710E"/>
    <w:rsid w:val="00AB150F"/>
    <w:rsid w:val="00AB1E8B"/>
    <w:rsid w:val="00AB2A7B"/>
    <w:rsid w:val="00AB4BF4"/>
    <w:rsid w:val="00AC5E41"/>
    <w:rsid w:val="00AC695C"/>
    <w:rsid w:val="00AD1569"/>
    <w:rsid w:val="00AD397C"/>
    <w:rsid w:val="00B02494"/>
    <w:rsid w:val="00B05B9F"/>
    <w:rsid w:val="00B1029F"/>
    <w:rsid w:val="00B11B7D"/>
    <w:rsid w:val="00B12135"/>
    <w:rsid w:val="00B12E19"/>
    <w:rsid w:val="00B14AD1"/>
    <w:rsid w:val="00B20F06"/>
    <w:rsid w:val="00B26AB1"/>
    <w:rsid w:val="00B308EA"/>
    <w:rsid w:val="00B31CA6"/>
    <w:rsid w:val="00B32552"/>
    <w:rsid w:val="00B32ADC"/>
    <w:rsid w:val="00B3375F"/>
    <w:rsid w:val="00B3383A"/>
    <w:rsid w:val="00B355C0"/>
    <w:rsid w:val="00B374F4"/>
    <w:rsid w:val="00B403C1"/>
    <w:rsid w:val="00B4062D"/>
    <w:rsid w:val="00B46C09"/>
    <w:rsid w:val="00B53C95"/>
    <w:rsid w:val="00B613D4"/>
    <w:rsid w:val="00B629A7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E6150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83FB8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156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579C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20A0"/>
    <w:rsid w:val="00DE45E0"/>
    <w:rsid w:val="00DE4762"/>
    <w:rsid w:val="00DF10B3"/>
    <w:rsid w:val="00DF50D8"/>
    <w:rsid w:val="00E157ED"/>
    <w:rsid w:val="00E159E7"/>
    <w:rsid w:val="00E15B06"/>
    <w:rsid w:val="00E31FC3"/>
    <w:rsid w:val="00E338B5"/>
    <w:rsid w:val="00E34120"/>
    <w:rsid w:val="00E362E2"/>
    <w:rsid w:val="00E407D8"/>
    <w:rsid w:val="00E47B16"/>
    <w:rsid w:val="00E510AB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A48A7"/>
    <w:rsid w:val="00EA5E3A"/>
    <w:rsid w:val="00EB0567"/>
    <w:rsid w:val="00EB10D8"/>
    <w:rsid w:val="00EB2528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E6A86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0530A"/>
    <w:rsid w:val="00F1476F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1340"/>
    <w:rsid w:val="00F65C2F"/>
    <w:rsid w:val="00F67B9D"/>
    <w:rsid w:val="00F71591"/>
    <w:rsid w:val="00F74EEC"/>
    <w:rsid w:val="00F819C1"/>
    <w:rsid w:val="00F82541"/>
    <w:rsid w:val="00F83B67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AB15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1CA89-77F6-4145-834C-32979DC5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1883</Words>
  <Characters>10172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2016-09-08T15:49:00Z</cp:lastPrinted>
  <dcterms:created xsi:type="dcterms:W3CDTF">2016-10-14T15:33:00Z</dcterms:created>
  <dcterms:modified xsi:type="dcterms:W3CDTF">2016-10-14T15:33:00Z</dcterms:modified>
</cp:coreProperties>
</file>