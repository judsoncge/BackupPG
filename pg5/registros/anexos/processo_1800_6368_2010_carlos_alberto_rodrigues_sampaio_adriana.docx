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67C" w:rsidRDefault="00382665" w:rsidP="00382665">
      <w:pPr>
        <w:spacing w:after="0" w:line="360" w:lineRule="auto"/>
        <w:rPr>
          <w:rFonts w:ascii="Arial" w:hAnsi="Arial" w:cs="Arial"/>
          <w:bCs/>
        </w:rPr>
      </w:pPr>
      <w:r w:rsidRPr="006A06D7">
        <w:rPr>
          <w:rFonts w:ascii="Arial" w:hAnsi="Arial" w:cs="Arial"/>
          <w:b/>
          <w:bCs/>
        </w:rPr>
        <w:t>PROCESSO N°</w:t>
      </w:r>
      <w:r>
        <w:rPr>
          <w:rFonts w:ascii="Arial" w:hAnsi="Arial" w:cs="Arial"/>
          <w:b/>
          <w:bCs/>
        </w:rPr>
        <w:t>:</w:t>
      </w:r>
      <w:r w:rsidR="0098367C" w:rsidRPr="006A06D7">
        <w:rPr>
          <w:rFonts w:ascii="Arial" w:hAnsi="Arial" w:cs="Arial"/>
          <w:b/>
          <w:bCs/>
        </w:rPr>
        <w:t xml:space="preserve"> </w:t>
      </w:r>
      <w:r w:rsidR="00F243DF">
        <w:rPr>
          <w:rFonts w:ascii="Arial" w:hAnsi="Arial" w:cs="Arial"/>
          <w:bCs/>
        </w:rPr>
        <w:t>1800</w:t>
      </w:r>
      <w:r w:rsidR="0098367C" w:rsidRPr="006A06D7">
        <w:rPr>
          <w:rFonts w:ascii="Arial" w:hAnsi="Arial" w:cs="Arial"/>
          <w:bCs/>
        </w:rPr>
        <w:t>-</w:t>
      </w:r>
      <w:r w:rsidR="00F243DF">
        <w:rPr>
          <w:rFonts w:ascii="Arial" w:hAnsi="Arial" w:cs="Arial"/>
          <w:bCs/>
        </w:rPr>
        <w:t>6368</w:t>
      </w:r>
      <w:r w:rsidR="00E40AC5">
        <w:rPr>
          <w:rFonts w:ascii="Arial" w:hAnsi="Arial" w:cs="Arial"/>
          <w:bCs/>
        </w:rPr>
        <w:t>/</w:t>
      </w:r>
      <w:r w:rsidR="00B019A5">
        <w:rPr>
          <w:rFonts w:ascii="Arial" w:hAnsi="Arial" w:cs="Arial"/>
          <w:bCs/>
        </w:rPr>
        <w:t>20</w:t>
      </w:r>
      <w:r w:rsidR="00F243DF">
        <w:rPr>
          <w:rFonts w:ascii="Arial" w:hAnsi="Arial" w:cs="Arial"/>
          <w:bCs/>
        </w:rPr>
        <w:t>10</w:t>
      </w:r>
    </w:p>
    <w:p w:rsidR="00F243DF" w:rsidRPr="006A06D7" w:rsidRDefault="00382665" w:rsidP="00382665">
      <w:pPr>
        <w:spacing w:after="0" w:line="360" w:lineRule="auto"/>
        <w:rPr>
          <w:rFonts w:ascii="Arial" w:hAnsi="Arial" w:cs="Arial"/>
          <w:bCs/>
        </w:rPr>
        <w:pPrChange w:id="0" w:author="adriana.araujo" w:date="2016-10-14T14:31:00Z">
          <w:pPr>
            <w:spacing w:after="0" w:line="360" w:lineRule="auto"/>
          </w:pPr>
        </w:pPrChange>
      </w:pPr>
      <w:r w:rsidRPr="00417AC0">
        <w:rPr>
          <w:rFonts w:ascii="Arial" w:hAnsi="Arial" w:cs="Arial"/>
          <w:b/>
          <w:bCs/>
        </w:rPr>
        <w:t>APENSO N°:</w:t>
      </w:r>
      <w:r w:rsidR="00417AC0">
        <w:rPr>
          <w:rFonts w:ascii="Arial" w:hAnsi="Arial" w:cs="Arial"/>
          <w:bCs/>
        </w:rPr>
        <w:t xml:space="preserve"> </w:t>
      </w:r>
      <w:r w:rsidR="00DE76E2">
        <w:rPr>
          <w:rFonts w:ascii="Arial" w:hAnsi="Arial" w:cs="Arial"/>
          <w:bCs/>
        </w:rPr>
        <w:t>1800-</w:t>
      </w:r>
      <w:r w:rsidR="00F243DF">
        <w:rPr>
          <w:rFonts w:ascii="Arial" w:hAnsi="Arial" w:cs="Arial"/>
          <w:bCs/>
        </w:rPr>
        <w:t>9779/2008</w:t>
      </w:r>
    </w:p>
    <w:p w:rsidR="0098367C" w:rsidRPr="00B019A5" w:rsidRDefault="00382665" w:rsidP="00382665">
      <w:pPr>
        <w:spacing w:after="0" w:line="360" w:lineRule="auto"/>
        <w:rPr>
          <w:rFonts w:ascii="Arial" w:hAnsi="Arial" w:cs="Arial"/>
          <w:bCs/>
        </w:rPr>
        <w:pPrChange w:id="1" w:author="adriana.araujo" w:date="2016-10-14T14:31:00Z">
          <w:pPr>
            <w:spacing w:after="0" w:line="360" w:lineRule="auto"/>
          </w:pPr>
        </w:pPrChange>
      </w:pPr>
      <w:r w:rsidRPr="006A06D7">
        <w:rPr>
          <w:rFonts w:ascii="Arial" w:hAnsi="Arial" w:cs="Arial"/>
          <w:b/>
          <w:bCs/>
        </w:rPr>
        <w:t>INTERESSADO:</w:t>
      </w:r>
      <w:r w:rsidR="00B019A5">
        <w:rPr>
          <w:rFonts w:ascii="Arial" w:hAnsi="Arial" w:cs="Arial"/>
          <w:b/>
          <w:bCs/>
        </w:rPr>
        <w:t xml:space="preserve"> </w:t>
      </w:r>
      <w:r w:rsidR="00F243DF">
        <w:rPr>
          <w:rFonts w:ascii="Arial" w:hAnsi="Arial" w:cs="Arial"/>
          <w:bCs/>
        </w:rPr>
        <w:t>Carlos Alberto Rodrigues Sampaio</w:t>
      </w:r>
    </w:p>
    <w:p w:rsidR="0098367C" w:rsidRDefault="00382665" w:rsidP="00382665">
      <w:pPr>
        <w:spacing w:after="0" w:line="360" w:lineRule="auto"/>
        <w:rPr>
          <w:rFonts w:ascii="Arial" w:hAnsi="Arial" w:cs="Arial"/>
          <w:b/>
        </w:rPr>
        <w:pPrChange w:id="2" w:author="adriana.araujo" w:date="2016-10-14T14:31:00Z">
          <w:pPr>
            <w:spacing w:after="0" w:line="360" w:lineRule="auto"/>
          </w:pPr>
        </w:pPrChange>
      </w:pPr>
      <w:r w:rsidRPr="006A06D7">
        <w:rPr>
          <w:rFonts w:ascii="Arial" w:hAnsi="Arial" w:cs="Arial"/>
          <w:b/>
          <w:bCs/>
        </w:rPr>
        <w:t>ASSUNTO:</w:t>
      </w:r>
      <w:r w:rsidR="0098367C" w:rsidRPr="006A06D7">
        <w:rPr>
          <w:rFonts w:ascii="Arial" w:hAnsi="Arial" w:cs="Arial"/>
          <w:b/>
          <w:bCs/>
        </w:rPr>
        <w:t xml:space="preserve"> </w:t>
      </w:r>
      <w:r w:rsidR="00F243DF">
        <w:rPr>
          <w:rFonts w:ascii="Arial" w:hAnsi="Arial" w:cs="Arial"/>
          <w:bCs/>
        </w:rPr>
        <w:t>Solicitação de Pagamento</w:t>
      </w:r>
    </w:p>
    <w:p w:rsidR="00363204" w:rsidRDefault="00363204" w:rsidP="00382665">
      <w:pPr>
        <w:spacing w:after="0" w:line="360" w:lineRule="auto"/>
        <w:ind w:firstLine="708"/>
        <w:jc w:val="both"/>
        <w:rPr>
          <w:rFonts w:ascii="Arial" w:hAnsi="Arial" w:cs="Arial"/>
        </w:rPr>
        <w:pPrChange w:id="3" w:author="adriana.araujo" w:date="2016-10-14T14:31:00Z">
          <w:pPr>
            <w:spacing w:after="0" w:line="360" w:lineRule="auto"/>
            <w:ind w:firstLine="708"/>
            <w:jc w:val="both"/>
          </w:pPr>
        </w:pPrChange>
      </w:pP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  <w:pPrChange w:id="4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  <w:b/>
          <w:u w:val="single"/>
        </w:rPr>
        <w:t>1 – DOS FATOS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</w:rPr>
        <w:pPrChange w:id="5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 xml:space="preserve">Tratam-se os autos de solicitação de retroativos da adicional noturno, interposta pelo servidor </w:t>
      </w:r>
      <w:r w:rsidRPr="00045CB7">
        <w:rPr>
          <w:rFonts w:ascii="Arial" w:hAnsi="Arial" w:cs="Arial"/>
          <w:bCs/>
        </w:rPr>
        <w:t>Carlos Alberto Rodrigues Sampaio</w:t>
      </w:r>
      <w:r w:rsidRPr="00045CB7">
        <w:rPr>
          <w:rFonts w:ascii="Arial" w:hAnsi="Arial" w:cs="Arial"/>
        </w:rPr>
        <w:t>, em conformidade com a Lei Estadual Nº 5.247/1991 Art. 79 e alterações posteriores.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</w:rPr>
        <w:pPrChange w:id="6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>Os autos foram encaminhados a esta Controladoria Geral do Estado – CGE para análise final e parecer contábil conclusivo acerca da procedência ou não do débito pleiteado pelo servidor interessado, atendendo ao que determina o Decreto nº 4.190/2009 (art. 3º, IV) e alterações posteriores dadas pelo Decreto nº 15.857/2011.</w:t>
      </w:r>
    </w:p>
    <w:p w:rsidR="00382665" w:rsidRDefault="00382665" w:rsidP="00382665">
      <w:pPr>
        <w:spacing w:after="0" w:line="360" w:lineRule="auto"/>
        <w:ind w:firstLine="851"/>
        <w:jc w:val="both"/>
        <w:rPr>
          <w:ins w:id="7" w:author="adriana.araujo" w:date="2016-10-14T14:31:00Z"/>
          <w:rFonts w:ascii="Arial" w:hAnsi="Arial" w:cs="Arial"/>
          <w:b/>
          <w:u w:val="single"/>
        </w:rPr>
        <w:pPrChange w:id="8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  <w:pPrChange w:id="9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  <w:b/>
          <w:u w:val="single"/>
        </w:rPr>
        <w:t>2 – DO MÉRITO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</w:rPr>
        <w:pPrChange w:id="10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 xml:space="preserve">Compulsando os autos, conclui-se que o presente Processo Administrativo encontra-se adequadamente instruído, obedecendo aos requisitos do Decreto nº 4.190/2009, composto de toda a documentação que possibilita a análise do feito. 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</w:rPr>
        <w:pPrChange w:id="11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 xml:space="preserve">Inclusive, em relação à verificação da exação dos cálculos providenciada pela </w:t>
      </w:r>
      <w:r w:rsidRPr="00045CB7">
        <w:rPr>
          <w:rFonts w:ascii="Arial" w:hAnsi="Arial" w:cs="Arial"/>
          <w:b/>
        </w:rPr>
        <w:t xml:space="preserve">SEGESP </w:t>
      </w:r>
      <w:r w:rsidRPr="00045CB7">
        <w:rPr>
          <w:rFonts w:ascii="Arial" w:hAnsi="Arial" w:cs="Arial"/>
        </w:rPr>
        <w:t xml:space="preserve">atual </w:t>
      </w:r>
      <w:r w:rsidRPr="00045CB7">
        <w:rPr>
          <w:rFonts w:ascii="Arial" w:hAnsi="Arial" w:cs="Arial"/>
          <w:b/>
        </w:rPr>
        <w:t>SEPLAG</w:t>
      </w:r>
      <w:r w:rsidRPr="00045CB7">
        <w:rPr>
          <w:rFonts w:ascii="Arial" w:hAnsi="Arial" w:cs="Arial"/>
        </w:rPr>
        <w:t>, a mesma foi efetuada com presteza (fls.</w:t>
      </w:r>
      <w:ins w:id="12" w:author="adriana.araujo" w:date="2016-10-14T14:32:00Z">
        <w:r w:rsidR="00382665">
          <w:rPr>
            <w:rFonts w:ascii="Arial" w:hAnsi="Arial" w:cs="Arial"/>
          </w:rPr>
          <w:t xml:space="preserve"> </w:t>
        </w:r>
      </w:ins>
      <w:r w:rsidRPr="00045CB7">
        <w:rPr>
          <w:rFonts w:ascii="Arial" w:hAnsi="Arial" w:cs="Arial"/>
        </w:rPr>
        <w:t xml:space="preserve">43/44), </w:t>
      </w:r>
      <w:r w:rsidRPr="00045CB7">
        <w:rPr>
          <w:rFonts w:ascii="Arial" w:hAnsi="Arial" w:cs="Arial"/>
          <w:b/>
          <w:u w:val="single"/>
        </w:rPr>
        <w:t>retificando os cálculos</w:t>
      </w:r>
      <w:r w:rsidRPr="00045CB7">
        <w:rPr>
          <w:rFonts w:ascii="Arial" w:hAnsi="Arial" w:cs="Arial"/>
        </w:rPr>
        <w:t xml:space="preserve"> efetuados pela </w:t>
      </w:r>
      <w:r w:rsidRPr="00045CB7">
        <w:rPr>
          <w:rFonts w:ascii="Arial" w:hAnsi="Arial" w:cs="Arial"/>
          <w:b/>
        </w:rPr>
        <w:t>Secretaria de Estado da Educação e do Esporte</w:t>
      </w:r>
      <w:ins w:id="13" w:author="adriana.araujo" w:date="2016-10-14T14:32:00Z">
        <w:r w:rsidR="00382665">
          <w:rPr>
            <w:rFonts w:ascii="Arial" w:hAnsi="Arial" w:cs="Arial"/>
            <w:b/>
          </w:rPr>
          <w:t xml:space="preserve"> </w:t>
        </w:r>
      </w:ins>
      <w:r w:rsidRPr="00045CB7">
        <w:rPr>
          <w:rFonts w:ascii="Arial" w:hAnsi="Arial" w:cs="Arial"/>
          <w:b/>
        </w:rPr>
        <w:t xml:space="preserve">- SEEE </w:t>
      </w:r>
      <w:r w:rsidRPr="00045CB7">
        <w:rPr>
          <w:rFonts w:ascii="Arial" w:hAnsi="Arial" w:cs="Arial"/>
        </w:rPr>
        <w:t xml:space="preserve">(fls.27). </w:t>
      </w:r>
    </w:p>
    <w:p w:rsidR="00382665" w:rsidRDefault="00382665" w:rsidP="00382665">
      <w:pPr>
        <w:spacing w:after="0" w:line="360" w:lineRule="auto"/>
        <w:ind w:firstLine="851"/>
        <w:jc w:val="both"/>
        <w:rPr>
          <w:ins w:id="14" w:author="adriana.araujo" w:date="2016-10-14T14:31:00Z"/>
          <w:rFonts w:ascii="Arial" w:hAnsi="Arial" w:cs="Arial"/>
          <w:b/>
          <w:u w:val="single"/>
        </w:rPr>
        <w:pPrChange w:id="15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  <w:pPrChange w:id="16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  <w:b/>
          <w:u w:val="single"/>
        </w:rPr>
        <w:t>2.1 – DO PERÍODO CONSIDERADO NOS CÁLCULOS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</w:rPr>
        <w:pPrChange w:id="17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 xml:space="preserve">O período a ser considerado para efeito de cálculos tem como marco agosto/2008 à </w:t>
      </w:r>
      <w:proofErr w:type="gramStart"/>
      <w:r w:rsidRPr="00045CB7">
        <w:rPr>
          <w:rFonts w:ascii="Arial" w:hAnsi="Arial" w:cs="Arial"/>
        </w:rPr>
        <w:t>dezembro</w:t>
      </w:r>
      <w:proofErr w:type="gramEnd"/>
      <w:r w:rsidRPr="00045CB7">
        <w:rPr>
          <w:rFonts w:ascii="Arial" w:hAnsi="Arial" w:cs="Arial"/>
        </w:rPr>
        <w:t>/2009, conforme às fls. 43/44.</w:t>
      </w:r>
    </w:p>
    <w:p w:rsidR="00382665" w:rsidRDefault="00382665" w:rsidP="00382665">
      <w:pPr>
        <w:spacing w:after="0" w:line="360" w:lineRule="auto"/>
        <w:ind w:firstLine="851"/>
        <w:jc w:val="both"/>
        <w:rPr>
          <w:ins w:id="18" w:author="adriana.araujo" w:date="2016-10-14T14:32:00Z"/>
          <w:rFonts w:ascii="Arial" w:hAnsi="Arial" w:cs="Arial"/>
          <w:b/>
          <w:u w:val="single"/>
        </w:rPr>
        <w:pPrChange w:id="19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  <w:pPrChange w:id="20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  <w:b/>
          <w:u w:val="single"/>
        </w:rPr>
        <w:t>2.2 – DO VALOR TOTAL A RECEBER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</w:rPr>
        <w:pPrChange w:id="21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 xml:space="preserve">Diante das informações apresentadas, o servidor interessado faz jus ao recebimento de </w:t>
      </w:r>
      <w:del w:id="22" w:author="adriana.araujo" w:date="2016-10-14T14:32:00Z">
        <w:r w:rsidRPr="00045CB7" w:rsidDel="00382665">
          <w:rPr>
            <w:rFonts w:ascii="Arial" w:hAnsi="Arial" w:cs="Arial"/>
          </w:rPr>
          <w:delText xml:space="preserve">                              </w:delText>
        </w:r>
      </w:del>
      <w:r w:rsidRPr="00045CB7">
        <w:rPr>
          <w:rFonts w:ascii="Arial" w:hAnsi="Arial" w:cs="Arial"/>
          <w:b/>
        </w:rPr>
        <w:t xml:space="preserve">R$ 430,95 </w:t>
      </w:r>
      <w:r w:rsidRPr="00045CB7">
        <w:rPr>
          <w:rFonts w:ascii="Arial" w:hAnsi="Arial" w:cs="Arial"/>
        </w:rPr>
        <w:t>(quatrocentos e trinta reais e noventa e cinco centavos).</w:t>
      </w:r>
    </w:p>
    <w:p w:rsidR="00382665" w:rsidRDefault="00382665" w:rsidP="00382665">
      <w:pPr>
        <w:spacing w:after="0" w:line="360" w:lineRule="auto"/>
        <w:ind w:firstLine="851"/>
        <w:jc w:val="both"/>
        <w:rPr>
          <w:ins w:id="23" w:author="adriana.araujo" w:date="2016-10-14T14:32:00Z"/>
          <w:rFonts w:ascii="Arial" w:hAnsi="Arial" w:cs="Arial"/>
          <w:b/>
          <w:u w:val="single"/>
        </w:rPr>
        <w:pPrChange w:id="24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  <w:pPrChange w:id="25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  <w:b/>
          <w:u w:val="single"/>
        </w:rPr>
        <w:t>2.3 – DA DOTAÇÃO ORÇAMENTÁRIA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</w:rPr>
        <w:pPrChange w:id="26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>Não consta dos autos a disponibilidade do valor requerido no pleito no período atual, razão pela qual, faz-se necessária a juntada da dotação orçamentária atualizada.</w:t>
      </w:r>
    </w:p>
    <w:p w:rsid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  <w:pPrChange w:id="27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</w:p>
    <w:p w:rsid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  <w:pPrChange w:id="28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  <w:b/>
          <w:u w:val="single"/>
        </w:rPr>
        <w:pPrChange w:id="29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  <w:b/>
          <w:u w:val="single"/>
        </w:rPr>
        <w:lastRenderedPageBreak/>
        <w:t>3 – CONCLUSÃO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</w:rPr>
        <w:pPrChange w:id="30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>Desta forma, diante das informações apresentadas, opinamos pelo deferimento do pagamento de</w:t>
      </w:r>
      <w:del w:id="31" w:author="adriana.araujo" w:date="2016-10-14T14:32:00Z">
        <w:r w:rsidRPr="00045CB7" w:rsidDel="00382665">
          <w:rPr>
            <w:rFonts w:ascii="Arial" w:hAnsi="Arial" w:cs="Arial"/>
          </w:rPr>
          <w:delText xml:space="preserve">                </w:delText>
        </w:r>
      </w:del>
      <w:ins w:id="32" w:author="adriana.araujo" w:date="2016-10-14T14:32:00Z">
        <w:r w:rsidR="00382665">
          <w:rPr>
            <w:rFonts w:ascii="Arial" w:hAnsi="Arial" w:cs="Arial"/>
          </w:rPr>
          <w:t xml:space="preserve"> </w:t>
        </w:r>
      </w:ins>
      <w:r w:rsidRPr="00045CB7">
        <w:rPr>
          <w:rFonts w:ascii="Arial" w:hAnsi="Arial" w:cs="Arial"/>
          <w:b/>
        </w:rPr>
        <w:t xml:space="preserve">R$ 430,95 </w:t>
      </w:r>
      <w:r w:rsidRPr="00045CB7">
        <w:rPr>
          <w:rFonts w:ascii="Arial" w:hAnsi="Arial" w:cs="Arial"/>
        </w:rPr>
        <w:t xml:space="preserve">(quatrocentos e trinta reais e noventa e cinco centavos) ao servidor </w:t>
      </w:r>
      <w:r w:rsidRPr="00045CB7">
        <w:rPr>
          <w:rFonts w:ascii="Arial" w:hAnsi="Arial" w:cs="Arial"/>
          <w:bCs/>
        </w:rPr>
        <w:t>Carlos Alberto Rodrigues Sampaio</w:t>
      </w:r>
      <w:r w:rsidRPr="00045CB7">
        <w:rPr>
          <w:rFonts w:ascii="Arial" w:hAnsi="Arial" w:cs="Arial"/>
        </w:rPr>
        <w:t xml:space="preserve">, referente </w:t>
      </w:r>
      <w:proofErr w:type="gramStart"/>
      <w:r w:rsidRPr="00045CB7">
        <w:rPr>
          <w:rFonts w:ascii="Arial" w:hAnsi="Arial" w:cs="Arial"/>
        </w:rPr>
        <w:t>à</w:t>
      </w:r>
      <w:proofErr w:type="gramEnd"/>
      <w:r w:rsidRPr="00045CB7">
        <w:rPr>
          <w:rFonts w:ascii="Arial" w:hAnsi="Arial" w:cs="Arial"/>
        </w:rPr>
        <w:t xml:space="preserve"> Retroativos de adicional Noturno, no período de agosto/2008 à dezembro/2009, condicionando o pagamento à dotação orçamentária atualizada pelo órgão de origem. 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</w:rPr>
        <w:pPrChange w:id="33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 xml:space="preserve">Diante da necessidade de atualização da dotação orçamentária, </w:t>
      </w:r>
      <w:r w:rsidRPr="00045CB7">
        <w:rPr>
          <w:rFonts w:ascii="Arial" w:hAnsi="Arial" w:cs="Arial"/>
          <w:b/>
        </w:rPr>
        <w:t>sugerimos o envio dos autos à SEDUC</w:t>
      </w:r>
      <w:r w:rsidRPr="00045CB7">
        <w:rPr>
          <w:rFonts w:ascii="Arial" w:hAnsi="Arial" w:cs="Arial"/>
        </w:rPr>
        <w:t>. Ato contínuo</w:t>
      </w:r>
      <w:del w:id="34" w:author="adriana.araujo" w:date="2016-10-14T14:32:00Z">
        <w:r w:rsidRPr="00045CB7" w:rsidDel="00382665">
          <w:rPr>
            <w:rFonts w:ascii="Arial" w:hAnsi="Arial" w:cs="Arial"/>
          </w:rPr>
          <w:delText>, encaminhem-se</w:delText>
        </w:r>
      </w:del>
      <w:ins w:id="35" w:author="adriana.araujo" w:date="2016-10-14T14:32:00Z">
        <w:r w:rsidR="00382665" w:rsidRPr="00045CB7">
          <w:rPr>
            <w:rFonts w:ascii="Arial" w:hAnsi="Arial" w:cs="Arial"/>
          </w:rPr>
          <w:t xml:space="preserve"> encaminhem-se</w:t>
        </w:r>
      </w:ins>
      <w:r w:rsidRPr="00045CB7">
        <w:rPr>
          <w:rFonts w:ascii="Arial" w:hAnsi="Arial" w:cs="Arial"/>
        </w:rPr>
        <w:t xml:space="preserve"> os autos à </w:t>
      </w:r>
      <w:r w:rsidRPr="00045CB7">
        <w:rPr>
          <w:rFonts w:ascii="Arial" w:hAnsi="Arial" w:cs="Arial"/>
          <w:b/>
        </w:rPr>
        <w:t>SEPLAG</w:t>
      </w:r>
      <w:r w:rsidRPr="00045CB7">
        <w:rPr>
          <w:rFonts w:ascii="Arial" w:hAnsi="Arial" w:cs="Arial"/>
        </w:rPr>
        <w:t xml:space="preserve"> para pagamento.</w:t>
      </w:r>
    </w:p>
    <w:p w:rsidR="00045CB7" w:rsidRPr="00045CB7" w:rsidRDefault="00045CB7" w:rsidP="00382665">
      <w:pPr>
        <w:spacing w:after="0" w:line="360" w:lineRule="auto"/>
        <w:ind w:firstLine="851"/>
        <w:jc w:val="both"/>
        <w:rPr>
          <w:rFonts w:ascii="Arial" w:hAnsi="Arial" w:cs="Arial"/>
        </w:rPr>
        <w:pPrChange w:id="36" w:author="adriana.araujo" w:date="2016-10-14T14:31:00Z">
          <w:pPr>
            <w:spacing w:before="120" w:after="120" w:line="360" w:lineRule="auto"/>
            <w:ind w:firstLine="851"/>
            <w:jc w:val="both"/>
          </w:pPr>
        </w:pPrChange>
      </w:pPr>
      <w:r w:rsidRPr="00045CB7">
        <w:rPr>
          <w:rFonts w:ascii="Arial" w:hAnsi="Arial" w:cs="Arial"/>
        </w:rPr>
        <w:t xml:space="preserve"> </w:t>
      </w:r>
      <w:proofErr w:type="gramStart"/>
      <w:r w:rsidRPr="00045CB7">
        <w:rPr>
          <w:rFonts w:ascii="Arial" w:hAnsi="Arial" w:cs="Arial"/>
        </w:rPr>
        <w:t>Isto posto</w:t>
      </w:r>
      <w:proofErr w:type="gramEnd"/>
      <w:r w:rsidRPr="00045CB7">
        <w:rPr>
          <w:rFonts w:ascii="Arial" w:hAnsi="Arial" w:cs="Arial"/>
        </w:rPr>
        <w:t>, evoluímos os autos ao Gabinete da Controladora Geral do Estado para conhecimento da análise apresentada e providências que o caso requer.</w:t>
      </w:r>
    </w:p>
    <w:p w:rsidR="00382665" w:rsidRDefault="00382665" w:rsidP="00382665">
      <w:pPr>
        <w:spacing w:after="0" w:line="360" w:lineRule="auto"/>
        <w:ind w:firstLine="851"/>
        <w:jc w:val="center"/>
        <w:rPr>
          <w:ins w:id="37" w:author="adriana.araujo" w:date="2016-10-14T14:33:00Z"/>
          <w:rFonts w:ascii="Arial" w:hAnsi="Arial" w:cs="Arial"/>
        </w:rPr>
        <w:pPrChange w:id="38" w:author="adriana.araujo" w:date="2016-10-14T14:31:00Z">
          <w:pPr>
            <w:spacing w:before="120" w:after="120" w:line="360" w:lineRule="auto"/>
            <w:ind w:firstLine="851"/>
            <w:jc w:val="center"/>
          </w:pPr>
        </w:pPrChange>
      </w:pPr>
    </w:p>
    <w:p w:rsidR="00045CB7" w:rsidRPr="00045CB7" w:rsidRDefault="00045CB7" w:rsidP="00382665">
      <w:pPr>
        <w:spacing w:after="0" w:line="360" w:lineRule="auto"/>
        <w:ind w:firstLine="851"/>
        <w:jc w:val="center"/>
        <w:rPr>
          <w:rFonts w:ascii="Arial" w:hAnsi="Arial" w:cs="Arial"/>
        </w:rPr>
        <w:pPrChange w:id="39" w:author="adriana.araujo" w:date="2016-10-14T14:31:00Z">
          <w:pPr>
            <w:spacing w:before="120" w:after="120" w:line="360" w:lineRule="auto"/>
            <w:ind w:firstLine="851"/>
            <w:jc w:val="center"/>
          </w:pPr>
        </w:pPrChange>
      </w:pPr>
      <w:r w:rsidRPr="00045CB7">
        <w:rPr>
          <w:rFonts w:ascii="Arial" w:hAnsi="Arial" w:cs="Arial"/>
        </w:rPr>
        <w:t>Maceió – AL, 1</w:t>
      </w:r>
      <w:ins w:id="40" w:author="adriana.araujo" w:date="2016-10-14T14:33:00Z">
        <w:r w:rsidR="00382665">
          <w:rPr>
            <w:rFonts w:ascii="Arial" w:hAnsi="Arial" w:cs="Arial"/>
          </w:rPr>
          <w:t>4</w:t>
        </w:r>
      </w:ins>
      <w:del w:id="41" w:author="adriana.araujo" w:date="2016-10-14T14:33:00Z">
        <w:r w:rsidRPr="00045CB7" w:rsidDel="00382665">
          <w:rPr>
            <w:rFonts w:ascii="Arial" w:hAnsi="Arial" w:cs="Arial"/>
          </w:rPr>
          <w:delText>3</w:delText>
        </w:r>
      </w:del>
      <w:r w:rsidRPr="00045CB7">
        <w:rPr>
          <w:rFonts w:ascii="Arial" w:hAnsi="Arial" w:cs="Arial"/>
        </w:rPr>
        <w:t xml:space="preserve"> de outubro de 2016.</w:t>
      </w:r>
    </w:p>
    <w:p w:rsidR="00045CB7" w:rsidRPr="00045CB7" w:rsidRDefault="00045CB7" w:rsidP="00045CB7">
      <w:pPr>
        <w:spacing w:before="120" w:after="120"/>
        <w:ind w:firstLine="851"/>
        <w:jc w:val="center"/>
        <w:rPr>
          <w:rFonts w:ascii="Arial" w:hAnsi="Arial" w:cs="Arial"/>
        </w:rPr>
      </w:pPr>
    </w:p>
    <w:p w:rsidR="00045CB7" w:rsidRPr="00045CB7" w:rsidRDefault="00045CB7" w:rsidP="00045CB7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045CB7">
        <w:rPr>
          <w:rFonts w:ascii="Arial" w:hAnsi="Arial" w:cs="Arial"/>
          <w:lang w:eastAsia="ar-SA"/>
        </w:rPr>
        <w:t>Luiz Honorato de Castro Júnior</w:t>
      </w:r>
    </w:p>
    <w:p w:rsidR="00045CB7" w:rsidRPr="00045CB7" w:rsidRDefault="00045CB7" w:rsidP="00045CB7">
      <w:pPr>
        <w:spacing w:after="0" w:line="360" w:lineRule="auto"/>
        <w:jc w:val="center"/>
        <w:rPr>
          <w:rFonts w:ascii="Arial" w:hAnsi="Arial" w:cs="Arial"/>
          <w:bCs/>
        </w:rPr>
      </w:pPr>
      <w:r w:rsidRPr="00045CB7">
        <w:rPr>
          <w:rFonts w:ascii="Arial" w:hAnsi="Arial" w:cs="Arial"/>
          <w:b/>
        </w:rPr>
        <w:t>Assessora de Controle Interno/ Matrícula nº 121-0</w:t>
      </w:r>
    </w:p>
    <w:p w:rsidR="00045CB7" w:rsidRPr="00045CB7" w:rsidRDefault="00045CB7" w:rsidP="00045CB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045CB7" w:rsidRPr="00045CB7" w:rsidRDefault="00045CB7" w:rsidP="00045CB7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045CB7">
        <w:rPr>
          <w:rFonts w:ascii="Arial" w:hAnsi="Arial" w:cs="Arial"/>
        </w:rPr>
        <w:t>De acordo:</w:t>
      </w:r>
    </w:p>
    <w:p w:rsidR="00045CB7" w:rsidRPr="00045CB7" w:rsidRDefault="00045CB7" w:rsidP="00045CB7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045CB7">
        <w:rPr>
          <w:rFonts w:ascii="Arial" w:hAnsi="Arial" w:cs="Arial"/>
        </w:rPr>
        <w:t xml:space="preserve">Adriana Andrade Araújo </w:t>
      </w:r>
    </w:p>
    <w:p w:rsidR="00045CB7" w:rsidRPr="00045CB7" w:rsidRDefault="00045CB7" w:rsidP="00045CB7">
      <w:pPr>
        <w:pStyle w:val="SemEspaamento"/>
        <w:spacing w:line="360" w:lineRule="auto"/>
        <w:jc w:val="center"/>
        <w:rPr>
          <w:rFonts w:ascii="Arial" w:hAnsi="Arial" w:cs="Arial"/>
        </w:rPr>
      </w:pPr>
      <w:bookmarkStart w:id="42" w:name="_GoBack"/>
      <w:bookmarkEnd w:id="42"/>
      <w:r w:rsidRPr="00045CB7">
        <w:rPr>
          <w:rFonts w:ascii="Arial" w:hAnsi="Arial" w:cs="Arial"/>
          <w:b/>
        </w:rPr>
        <w:t>Superintendente de Auditagem - Matrícula n° 113-9</w:t>
      </w:r>
    </w:p>
    <w:p w:rsidR="00F74EEC" w:rsidRPr="00045CB7" w:rsidRDefault="00F74EEC" w:rsidP="00045CB7">
      <w:pPr>
        <w:spacing w:after="0" w:line="360" w:lineRule="auto"/>
        <w:ind w:firstLine="708"/>
        <w:jc w:val="both"/>
        <w:rPr>
          <w:rFonts w:ascii="Arial" w:hAnsi="Arial" w:cs="Arial"/>
        </w:rPr>
      </w:pPr>
    </w:p>
    <w:sectPr w:rsidR="00F74EEC" w:rsidRPr="00045CB7" w:rsidSect="00382665">
      <w:headerReference w:type="default" r:id="rId7"/>
      <w:pgSz w:w="11906" w:h="16838"/>
      <w:pgMar w:top="2268" w:right="1134" w:bottom="1134" w:left="1701" w:header="709" w:footer="709" w:gutter="0"/>
      <w:cols w:space="708"/>
      <w:docGrid w:linePitch="360"/>
      <w:sectPrChange w:id="43" w:author="adriana.araujo" w:date="2016-10-14T14:29:00Z">
        <w:sectPr w:rsidR="00F74EEC" w:rsidRPr="00045CB7" w:rsidSect="00382665">
          <w:pgMar w:left="1134"/>
        </w:sectPr>
      </w:sectPrChange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4A45" w:rsidRDefault="009F4A45" w:rsidP="003068B9">
      <w:pPr>
        <w:spacing w:after="0" w:line="240" w:lineRule="auto"/>
      </w:pPr>
      <w:r>
        <w:separator/>
      </w:r>
    </w:p>
  </w:endnote>
  <w:endnote w:type="continuationSeparator" w:id="0">
    <w:p w:rsidR="009F4A45" w:rsidRDefault="009F4A4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4A45" w:rsidRDefault="009F4A45" w:rsidP="003068B9">
      <w:pPr>
        <w:spacing w:after="0" w:line="240" w:lineRule="auto"/>
      </w:pPr>
      <w:r>
        <w:separator/>
      </w:r>
    </w:p>
  </w:footnote>
  <w:footnote w:type="continuationSeparator" w:id="0">
    <w:p w:rsidR="009F4A45" w:rsidRDefault="009F4A4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018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5.8pt;margin-top:22.35pt;width:41.25pt;height:26.25pt;z-index:251657728" filled="f" stroked="f">
          <v:textbox style="mso-next-textbox:#_x0000_s2049">
            <w:txbxContent>
              <w:p w:rsidR="003068B9" w:rsidRPr="003068B9" w:rsidRDefault="0084758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243DF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2018B2">
                  <w:rPr>
                    <w:rFonts w:ascii="Arial" w:hAnsi="Arial" w:cs="Arial"/>
                    <w:sz w:val="24"/>
                    <w:szCs w:val="24"/>
                  </w:rPr>
                  <w:tab/>
                </w:r>
                <w:r w:rsidR="002018B2">
                  <w:rPr>
                    <w:rFonts w:ascii="Arial" w:hAnsi="Arial" w:cs="Arial"/>
                    <w:sz w:val="24"/>
                    <w:szCs w:val="24"/>
                  </w:rPr>
                  <w:tab/>
                </w:r>
                <w:r w:rsidR="002018B2">
                  <w:rPr>
                    <w:rFonts w:ascii="Arial" w:hAnsi="Arial" w:cs="Arial"/>
                    <w:sz w:val="24"/>
                    <w:szCs w:val="24"/>
                  </w:rPr>
                  <w:tab/>
                  <w:t xml:space="preserve"> </w:t>
                </w:r>
                <w:r w:rsidR="002018B2">
                  <w:rPr>
                    <w:rFonts w:ascii="Arial" w:hAnsi="Arial" w:cs="Arial"/>
                    <w:sz w:val="24"/>
                    <w:szCs w:val="24"/>
                  </w:rPr>
                  <w:tab/>
                </w:r>
              </w:p>
            </w:txbxContent>
          </v:textbox>
        </v:shape>
      </w:pict>
    </w:r>
    <w:r w:rsidR="005A6216">
      <w:rPr>
        <w:noProof/>
        <w:lang w:eastAsia="pt-BR"/>
      </w:rPr>
      <w:pict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3068B9" w:rsidRPr="0059532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2D49C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6A19214B"/>
    <w:multiLevelType w:val="hybridMultilevel"/>
    <w:tmpl w:val="0B286D44"/>
    <w:lvl w:ilvl="0" w:tplc="60DA2222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3"/>
  <w:proofState w:spelling="clean" w:grammar="clean"/>
  <w:trackRevisions/>
  <w:defaultTabStop w:val="708"/>
  <w:hyphenationZone w:val="425"/>
  <w:characterSpacingControl w:val="doNotCompress"/>
  <w:hdrShapeDefaults>
    <o:shapedefaults v:ext="edit" spidmax="307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11338"/>
    <w:rsid w:val="00036DBB"/>
    <w:rsid w:val="00045CB7"/>
    <w:rsid w:val="000500DB"/>
    <w:rsid w:val="000C37BF"/>
    <w:rsid w:val="00100DE2"/>
    <w:rsid w:val="00103CE1"/>
    <w:rsid w:val="00105A52"/>
    <w:rsid w:val="001126DB"/>
    <w:rsid w:val="00145D12"/>
    <w:rsid w:val="00186F5E"/>
    <w:rsid w:val="001A16ED"/>
    <w:rsid w:val="001C4B90"/>
    <w:rsid w:val="001C5602"/>
    <w:rsid w:val="002018B2"/>
    <w:rsid w:val="00220B39"/>
    <w:rsid w:val="00251373"/>
    <w:rsid w:val="00273191"/>
    <w:rsid w:val="00287AEA"/>
    <w:rsid w:val="002904B1"/>
    <w:rsid w:val="002D49C8"/>
    <w:rsid w:val="002D6873"/>
    <w:rsid w:val="003068B9"/>
    <w:rsid w:val="00306A11"/>
    <w:rsid w:val="00363204"/>
    <w:rsid w:val="00382665"/>
    <w:rsid w:val="00392C58"/>
    <w:rsid w:val="003972EB"/>
    <w:rsid w:val="003B2FC3"/>
    <w:rsid w:val="003B4027"/>
    <w:rsid w:val="003C67EF"/>
    <w:rsid w:val="003C778C"/>
    <w:rsid w:val="003D6263"/>
    <w:rsid w:val="003F2978"/>
    <w:rsid w:val="00403B15"/>
    <w:rsid w:val="00417AC0"/>
    <w:rsid w:val="004309CA"/>
    <w:rsid w:val="00465B1C"/>
    <w:rsid w:val="00491699"/>
    <w:rsid w:val="004B7E12"/>
    <w:rsid w:val="004C2093"/>
    <w:rsid w:val="004C6B8C"/>
    <w:rsid w:val="0050776B"/>
    <w:rsid w:val="0056144C"/>
    <w:rsid w:val="00572251"/>
    <w:rsid w:val="0058664D"/>
    <w:rsid w:val="00586CA4"/>
    <w:rsid w:val="0059532C"/>
    <w:rsid w:val="005A6216"/>
    <w:rsid w:val="005E4812"/>
    <w:rsid w:val="006102D7"/>
    <w:rsid w:val="006121E1"/>
    <w:rsid w:val="00614D61"/>
    <w:rsid w:val="0064302B"/>
    <w:rsid w:val="00660CCE"/>
    <w:rsid w:val="0067270A"/>
    <w:rsid w:val="0069756C"/>
    <w:rsid w:val="006B0FDC"/>
    <w:rsid w:val="00700F46"/>
    <w:rsid w:val="00776B71"/>
    <w:rsid w:val="0078218D"/>
    <w:rsid w:val="007A5995"/>
    <w:rsid w:val="007E6D61"/>
    <w:rsid w:val="00801D96"/>
    <w:rsid w:val="00847588"/>
    <w:rsid w:val="00856738"/>
    <w:rsid w:val="008C6E24"/>
    <w:rsid w:val="008D0000"/>
    <w:rsid w:val="008D37F3"/>
    <w:rsid w:val="009345C1"/>
    <w:rsid w:val="00934FA4"/>
    <w:rsid w:val="00963E0D"/>
    <w:rsid w:val="0098367C"/>
    <w:rsid w:val="009D2116"/>
    <w:rsid w:val="009E3D04"/>
    <w:rsid w:val="009F4A45"/>
    <w:rsid w:val="00A05844"/>
    <w:rsid w:val="00A36F35"/>
    <w:rsid w:val="00A4465E"/>
    <w:rsid w:val="00A52730"/>
    <w:rsid w:val="00A6577D"/>
    <w:rsid w:val="00AA4F95"/>
    <w:rsid w:val="00AD397C"/>
    <w:rsid w:val="00AD60CD"/>
    <w:rsid w:val="00B019A5"/>
    <w:rsid w:val="00B07935"/>
    <w:rsid w:val="00B20FF1"/>
    <w:rsid w:val="00B3133D"/>
    <w:rsid w:val="00B54855"/>
    <w:rsid w:val="00B712AF"/>
    <w:rsid w:val="00B75FEB"/>
    <w:rsid w:val="00B96CC9"/>
    <w:rsid w:val="00BC06DC"/>
    <w:rsid w:val="00C27733"/>
    <w:rsid w:val="00C40C8C"/>
    <w:rsid w:val="00CA7DF4"/>
    <w:rsid w:val="00CD2269"/>
    <w:rsid w:val="00CD605D"/>
    <w:rsid w:val="00CE51F4"/>
    <w:rsid w:val="00CE5AC4"/>
    <w:rsid w:val="00D0776F"/>
    <w:rsid w:val="00D10761"/>
    <w:rsid w:val="00D1666E"/>
    <w:rsid w:val="00D514BD"/>
    <w:rsid w:val="00D62904"/>
    <w:rsid w:val="00D968E5"/>
    <w:rsid w:val="00DE76E2"/>
    <w:rsid w:val="00DF4804"/>
    <w:rsid w:val="00E34120"/>
    <w:rsid w:val="00E40AC5"/>
    <w:rsid w:val="00E45E09"/>
    <w:rsid w:val="00E91EC3"/>
    <w:rsid w:val="00EA3A89"/>
    <w:rsid w:val="00EB620C"/>
    <w:rsid w:val="00F11848"/>
    <w:rsid w:val="00F15260"/>
    <w:rsid w:val="00F243DF"/>
    <w:rsid w:val="00F74EEC"/>
    <w:rsid w:val="00F82DA5"/>
    <w:rsid w:val="00F90CEA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  <w:lang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421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3</cp:revision>
  <cp:lastPrinted>2016-09-06T11:49:00Z</cp:lastPrinted>
  <dcterms:created xsi:type="dcterms:W3CDTF">2016-10-14T17:28:00Z</dcterms:created>
  <dcterms:modified xsi:type="dcterms:W3CDTF">2016-10-14T17:33:00Z</dcterms:modified>
</cp:coreProperties>
</file>