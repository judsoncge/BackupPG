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6C66E9">
        <w:rPr>
          <w:rFonts w:ascii="Arial" w:eastAsia="Arial" w:hAnsi="Arial" w:cs="Arial"/>
          <w:sz w:val="21"/>
          <w:szCs w:val="21"/>
        </w:rPr>
        <w:t>4895</w:t>
      </w:r>
      <w:r w:rsidR="00CD6494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C82409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6C66E9">
        <w:rPr>
          <w:rFonts w:ascii="Arial" w:eastAsia="Arial" w:hAnsi="Arial" w:cs="Arial"/>
          <w:sz w:val="21"/>
          <w:szCs w:val="21"/>
        </w:rPr>
        <w:t>Thiago Farias Santos</w:t>
      </w:r>
      <w:r w:rsidR="00F85D95">
        <w:rPr>
          <w:rFonts w:ascii="Arial" w:eastAsia="Arial" w:hAnsi="Arial" w:cs="Arial"/>
          <w:sz w:val="21"/>
          <w:szCs w:val="21"/>
        </w:rPr>
        <w:t xml:space="preserve"> </w:t>
      </w:r>
      <w:r w:rsidR="00AC1A99" w:rsidRPr="009F689F">
        <w:rPr>
          <w:rFonts w:ascii="Arial" w:eastAsia="Arial" w:hAnsi="Arial" w:cs="Arial"/>
          <w:sz w:val="21"/>
          <w:szCs w:val="21"/>
        </w:rPr>
        <w:t xml:space="preserve">e </w:t>
      </w:r>
      <w:r w:rsidR="0042704C" w:rsidRPr="009F689F">
        <w:rPr>
          <w:rFonts w:ascii="Arial" w:eastAsia="Arial" w:hAnsi="Arial" w:cs="Arial"/>
          <w:sz w:val="21"/>
          <w:szCs w:val="21"/>
        </w:rPr>
        <w:t>O</w:t>
      </w:r>
      <w:r w:rsidR="00AC1A99" w:rsidRPr="009F689F">
        <w:rPr>
          <w:rFonts w:ascii="Arial" w:eastAsia="Arial" w:hAnsi="Arial" w:cs="Arial"/>
          <w:sz w:val="21"/>
          <w:szCs w:val="21"/>
        </w:rPr>
        <w:t>utro</w:t>
      </w:r>
      <w:r w:rsidR="0081467A" w:rsidRPr="009F689F">
        <w:rPr>
          <w:rFonts w:ascii="Arial" w:eastAsia="Arial" w:hAnsi="Arial" w:cs="Arial"/>
          <w:sz w:val="21"/>
          <w:szCs w:val="21"/>
        </w:rPr>
        <w:t>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6C66E9">
        <w:rPr>
          <w:rFonts w:ascii="Arial" w:hAnsi="Arial" w:cs="Arial"/>
          <w:sz w:val="21"/>
          <w:szCs w:val="21"/>
        </w:rPr>
        <w:t>4895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BF737F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7D553F">
        <w:rPr>
          <w:rFonts w:ascii="Arial" w:hAnsi="Arial" w:cs="Arial"/>
          <w:sz w:val="21"/>
          <w:szCs w:val="21"/>
        </w:rPr>
        <w:t>4</w:t>
      </w:r>
      <w:r w:rsidR="00F85D95">
        <w:rPr>
          <w:rFonts w:ascii="Arial" w:hAnsi="Arial" w:cs="Arial"/>
          <w:sz w:val="21"/>
          <w:szCs w:val="21"/>
        </w:rPr>
        <w:t>6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7D553F">
        <w:rPr>
          <w:rFonts w:ascii="Arial" w:hAnsi="Arial" w:cs="Arial"/>
          <w:sz w:val="21"/>
          <w:szCs w:val="21"/>
        </w:rPr>
        <w:t>quare</w:t>
      </w:r>
      <w:r w:rsidR="00795618">
        <w:rPr>
          <w:rFonts w:ascii="Arial" w:hAnsi="Arial" w:cs="Arial"/>
          <w:sz w:val="21"/>
          <w:szCs w:val="21"/>
        </w:rPr>
        <w:t>nta</w:t>
      </w:r>
      <w:r w:rsidR="00CD6494">
        <w:rPr>
          <w:rFonts w:ascii="Arial" w:hAnsi="Arial" w:cs="Arial"/>
          <w:sz w:val="21"/>
          <w:szCs w:val="21"/>
        </w:rPr>
        <w:t xml:space="preserve"> e</w:t>
      </w:r>
      <w:r w:rsidR="00F85D95">
        <w:rPr>
          <w:rFonts w:ascii="Arial" w:hAnsi="Arial" w:cs="Arial"/>
          <w:sz w:val="21"/>
          <w:szCs w:val="21"/>
        </w:rPr>
        <w:t xml:space="preserve"> seis</w:t>
      </w:r>
      <w:r w:rsidR="00C82409">
        <w:rPr>
          <w:rFonts w:ascii="Arial" w:hAnsi="Arial" w:cs="Arial"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 xml:space="preserve">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</w:t>
      </w:r>
      <w:r w:rsidR="00C82409">
        <w:rPr>
          <w:rFonts w:ascii="Arial" w:eastAsia="Arial" w:hAnsi="Arial" w:cs="Arial"/>
          <w:sz w:val="21"/>
          <w:szCs w:val="21"/>
        </w:rPr>
        <w:t xml:space="preserve"> </w:t>
      </w:r>
      <w:r w:rsidR="006C66E9">
        <w:rPr>
          <w:rFonts w:ascii="Arial" w:eastAsia="Arial" w:hAnsi="Arial" w:cs="Arial"/>
          <w:sz w:val="21"/>
          <w:szCs w:val="21"/>
        </w:rPr>
        <w:t>Thiago Farias Santos</w:t>
      </w:r>
      <w:del w:id="0" w:author="adriana.araujo" w:date="2016-09-30T14:01:00Z">
        <w:r w:rsidR="006C66E9" w:rsidDel="007E23D3">
          <w:rPr>
            <w:rFonts w:ascii="Arial" w:eastAsia="Arial" w:hAnsi="Arial" w:cs="Arial"/>
            <w:sz w:val="21"/>
            <w:szCs w:val="21"/>
          </w:rPr>
          <w:delText xml:space="preserve"> </w:delText>
        </w:r>
      </w:del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6C66E9">
        <w:rPr>
          <w:rFonts w:ascii="Arial" w:eastAsia="Arial" w:hAnsi="Arial" w:cs="Arial"/>
          <w:sz w:val="21"/>
          <w:szCs w:val="21"/>
        </w:rPr>
        <w:t>SD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</w:t>
      </w:r>
      <w:r w:rsidR="00796930">
        <w:rPr>
          <w:rFonts w:ascii="Arial" w:eastAsia="Arial" w:hAnsi="Arial" w:cs="Arial"/>
          <w:sz w:val="21"/>
          <w:szCs w:val="21"/>
        </w:rPr>
        <w:t xml:space="preserve"> </w:t>
      </w:r>
      <w:r w:rsidR="00D94958">
        <w:rPr>
          <w:rFonts w:ascii="Arial" w:eastAsia="Arial" w:hAnsi="Arial" w:cs="Arial"/>
          <w:sz w:val="21"/>
          <w:szCs w:val="21"/>
        </w:rPr>
        <w:t>1</w:t>
      </w:r>
      <w:r w:rsidR="006C66E9">
        <w:rPr>
          <w:rFonts w:ascii="Arial" w:eastAsia="Arial" w:hAnsi="Arial" w:cs="Arial"/>
          <w:sz w:val="21"/>
          <w:szCs w:val="21"/>
        </w:rPr>
        <w:t>1</w:t>
      </w:r>
      <w:r w:rsidR="00D94958">
        <w:rPr>
          <w:rFonts w:ascii="Arial" w:eastAsia="Arial" w:hAnsi="Arial" w:cs="Arial"/>
          <w:sz w:val="21"/>
          <w:szCs w:val="21"/>
        </w:rPr>
        <w:t>4</w:t>
      </w:r>
      <w:r w:rsidR="006C66E9">
        <w:rPr>
          <w:rFonts w:ascii="Arial" w:eastAsia="Arial" w:hAnsi="Arial" w:cs="Arial"/>
          <w:sz w:val="21"/>
          <w:szCs w:val="21"/>
        </w:rPr>
        <w:t>599</w:t>
      </w:r>
      <w:r w:rsidR="000633A7">
        <w:rPr>
          <w:rFonts w:ascii="Arial" w:eastAsia="Arial" w:hAnsi="Arial" w:cs="Arial"/>
          <w:sz w:val="21"/>
          <w:szCs w:val="21"/>
        </w:rPr>
        <w:t>,</w:t>
      </w:r>
      <w:r w:rsidR="00C82409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C66E9">
        <w:rPr>
          <w:rFonts w:ascii="Arial" w:eastAsia="Arial" w:hAnsi="Arial" w:cs="Arial"/>
          <w:sz w:val="21"/>
          <w:szCs w:val="21"/>
        </w:rPr>
        <w:t>Jailton</w:t>
      </w:r>
      <w:proofErr w:type="spellEnd"/>
      <w:r w:rsidR="006C66E9">
        <w:rPr>
          <w:rFonts w:ascii="Arial" w:eastAsia="Arial" w:hAnsi="Arial" w:cs="Arial"/>
          <w:sz w:val="21"/>
          <w:szCs w:val="21"/>
        </w:rPr>
        <w:t xml:space="preserve"> Alexandre da Silva</w:t>
      </w:r>
      <w:r w:rsidR="00CD6494">
        <w:rPr>
          <w:rFonts w:ascii="Arial" w:eastAsia="Arial" w:hAnsi="Arial" w:cs="Arial"/>
          <w:sz w:val="21"/>
          <w:szCs w:val="21"/>
        </w:rPr>
        <w:t xml:space="preserve"> </w:t>
      </w:r>
      <w:r w:rsidR="000633A7">
        <w:rPr>
          <w:rFonts w:ascii="Arial" w:eastAsia="Arial" w:hAnsi="Arial" w:cs="Arial"/>
          <w:sz w:val="21"/>
          <w:szCs w:val="21"/>
        </w:rPr>
        <w:t xml:space="preserve">– </w:t>
      </w:r>
      <w:r w:rsidR="006C66E9">
        <w:rPr>
          <w:rFonts w:ascii="Arial" w:eastAsia="Arial" w:hAnsi="Arial" w:cs="Arial"/>
          <w:sz w:val="21"/>
          <w:szCs w:val="21"/>
        </w:rPr>
        <w:t>SD</w:t>
      </w:r>
      <w:r w:rsidR="000633A7">
        <w:rPr>
          <w:rFonts w:ascii="Arial" w:eastAsia="Arial" w:hAnsi="Arial" w:cs="Arial"/>
          <w:sz w:val="21"/>
          <w:szCs w:val="21"/>
        </w:rPr>
        <w:t xml:space="preserve"> PM – Matrícula </w:t>
      </w:r>
      <w:r w:rsidR="006C66E9">
        <w:rPr>
          <w:rFonts w:ascii="Arial" w:eastAsia="Arial" w:hAnsi="Arial" w:cs="Arial"/>
          <w:sz w:val="21"/>
          <w:szCs w:val="21"/>
        </w:rPr>
        <w:t>140794 e</w:t>
      </w:r>
      <w:r w:rsidR="00D9495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C66E9">
        <w:rPr>
          <w:rFonts w:ascii="Arial" w:eastAsia="Arial" w:hAnsi="Arial" w:cs="Arial"/>
          <w:sz w:val="21"/>
          <w:szCs w:val="21"/>
        </w:rPr>
        <w:t>Helinaldo</w:t>
      </w:r>
      <w:proofErr w:type="spellEnd"/>
      <w:r w:rsidR="006C66E9">
        <w:rPr>
          <w:rFonts w:ascii="Arial" w:eastAsia="Arial" w:hAnsi="Arial" w:cs="Arial"/>
          <w:sz w:val="21"/>
          <w:szCs w:val="21"/>
        </w:rPr>
        <w:t xml:space="preserve"> da Silva Oliveira</w:t>
      </w:r>
      <w:r w:rsidR="00D94958">
        <w:rPr>
          <w:rFonts w:ascii="Arial" w:eastAsia="Arial" w:hAnsi="Arial" w:cs="Arial"/>
          <w:sz w:val="21"/>
          <w:szCs w:val="21"/>
        </w:rPr>
        <w:t xml:space="preserve"> – SD PM – Matrícula nº 1404</w:t>
      </w:r>
      <w:r w:rsidR="006C66E9">
        <w:rPr>
          <w:rFonts w:ascii="Arial" w:eastAsia="Arial" w:hAnsi="Arial" w:cs="Arial"/>
          <w:sz w:val="21"/>
          <w:szCs w:val="21"/>
        </w:rPr>
        <w:t>72</w:t>
      </w:r>
      <w:r w:rsidR="000633A7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>
        <w:rPr>
          <w:rFonts w:ascii="Arial" w:hAnsi="Arial" w:cs="Arial"/>
          <w:b/>
          <w:i/>
          <w:sz w:val="21"/>
          <w:szCs w:val="21"/>
        </w:rPr>
        <w:t>a</w:t>
      </w:r>
      <w:r w:rsidRPr="009F689F">
        <w:rPr>
          <w:rFonts w:ascii="Arial" w:hAnsi="Arial" w:cs="Arial"/>
          <w:b/>
          <w:i/>
          <w:sz w:val="21"/>
          <w:szCs w:val="21"/>
        </w:rPr>
        <w:t>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7D553F">
        <w:rPr>
          <w:rFonts w:ascii="Arial" w:hAnsi="Arial" w:cs="Arial"/>
          <w:sz w:val="21"/>
          <w:szCs w:val="21"/>
        </w:rPr>
        <w:t>4</w:t>
      </w:r>
      <w:r w:rsidR="00F85D95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E016A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6C66E9">
        <w:rPr>
          <w:rFonts w:ascii="Arial" w:hAnsi="Arial" w:cs="Arial"/>
          <w:sz w:val="21"/>
          <w:szCs w:val="21"/>
        </w:rPr>
        <w:t>439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6C66E9">
        <w:rPr>
          <w:rFonts w:ascii="Arial" w:hAnsi="Arial" w:cs="Arial"/>
          <w:sz w:val="21"/>
          <w:szCs w:val="21"/>
        </w:rPr>
        <w:t>2015/</w:t>
      </w:r>
      <w:r w:rsidR="00D94958">
        <w:rPr>
          <w:rFonts w:ascii="Arial" w:hAnsi="Arial" w:cs="Arial"/>
          <w:sz w:val="21"/>
          <w:szCs w:val="21"/>
        </w:rPr>
        <w:t>3</w:t>
      </w:r>
      <w:r w:rsidR="006C66E9">
        <w:rPr>
          <w:rFonts w:ascii="Arial" w:hAnsi="Arial" w:cs="Arial"/>
          <w:sz w:val="21"/>
          <w:szCs w:val="21"/>
        </w:rPr>
        <w:t>º BPM</w:t>
      </w:r>
      <w:r w:rsidR="00E016A0">
        <w:rPr>
          <w:rFonts w:ascii="Arial" w:hAnsi="Arial" w:cs="Arial"/>
          <w:sz w:val="21"/>
          <w:szCs w:val="21"/>
        </w:rPr>
        <w:t>,</w:t>
      </w:r>
      <w:r w:rsidR="00CA4DD7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E016A0">
        <w:rPr>
          <w:rFonts w:ascii="Arial" w:hAnsi="Arial" w:cs="Arial"/>
          <w:sz w:val="21"/>
          <w:szCs w:val="21"/>
        </w:rPr>
        <w:t>1</w:t>
      </w:r>
      <w:r w:rsidR="006C66E9">
        <w:rPr>
          <w:rFonts w:ascii="Arial" w:hAnsi="Arial" w:cs="Arial"/>
          <w:sz w:val="21"/>
          <w:szCs w:val="21"/>
        </w:rPr>
        <w:t>5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6C66E9">
        <w:rPr>
          <w:rFonts w:ascii="Arial" w:hAnsi="Arial" w:cs="Arial"/>
          <w:sz w:val="21"/>
          <w:szCs w:val="21"/>
        </w:rPr>
        <w:t>07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17654F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C5EA7">
        <w:rPr>
          <w:rFonts w:ascii="Arial" w:hAnsi="Arial" w:cs="Arial"/>
          <w:sz w:val="21"/>
          <w:szCs w:val="21"/>
        </w:rPr>
        <w:t>d</w:t>
      </w:r>
      <w:r w:rsidR="000633A7">
        <w:rPr>
          <w:rFonts w:ascii="Arial" w:hAnsi="Arial" w:cs="Arial"/>
          <w:sz w:val="21"/>
          <w:szCs w:val="21"/>
        </w:rPr>
        <w:t>a</w:t>
      </w:r>
      <w:r w:rsidR="009C5EA7">
        <w:rPr>
          <w:rFonts w:ascii="Arial" w:hAnsi="Arial" w:cs="Arial"/>
          <w:sz w:val="21"/>
          <w:szCs w:val="21"/>
        </w:rPr>
        <w:t xml:space="preserve"> lavra do Comand</w:t>
      </w:r>
      <w:r w:rsidR="00E016A0">
        <w:rPr>
          <w:rFonts w:ascii="Arial" w:hAnsi="Arial" w:cs="Arial"/>
          <w:sz w:val="21"/>
          <w:szCs w:val="21"/>
        </w:rPr>
        <w:t>ante do</w:t>
      </w:r>
      <w:r w:rsidR="00C82409">
        <w:rPr>
          <w:rFonts w:ascii="Arial" w:hAnsi="Arial" w:cs="Arial"/>
          <w:sz w:val="21"/>
          <w:szCs w:val="21"/>
        </w:rPr>
        <w:t xml:space="preserve"> </w:t>
      </w:r>
      <w:r w:rsidR="006C66E9">
        <w:rPr>
          <w:rFonts w:ascii="Arial" w:hAnsi="Arial" w:cs="Arial"/>
          <w:sz w:val="21"/>
          <w:szCs w:val="21"/>
        </w:rPr>
        <w:t>3</w:t>
      </w:r>
      <w:r w:rsidR="00D94958">
        <w:rPr>
          <w:rFonts w:ascii="Arial" w:hAnsi="Arial" w:cs="Arial"/>
          <w:sz w:val="21"/>
          <w:szCs w:val="21"/>
        </w:rPr>
        <w:t xml:space="preserve">º </w:t>
      </w:r>
      <w:r w:rsidR="00F7165C">
        <w:rPr>
          <w:rFonts w:ascii="Arial" w:hAnsi="Arial" w:cs="Arial"/>
          <w:sz w:val="21"/>
          <w:szCs w:val="21"/>
        </w:rPr>
        <w:t>BP</w:t>
      </w:r>
      <w:r w:rsidR="00D94958">
        <w:rPr>
          <w:rFonts w:ascii="Arial" w:hAnsi="Arial" w:cs="Arial"/>
          <w:sz w:val="21"/>
          <w:szCs w:val="21"/>
        </w:rPr>
        <w:t>M</w:t>
      </w:r>
      <w:r w:rsidR="00F7165C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6C66E9">
        <w:rPr>
          <w:rFonts w:ascii="Arial" w:hAnsi="Arial" w:cs="Arial"/>
          <w:sz w:val="21"/>
          <w:szCs w:val="21"/>
        </w:rPr>
        <w:t>revólver</w:t>
      </w:r>
      <w:r w:rsidR="00D94958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calibre </w:t>
      </w:r>
      <w:r w:rsidR="00664F5F">
        <w:rPr>
          <w:rFonts w:ascii="Arial" w:hAnsi="Arial" w:cs="Arial"/>
          <w:sz w:val="21"/>
          <w:szCs w:val="21"/>
        </w:rPr>
        <w:t>38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9F689F">
        <w:rPr>
          <w:rFonts w:ascii="Arial" w:hAnsi="Arial" w:cs="Arial"/>
          <w:sz w:val="21"/>
          <w:szCs w:val="21"/>
        </w:rPr>
        <w:t>Subcomandante Geral da PMAL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1C1E8C" w:rsidRPr="009F689F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6C66E9">
        <w:rPr>
          <w:rFonts w:ascii="Arial" w:hAnsi="Arial" w:cs="Arial"/>
          <w:sz w:val="21"/>
          <w:szCs w:val="21"/>
        </w:rPr>
        <w:t>3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6C66E9">
        <w:rPr>
          <w:rFonts w:ascii="Arial" w:hAnsi="Arial" w:cs="Arial"/>
          <w:sz w:val="21"/>
          <w:szCs w:val="21"/>
        </w:rPr>
        <w:t>09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D94958">
        <w:rPr>
          <w:rFonts w:ascii="Arial" w:hAnsi="Arial" w:cs="Arial"/>
          <w:b/>
          <w:sz w:val="21"/>
          <w:szCs w:val="21"/>
        </w:rPr>
        <w:t xml:space="preserve"> </w:t>
      </w:r>
      <w:r w:rsidR="000633A7">
        <w:rPr>
          <w:rFonts w:ascii="Arial" w:hAnsi="Arial" w:cs="Arial"/>
          <w:b/>
          <w:sz w:val="21"/>
          <w:szCs w:val="21"/>
        </w:rPr>
        <w:t xml:space="preserve">Auto de </w:t>
      </w:r>
      <w:r w:rsidR="00F85D95">
        <w:rPr>
          <w:rFonts w:ascii="Arial" w:hAnsi="Arial" w:cs="Arial"/>
          <w:b/>
          <w:sz w:val="21"/>
          <w:szCs w:val="21"/>
        </w:rPr>
        <w:t>Pri</w:t>
      </w:r>
      <w:r w:rsidR="000633A7">
        <w:rPr>
          <w:rFonts w:ascii="Arial" w:hAnsi="Arial" w:cs="Arial"/>
          <w:b/>
          <w:sz w:val="21"/>
          <w:szCs w:val="21"/>
        </w:rPr>
        <w:t xml:space="preserve">são </w:t>
      </w:r>
      <w:r w:rsidR="00C82409">
        <w:rPr>
          <w:rFonts w:ascii="Arial" w:hAnsi="Arial" w:cs="Arial"/>
          <w:b/>
          <w:sz w:val="21"/>
          <w:szCs w:val="21"/>
        </w:rPr>
        <w:t>e</w:t>
      </w:r>
      <w:r w:rsidR="00664F5F">
        <w:rPr>
          <w:rFonts w:ascii="Arial" w:hAnsi="Arial" w:cs="Arial"/>
          <w:b/>
          <w:sz w:val="21"/>
          <w:szCs w:val="21"/>
        </w:rPr>
        <w:t>m Flagrante</w:t>
      </w:r>
      <w:r w:rsidR="006C66E9">
        <w:rPr>
          <w:rFonts w:ascii="Arial" w:hAnsi="Arial" w:cs="Arial"/>
          <w:b/>
          <w:sz w:val="21"/>
          <w:szCs w:val="21"/>
        </w:rPr>
        <w:t xml:space="preserve"> Delito</w:t>
      </w:r>
      <w:r w:rsidR="00C82409">
        <w:rPr>
          <w:rFonts w:ascii="Arial" w:hAnsi="Arial" w:cs="Arial"/>
          <w:b/>
          <w:sz w:val="21"/>
          <w:szCs w:val="21"/>
        </w:rPr>
        <w:t xml:space="preserve"> </w:t>
      </w:r>
      <w:r w:rsidR="00796930" w:rsidRPr="00796930">
        <w:rPr>
          <w:rFonts w:ascii="Arial" w:hAnsi="Arial" w:cs="Arial"/>
          <w:sz w:val="21"/>
          <w:szCs w:val="21"/>
        </w:rPr>
        <w:t>d</w:t>
      </w:r>
      <w:r w:rsidR="00481E50">
        <w:rPr>
          <w:rFonts w:ascii="Arial" w:hAnsi="Arial" w:cs="Arial"/>
          <w:sz w:val="21"/>
          <w:szCs w:val="21"/>
        </w:rPr>
        <w:t xml:space="preserve">e </w:t>
      </w:r>
      <w:proofErr w:type="spellStart"/>
      <w:r w:rsidR="006C66E9">
        <w:rPr>
          <w:rFonts w:ascii="Arial" w:hAnsi="Arial" w:cs="Arial"/>
          <w:sz w:val="21"/>
          <w:szCs w:val="21"/>
        </w:rPr>
        <w:t>Egnaldo</w:t>
      </w:r>
      <w:proofErr w:type="spellEnd"/>
      <w:r w:rsidR="006C66E9">
        <w:rPr>
          <w:rFonts w:ascii="Arial" w:hAnsi="Arial" w:cs="Arial"/>
          <w:sz w:val="21"/>
          <w:szCs w:val="21"/>
        </w:rPr>
        <w:t xml:space="preserve"> Rocha da Silva</w:t>
      </w:r>
      <w:r w:rsidR="000633A7">
        <w:rPr>
          <w:rFonts w:ascii="Arial" w:hAnsi="Arial" w:cs="Arial"/>
          <w:sz w:val="21"/>
          <w:szCs w:val="21"/>
        </w:rPr>
        <w:t>,</w:t>
      </w:r>
      <w:r w:rsidR="00F85D95">
        <w:rPr>
          <w:rFonts w:ascii="Arial" w:hAnsi="Arial" w:cs="Arial"/>
          <w:sz w:val="21"/>
          <w:szCs w:val="21"/>
        </w:rPr>
        <w:t xml:space="preserve"> </w:t>
      </w:r>
      <w:r w:rsidR="00664F5F" w:rsidRPr="00664F5F">
        <w:rPr>
          <w:rFonts w:ascii="Arial" w:hAnsi="Arial" w:cs="Arial"/>
          <w:sz w:val="21"/>
          <w:szCs w:val="21"/>
        </w:rPr>
        <w:t xml:space="preserve">com depoimento do </w:t>
      </w:r>
      <w:proofErr w:type="gramStart"/>
      <w:r w:rsidR="00664F5F" w:rsidRPr="00664F5F">
        <w:rPr>
          <w:rFonts w:ascii="Arial" w:hAnsi="Arial" w:cs="Arial"/>
          <w:sz w:val="21"/>
          <w:szCs w:val="21"/>
        </w:rPr>
        <w:t>condutor e primeira testemunha</w:t>
      </w:r>
      <w:proofErr w:type="gramEnd"/>
      <w:r w:rsidR="00A87F5E">
        <w:rPr>
          <w:rFonts w:ascii="Arial" w:hAnsi="Arial" w:cs="Arial"/>
          <w:sz w:val="21"/>
          <w:szCs w:val="21"/>
        </w:rPr>
        <w:t xml:space="preserve">, </w:t>
      </w:r>
      <w:r w:rsidR="000633A7" w:rsidRPr="000633A7">
        <w:rPr>
          <w:rFonts w:ascii="Arial" w:hAnsi="Arial" w:cs="Arial"/>
          <w:b/>
          <w:sz w:val="21"/>
          <w:szCs w:val="21"/>
        </w:rPr>
        <w:t>Auto de Apresentação e Apreensão</w:t>
      </w:r>
      <w:r w:rsidR="000633A7">
        <w:rPr>
          <w:rFonts w:ascii="Arial" w:hAnsi="Arial" w:cs="Arial"/>
          <w:b/>
          <w:sz w:val="21"/>
          <w:szCs w:val="21"/>
        </w:rPr>
        <w:t xml:space="preserve"> </w:t>
      </w:r>
      <w:r w:rsidR="007D553F" w:rsidRPr="009F689F">
        <w:rPr>
          <w:rFonts w:ascii="Arial" w:hAnsi="Arial" w:cs="Arial"/>
          <w:sz w:val="21"/>
          <w:szCs w:val="21"/>
        </w:rPr>
        <w:t xml:space="preserve">da arma de fogo </w:t>
      </w:r>
      <w:r w:rsidR="006C66E9">
        <w:rPr>
          <w:rFonts w:ascii="Arial" w:hAnsi="Arial" w:cs="Arial"/>
          <w:sz w:val="21"/>
          <w:szCs w:val="21"/>
        </w:rPr>
        <w:t>revólver</w:t>
      </w:r>
      <w:r w:rsidR="00A87F5E">
        <w:rPr>
          <w:rFonts w:ascii="Arial" w:hAnsi="Arial" w:cs="Arial"/>
          <w:sz w:val="21"/>
          <w:szCs w:val="21"/>
        </w:rPr>
        <w:t xml:space="preserve"> calibre 38,</w:t>
      </w:r>
      <w:r w:rsidR="00787FE6" w:rsidRPr="00787FE6">
        <w:rPr>
          <w:rFonts w:ascii="Arial" w:hAnsi="Arial" w:cs="Arial"/>
          <w:b/>
          <w:sz w:val="21"/>
          <w:szCs w:val="21"/>
        </w:rPr>
        <w:t xml:space="preserve">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F307C6"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 w:rsidR="00FF53C5" w:rsidRPr="00A80DA2">
        <w:rPr>
          <w:rFonts w:ascii="Arial" w:hAnsi="Arial" w:cs="Arial"/>
          <w:sz w:val="21"/>
          <w:szCs w:val="21"/>
        </w:rPr>
        <w:t>, e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 w:rsidRPr="00787FE6">
        <w:rPr>
          <w:rFonts w:ascii="Arial" w:hAnsi="Arial" w:cs="Arial"/>
          <w:b/>
          <w:sz w:val="21"/>
          <w:szCs w:val="21"/>
        </w:rPr>
        <w:t>Declaração</w:t>
      </w:r>
      <w:r w:rsidR="00C82409">
        <w:rPr>
          <w:rFonts w:ascii="Arial" w:hAnsi="Arial" w:cs="Arial"/>
          <w:sz w:val="21"/>
          <w:szCs w:val="21"/>
        </w:rPr>
        <w:t>,</w:t>
      </w:r>
      <w:r w:rsidR="00FF53C5" w:rsidRPr="009F689F">
        <w:rPr>
          <w:rFonts w:ascii="Arial" w:hAnsi="Arial" w:cs="Arial"/>
          <w:sz w:val="21"/>
          <w:szCs w:val="21"/>
        </w:rPr>
        <w:t xml:space="preserve"> de Lavra do Comando do</w:t>
      </w:r>
      <w:r w:rsidR="00A87F5E">
        <w:rPr>
          <w:rFonts w:ascii="Arial" w:hAnsi="Arial" w:cs="Arial"/>
          <w:sz w:val="21"/>
          <w:szCs w:val="21"/>
        </w:rPr>
        <w:t xml:space="preserve"> </w:t>
      </w:r>
      <w:r w:rsidR="006C66E9">
        <w:rPr>
          <w:rFonts w:ascii="Arial" w:hAnsi="Arial" w:cs="Arial"/>
          <w:sz w:val="21"/>
          <w:szCs w:val="21"/>
        </w:rPr>
        <w:t>3</w:t>
      </w:r>
      <w:r w:rsidR="00A87F5E">
        <w:rPr>
          <w:rFonts w:ascii="Arial" w:hAnsi="Arial" w:cs="Arial"/>
          <w:sz w:val="21"/>
          <w:szCs w:val="21"/>
        </w:rPr>
        <w:t>º</w:t>
      </w:r>
      <w:r w:rsidR="00A80DA2">
        <w:rPr>
          <w:rFonts w:ascii="Arial" w:hAnsi="Arial" w:cs="Arial"/>
          <w:sz w:val="21"/>
          <w:szCs w:val="21"/>
        </w:rPr>
        <w:t xml:space="preserve"> BP</w:t>
      </w:r>
      <w:r w:rsidR="00A87F5E">
        <w:rPr>
          <w:rFonts w:ascii="Arial" w:hAnsi="Arial" w:cs="Arial"/>
          <w:sz w:val="21"/>
          <w:szCs w:val="21"/>
        </w:rPr>
        <w:t>M</w:t>
      </w:r>
      <w:r w:rsidR="00FF53C5">
        <w:rPr>
          <w:rFonts w:ascii="Arial" w:hAnsi="Arial" w:cs="Arial"/>
          <w:sz w:val="21"/>
          <w:szCs w:val="21"/>
        </w:rPr>
        <w:t>,</w:t>
      </w:r>
      <w:r w:rsidR="00FF53C5" w:rsidRPr="009F689F">
        <w:rPr>
          <w:rFonts w:ascii="Arial" w:hAnsi="Arial" w:cs="Arial"/>
          <w:sz w:val="21"/>
          <w:szCs w:val="21"/>
        </w:rPr>
        <w:t xml:space="preserve"> informando que os Militares </w:t>
      </w:r>
      <w:r w:rsidR="00A87F5E">
        <w:rPr>
          <w:rFonts w:ascii="Arial" w:hAnsi="Arial" w:cs="Arial"/>
          <w:sz w:val="21"/>
          <w:szCs w:val="21"/>
        </w:rPr>
        <w:t xml:space="preserve">pertencem ao </w:t>
      </w:r>
      <w:r w:rsidR="006C66E9">
        <w:rPr>
          <w:rFonts w:ascii="Arial" w:hAnsi="Arial" w:cs="Arial"/>
          <w:sz w:val="21"/>
          <w:szCs w:val="21"/>
        </w:rPr>
        <w:t>3º Batalhão de Polícia Militar de Alagoas e encontra-se em atividade normal</w:t>
      </w:r>
      <w:r w:rsidR="00FF53C5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D81F3E" w:rsidRPr="009F689F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lastRenderedPageBreak/>
        <w:t xml:space="preserve">Fls. </w:t>
      </w:r>
      <w:r w:rsidR="00F27F69">
        <w:rPr>
          <w:rFonts w:ascii="Arial" w:hAnsi="Arial" w:cs="Arial"/>
          <w:sz w:val="21"/>
          <w:szCs w:val="21"/>
        </w:rPr>
        <w:t>1</w:t>
      </w:r>
      <w:r w:rsidR="002665E8">
        <w:rPr>
          <w:rFonts w:ascii="Arial" w:hAnsi="Arial" w:cs="Arial"/>
          <w:sz w:val="21"/>
          <w:szCs w:val="21"/>
        </w:rPr>
        <w:t>2</w:t>
      </w:r>
      <w:r w:rsidRPr="009F689F">
        <w:rPr>
          <w:rFonts w:ascii="Arial" w:hAnsi="Arial" w:cs="Arial"/>
          <w:sz w:val="21"/>
          <w:szCs w:val="21"/>
        </w:rPr>
        <w:t>/</w:t>
      </w:r>
      <w:r w:rsidR="00AF376A">
        <w:rPr>
          <w:rFonts w:ascii="Arial" w:hAnsi="Arial" w:cs="Arial"/>
          <w:sz w:val="21"/>
          <w:szCs w:val="21"/>
        </w:rPr>
        <w:t>1</w:t>
      </w:r>
      <w:r w:rsidR="002665E8">
        <w:rPr>
          <w:rFonts w:ascii="Arial" w:hAnsi="Arial" w:cs="Arial"/>
          <w:sz w:val="21"/>
          <w:szCs w:val="21"/>
        </w:rPr>
        <w:t>3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787FE6">
        <w:rPr>
          <w:rFonts w:ascii="Arial" w:hAnsi="Arial" w:cs="Arial"/>
          <w:sz w:val="21"/>
          <w:szCs w:val="21"/>
        </w:rPr>
        <w:t>1</w:t>
      </w:r>
      <w:r w:rsidR="002665E8">
        <w:rPr>
          <w:rFonts w:ascii="Arial" w:hAnsi="Arial" w:cs="Arial"/>
          <w:sz w:val="21"/>
          <w:szCs w:val="21"/>
        </w:rPr>
        <w:t>560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2665E8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A87F5E">
        <w:rPr>
          <w:rFonts w:ascii="Arial" w:hAnsi="Arial" w:cs="Arial"/>
          <w:sz w:val="21"/>
          <w:szCs w:val="21"/>
        </w:rPr>
        <w:t>1</w:t>
      </w:r>
      <w:r w:rsidR="002665E8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>/</w:t>
      </w:r>
      <w:r w:rsidR="002665E8">
        <w:rPr>
          <w:rFonts w:ascii="Arial" w:hAnsi="Arial" w:cs="Arial"/>
          <w:sz w:val="21"/>
          <w:szCs w:val="21"/>
        </w:rPr>
        <w:t>10</w:t>
      </w:r>
      <w:r w:rsidRPr="009F689F">
        <w:rPr>
          <w:rFonts w:ascii="Arial" w:hAnsi="Arial" w:cs="Arial"/>
          <w:sz w:val="21"/>
          <w:szCs w:val="21"/>
        </w:rPr>
        <w:t>/201</w:t>
      </w:r>
      <w:r w:rsidR="002665E8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e d</w:t>
      </w:r>
      <w:r w:rsidR="00F27F69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 lavra do Secretário, 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2665E8">
        <w:rPr>
          <w:rFonts w:ascii="Arial" w:hAnsi="Arial" w:cs="Arial"/>
          <w:sz w:val="21"/>
          <w:szCs w:val="21"/>
        </w:rPr>
        <w:t>29</w:t>
      </w:r>
      <w:r w:rsidR="0007461D">
        <w:rPr>
          <w:rFonts w:ascii="Arial" w:hAnsi="Arial" w:cs="Arial"/>
          <w:sz w:val="21"/>
          <w:szCs w:val="21"/>
        </w:rPr>
        <w:t>/</w:t>
      </w:r>
      <w:r w:rsidR="002665E8">
        <w:rPr>
          <w:rFonts w:ascii="Arial" w:hAnsi="Arial" w:cs="Arial"/>
          <w:sz w:val="21"/>
          <w:szCs w:val="21"/>
        </w:rPr>
        <w:t>10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C82409">
        <w:rPr>
          <w:rFonts w:ascii="Arial" w:hAnsi="Arial" w:cs="Arial"/>
          <w:b/>
          <w:sz w:val="21"/>
          <w:szCs w:val="21"/>
        </w:rPr>
        <w:t>1</w:t>
      </w:r>
      <w:r w:rsidR="002665E8">
        <w:rPr>
          <w:rFonts w:ascii="Arial" w:hAnsi="Arial" w:cs="Arial"/>
          <w:b/>
          <w:sz w:val="21"/>
          <w:szCs w:val="21"/>
        </w:rPr>
        <w:t>66</w:t>
      </w:r>
      <w:r w:rsidR="0007461D">
        <w:rPr>
          <w:rFonts w:ascii="Arial" w:hAnsi="Arial" w:cs="Arial"/>
          <w:b/>
          <w:sz w:val="21"/>
          <w:szCs w:val="21"/>
        </w:rPr>
        <w:t>,</w:t>
      </w:r>
      <w:r w:rsidR="002665E8">
        <w:rPr>
          <w:rFonts w:ascii="Arial" w:hAnsi="Arial" w:cs="Arial"/>
          <w:b/>
          <w:sz w:val="21"/>
          <w:szCs w:val="21"/>
        </w:rPr>
        <w:t>67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C82409">
        <w:rPr>
          <w:rFonts w:ascii="Arial" w:hAnsi="Arial" w:cs="Arial"/>
          <w:b/>
          <w:sz w:val="21"/>
          <w:szCs w:val="21"/>
        </w:rPr>
        <w:t>cento e</w:t>
      </w:r>
      <w:r w:rsidR="00F27F69">
        <w:rPr>
          <w:rFonts w:ascii="Arial" w:hAnsi="Arial" w:cs="Arial"/>
          <w:b/>
          <w:sz w:val="21"/>
          <w:szCs w:val="21"/>
        </w:rPr>
        <w:t xml:space="preserve"> </w:t>
      </w:r>
      <w:r w:rsidR="002665E8">
        <w:rPr>
          <w:rFonts w:ascii="Arial" w:hAnsi="Arial" w:cs="Arial"/>
          <w:b/>
          <w:sz w:val="21"/>
          <w:szCs w:val="21"/>
        </w:rPr>
        <w:t>sessenta e seis reais e sessenta e sete centavos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ins w:id="1" w:author="adriana.araujo" w:date="2016-09-30T14:03:00Z"/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2665E8">
        <w:rPr>
          <w:rFonts w:ascii="Arial" w:hAnsi="Arial" w:cs="Arial"/>
          <w:sz w:val="21"/>
          <w:szCs w:val="21"/>
        </w:rPr>
        <w:t>15</w:t>
      </w:r>
      <w:r w:rsidR="004568B6">
        <w:rPr>
          <w:rFonts w:ascii="Arial" w:hAnsi="Arial" w:cs="Arial"/>
          <w:sz w:val="21"/>
          <w:szCs w:val="21"/>
        </w:rPr>
        <w:t>/</w:t>
      </w:r>
      <w:r w:rsidR="002665E8">
        <w:rPr>
          <w:rFonts w:ascii="Arial" w:hAnsi="Arial" w:cs="Arial"/>
          <w:sz w:val="21"/>
          <w:szCs w:val="21"/>
        </w:rPr>
        <w:t>16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4568B6">
        <w:rPr>
          <w:rFonts w:ascii="Arial" w:hAnsi="Arial" w:cs="Arial"/>
          <w:sz w:val="21"/>
          <w:szCs w:val="21"/>
        </w:rPr>
        <w:t>1</w:t>
      </w:r>
      <w:r w:rsidR="002665E8">
        <w:rPr>
          <w:rFonts w:ascii="Arial" w:hAnsi="Arial" w:cs="Arial"/>
          <w:sz w:val="21"/>
          <w:szCs w:val="21"/>
        </w:rPr>
        <w:t>361</w:t>
      </w:r>
      <w:r w:rsidRPr="009F689F">
        <w:rPr>
          <w:rFonts w:ascii="Arial" w:hAnsi="Arial" w:cs="Arial"/>
          <w:sz w:val="21"/>
          <w:szCs w:val="21"/>
        </w:rPr>
        <w:t>/SUPOFC/</w:t>
      </w:r>
      <w:r w:rsidR="002665E8">
        <w:rPr>
          <w:rFonts w:ascii="Arial" w:hAnsi="Arial" w:cs="Arial"/>
          <w:sz w:val="21"/>
          <w:szCs w:val="21"/>
        </w:rPr>
        <w:t>SSP</w:t>
      </w:r>
      <w:r w:rsidRPr="009F689F">
        <w:rPr>
          <w:rFonts w:ascii="Arial" w:hAnsi="Arial" w:cs="Arial"/>
          <w:sz w:val="21"/>
          <w:szCs w:val="21"/>
        </w:rPr>
        <w:t xml:space="preserve">, datado de </w:t>
      </w:r>
      <w:r w:rsidR="002665E8">
        <w:rPr>
          <w:rFonts w:ascii="Arial" w:hAnsi="Arial" w:cs="Arial"/>
          <w:sz w:val="21"/>
          <w:szCs w:val="21"/>
        </w:rPr>
        <w:t>12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2665E8">
        <w:rPr>
          <w:rFonts w:ascii="Arial" w:hAnsi="Arial" w:cs="Arial"/>
          <w:sz w:val="21"/>
          <w:szCs w:val="21"/>
        </w:rPr>
        <w:t>11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</w:t>
      </w:r>
      <w:r w:rsidR="002665E8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>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</w:t>
      </w:r>
      <w:r w:rsidR="002665E8">
        <w:rPr>
          <w:rFonts w:ascii="Arial" w:hAnsi="Arial" w:cs="Arial"/>
          <w:sz w:val="21"/>
          <w:szCs w:val="21"/>
        </w:rPr>
        <w:t>39</w:t>
      </w:r>
      <w:r w:rsidRPr="009F689F">
        <w:rPr>
          <w:rFonts w:ascii="Arial" w:hAnsi="Arial" w:cs="Arial"/>
          <w:sz w:val="21"/>
          <w:szCs w:val="21"/>
        </w:rPr>
        <w:t>.</w:t>
      </w:r>
      <w:r w:rsidR="002665E8">
        <w:rPr>
          <w:rFonts w:ascii="Arial" w:hAnsi="Arial" w:cs="Arial"/>
          <w:sz w:val="21"/>
          <w:szCs w:val="21"/>
        </w:rPr>
        <w:t>456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2665E8">
        <w:rPr>
          <w:rFonts w:ascii="Arial" w:hAnsi="Arial" w:cs="Arial"/>
          <w:sz w:val="21"/>
          <w:szCs w:val="21"/>
        </w:rPr>
        <w:t>20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2665E8">
        <w:rPr>
          <w:rFonts w:ascii="Arial" w:hAnsi="Arial" w:cs="Arial"/>
          <w:sz w:val="21"/>
          <w:szCs w:val="21"/>
        </w:rPr>
        <w:t>2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</w:t>
      </w:r>
      <w:r w:rsidR="002665E8">
        <w:rPr>
          <w:rFonts w:ascii="Arial" w:hAnsi="Arial" w:cs="Arial"/>
          <w:sz w:val="21"/>
          <w:szCs w:val="21"/>
        </w:rPr>
        <w:t>5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7E23D3" w:rsidRPr="007E23D3" w:rsidRDefault="007E23D3" w:rsidP="007E23D3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  <w:u w:val="single"/>
          <w:rPrChange w:id="2" w:author="adriana.araujo" w:date="2016-09-30T14:04:00Z">
            <w:rPr>
              <w:rFonts w:ascii="Arial" w:hAnsi="Arial" w:cs="Arial"/>
              <w:sz w:val="21"/>
              <w:szCs w:val="21"/>
            </w:rPr>
          </w:rPrChange>
        </w:rPr>
        <w:pPrChange w:id="3" w:author="adriana.araujo" w:date="2016-09-30T14:03:00Z">
          <w:pPr>
            <w:pStyle w:val="PargrafodaLista"/>
            <w:numPr>
              <w:numId w:val="10"/>
            </w:numPr>
            <w:suppressAutoHyphens/>
            <w:spacing w:before="0" w:after="0" w:line="360" w:lineRule="auto"/>
            <w:ind w:left="0" w:firstLine="851"/>
            <w:contextualSpacing w:val="0"/>
          </w:pPr>
        </w:pPrChange>
      </w:pPr>
      <w:ins w:id="4" w:author="adriana.araujo" w:date="2016-09-30T14:03:00Z">
        <w:r w:rsidRPr="007E23D3">
          <w:rPr>
            <w:rFonts w:ascii="Arial" w:hAnsi="Arial" w:cs="Arial"/>
            <w:b/>
            <w:sz w:val="21"/>
            <w:szCs w:val="21"/>
            <w:u w:val="single"/>
            <w:rPrChange w:id="5" w:author="adriana.araujo" w:date="2016-09-30T14:04:00Z">
              <w:rPr>
                <w:rFonts w:ascii="Arial" w:hAnsi="Arial" w:cs="Arial"/>
                <w:sz w:val="21"/>
                <w:szCs w:val="21"/>
              </w:rPr>
            </w:rPrChange>
          </w:rPr>
          <w:t xml:space="preserve">O que aconteceu das folhas 17 a </w:t>
        </w:r>
        <w:proofErr w:type="gramStart"/>
        <w:r w:rsidRPr="007E23D3">
          <w:rPr>
            <w:rFonts w:ascii="Arial" w:hAnsi="Arial" w:cs="Arial"/>
            <w:b/>
            <w:sz w:val="21"/>
            <w:szCs w:val="21"/>
            <w:u w:val="single"/>
            <w:rPrChange w:id="6" w:author="adriana.araujo" w:date="2016-09-30T14:04:00Z">
              <w:rPr>
                <w:rFonts w:ascii="Arial" w:hAnsi="Arial" w:cs="Arial"/>
                <w:sz w:val="21"/>
                <w:szCs w:val="21"/>
              </w:rPr>
            </w:rPrChange>
          </w:rPr>
          <w:t>44 ?</w:t>
        </w:r>
        <w:proofErr w:type="gramEnd"/>
        <w:r w:rsidRPr="007E23D3">
          <w:rPr>
            <w:rFonts w:ascii="Arial" w:hAnsi="Arial" w:cs="Arial"/>
            <w:b/>
            <w:sz w:val="21"/>
            <w:szCs w:val="21"/>
            <w:u w:val="single"/>
            <w:rPrChange w:id="7" w:author="adriana.araujo" w:date="2016-09-30T14:04:00Z">
              <w:rPr>
                <w:rFonts w:ascii="Arial" w:hAnsi="Arial" w:cs="Arial"/>
                <w:sz w:val="21"/>
                <w:szCs w:val="21"/>
              </w:rPr>
            </w:rPrChange>
          </w:rPr>
          <w:t xml:space="preserve">??? Ficou um lapso muito </w:t>
        </w:r>
        <w:proofErr w:type="gramStart"/>
        <w:r w:rsidRPr="007E23D3">
          <w:rPr>
            <w:rFonts w:ascii="Arial" w:hAnsi="Arial" w:cs="Arial"/>
            <w:b/>
            <w:sz w:val="21"/>
            <w:szCs w:val="21"/>
            <w:u w:val="single"/>
            <w:rPrChange w:id="8" w:author="adriana.araujo" w:date="2016-09-30T14:04:00Z">
              <w:rPr>
                <w:rFonts w:ascii="Arial" w:hAnsi="Arial" w:cs="Arial"/>
                <w:sz w:val="21"/>
                <w:szCs w:val="21"/>
              </w:rPr>
            </w:rPrChange>
          </w:rPr>
          <w:t>grande !</w:t>
        </w:r>
        <w:proofErr w:type="gramEnd"/>
        <w:r w:rsidRPr="007E23D3">
          <w:rPr>
            <w:rFonts w:ascii="Arial" w:hAnsi="Arial" w:cs="Arial"/>
            <w:b/>
            <w:sz w:val="21"/>
            <w:szCs w:val="21"/>
            <w:u w:val="single"/>
            <w:rPrChange w:id="9" w:author="adriana.araujo" w:date="2016-09-30T14:04:00Z">
              <w:rPr>
                <w:rFonts w:ascii="Arial" w:hAnsi="Arial" w:cs="Arial"/>
                <w:sz w:val="21"/>
                <w:szCs w:val="21"/>
              </w:rPr>
            </w:rPrChange>
          </w:rPr>
          <w:t xml:space="preserve"> </w:t>
        </w:r>
        <w:proofErr w:type="gramStart"/>
        <w:r w:rsidRPr="007E23D3">
          <w:rPr>
            <w:rFonts w:ascii="Arial" w:hAnsi="Arial" w:cs="Arial"/>
            <w:b/>
            <w:sz w:val="21"/>
            <w:szCs w:val="21"/>
            <w:u w:val="single"/>
            <w:rPrChange w:id="10" w:author="adriana.araujo" w:date="2016-09-30T14:04:00Z">
              <w:rPr>
                <w:rFonts w:ascii="Arial" w:hAnsi="Arial" w:cs="Arial"/>
                <w:sz w:val="21"/>
                <w:szCs w:val="21"/>
              </w:rPr>
            </w:rPrChange>
          </w:rPr>
          <w:t>Informar !</w:t>
        </w:r>
        <w:proofErr w:type="gramEnd"/>
        <w:r w:rsidRPr="007E23D3">
          <w:rPr>
            <w:rFonts w:ascii="Arial" w:hAnsi="Arial" w:cs="Arial"/>
            <w:b/>
            <w:sz w:val="21"/>
            <w:szCs w:val="21"/>
            <w:u w:val="single"/>
            <w:rPrChange w:id="11" w:author="adriana.araujo" w:date="2016-09-30T14:04:00Z">
              <w:rPr>
                <w:rFonts w:ascii="Arial" w:hAnsi="Arial" w:cs="Arial"/>
                <w:sz w:val="21"/>
                <w:szCs w:val="21"/>
              </w:rPr>
            </w:rPrChange>
          </w:rPr>
          <w:t>!!</w:t>
        </w:r>
      </w:ins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F27F69">
        <w:rPr>
          <w:rFonts w:ascii="Arial" w:hAnsi="Arial" w:cs="Arial"/>
          <w:sz w:val="21"/>
          <w:szCs w:val="21"/>
        </w:rPr>
        <w:t>4</w:t>
      </w:r>
      <w:r w:rsidR="00787FE6">
        <w:rPr>
          <w:rFonts w:ascii="Arial" w:hAnsi="Arial" w:cs="Arial"/>
          <w:sz w:val="21"/>
          <w:szCs w:val="21"/>
        </w:rPr>
        <w:t>5</w:t>
      </w:r>
      <w:r w:rsidR="009D45C9" w:rsidRPr="009F689F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4</w:t>
      </w:r>
      <w:r w:rsidR="00787FE6">
        <w:rPr>
          <w:rFonts w:ascii="Arial" w:hAnsi="Arial" w:cs="Arial"/>
          <w:sz w:val="21"/>
          <w:szCs w:val="21"/>
        </w:rPr>
        <w:t>6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DB1EC4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DB1EC4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Default="00CD4B6C" w:rsidP="00853426">
      <w:pPr>
        <w:pStyle w:val="SemEspaamento"/>
        <w:spacing w:line="360" w:lineRule="auto"/>
        <w:ind w:firstLine="851"/>
        <w:jc w:val="both"/>
        <w:rPr>
          <w:ins w:id="12" w:author="adriana.araujo" w:date="2016-09-30T14:04:00Z"/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D518C5" w:rsidRPr="007E23D3">
        <w:rPr>
          <w:rFonts w:ascii="Arial" w:hAnsi="Arial" w:cs="Arial"/>
          <w:color w:val="FF0000"/>
          <w:sz w:val="21"/>
          <w:szCs w:val="21"/>
          <w:rPrChange w:id="13" w:author="adriana.araujo" w:date="2016-09-30T14:04:00Z">
            <w:rPr>
              <w:rFonts w:ascii="Arial" w:hAnsi="Arial" w:cs="Arial"/>
              <w:sz w:val="21"/>
              <w:szCs w:val="21"/>
            </w:rPr>
          </w:rPrChange>
        </w:rPr>
        <w:t>PM/AL,</w:t>
      </w:r>
      <w:r w:rsidR="00D518C5" w:rsidRPr="009F689F">
        <w:rPr>
          <w:rFonts w:ascii="Arial" w:hAnsi="Arial" w:cs="Arial"/>
          <w:sz w:val="21"/>
          <w:szCs w:val="21"/>
        </w:rPr>
        <w:t xml:space="preserve"> para adoção das medidas pertinentes aos pagamentos.</w:t>
      </w:r>
    </w:p>
    <w:p w:rsidR="007E23D3" w:rsidRDefault="007E23D3" w:rsidP="007E23D3">
      <w:pPr>
        <w:pStyle w:val="SemEspaamento"/>
        <w:spacing w:line="360" w:lineRule="auto"/>
        <w:ind w:firstLine="851"/>
        <w:jc w:val="both"/>
        <w:rPr>
          <w:ins w:id="14" w:author="adriana.araujo" w:date="2016-09-30T14:05:00Z"/>
          <w:rFonts w:ascii="Arial" w:hAnsi="Arial" w:cs="Arial"/>
          <w:sz w:val="21"/>
          <w:szCs w:val="21"/>
        </w:rPr>
      </w:pPr>
      <w:ins w:id="15" w:author="adriana.araujo" w:date="2016-09-30T14:04:00Z">
        <w:r>
          <w:rPr>
            <w:rFonts w:ascii="Arial" w:hAnsi="Arial" w:cs="Arial"/>
            <w:sz w:val="21"/>
            <w:szCs w:val="21"/>
          </w:rPr>
          <w:t xml:space="preserve">O processo veio da SSP e não da </w:t>
        </w:r>
        <w:proofErr w:type="gramStart"/>
        <w:r>
          <w:rPr>
            <w:rFonts w:ascii="Arial" w:hAnsi="Arial" w:cs="Arial"/>
            <w:sz w:val="21"/>
            <w:szCs w:val="21"/>
          </w:rPr>
          <w:t>PM !</w:t>
        </w:r>
        <w:proofErr w:type="gramEnd"/>
        <w:r>
          <w:rPr>
            <w:rFonts w:ascii="Arial" w:hAnsi="Arial" w:cs="Arial"/>
            <w:sz w:val="21"/>
            <w:szCs w:val="21"/>
          </w:rPr>
          <w:t xml:space="preserve"> Corrigir !!!</w:t>
        </w:r>
      </w:ins>
    </w:p>
    <w:p w:rsidR="007E23D3" w:rsidRPr="009F689F" w:rsidRDefault="007E23D3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DB1EC4">
        <w:rPr>
          <w:rFonts w:ascii="Arial" w:hAnsi="Arial" w:cs="Arial"/>
          <w:bCs/>
          <w:sz w:val="21"/>
          <w:szCs w:val="21"/>
        </w:rPr>
        <w:t>21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AF376A">
        <w:rPr>
          <w:rFonts w:ascii="Arial" w:hAnsi="Arial" w:cs="Arial"/>
          <w:bCs/>
          <w:sz w:val="21"/>
          <w:szCs w:val="21"/>
        </w:rPr>
        <w:t>setembro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87FE6" w:rsidRDefault="00787FE6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CC5C43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9F689F">
        <w:rPr>
          <w:rFonts w:ascii="Arial" w:hAnsi="Arial" w:cs="Arial"/>
          <w:b/>
          <w:sz w:val="21"/>
          <w:szCs w:val="21"/>
          <w:lang w:eastAsia="ar-SA"/>
        </w:rPr>
        <w:t>Flávio André Cavalcanti Silva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CC5C43" w:rsidRPr="009F689F">
        <w:rPr>
          <w:rFonts w:ascii="Arial" w:hAnsi="Arial" w:cs="Arial"/>
          <w:sz w:val="21"/>
          <w:szCs w:val="21"/>
        </w:rPr>
        <w:t>109-0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AF376A">
      <w:headerReference w:type="default" r:id="rId8"/>
      <w:pgSz w:w="11906" w:h="16838"/>
      <w:pgMar w:top="226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D4D" w:rsidRDefault="004D6D4D" w:rsidP="003068B9">
      <w:pPr>
        <w:spacing w:after="0" w:line="240" w:lineRule="auto"/>
      </w:pPr>
      <w:r>
        <w:separator/>
      </w:r>
    </w:p>
  </w:endnote>
  <w:endnote w:type="continuationSeparator" w:id="0">
    <w:p w:rsidR="004D6D4D" w:rsidRDefault="004D6D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D4D" w:rsidRDefault="004D6D4D" w:rsidP="003068B9">
      <w:pPr>
        <w:spacing w:after="0" w:line="240" w:lineRule="auto"/>
      </w:pPr>
      <w:r>
        <w:separator/>
      </w:r>
    </w:p>
  </w:footnote>
  <w:footnote w:type="continuationSeparator" w:id="0">
    <w:p w:rsidR="004D6D4D" w:rsidRDefault="004D6D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82D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665E8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6D4D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6E9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3D3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4E1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46B6B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6019"/>
    <w:rsid w:val="00B02903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2DE2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1EC4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33802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3AB"/>
    <w:rsid w:val="00FE5725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61B6C-8EFF-43AA-B1F7-DCBB8486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2016-09-01T12:46:00Z</cp:lastPrinted>
  <dcterms:created xsi:type="dcterms:W3CDTF">2016-09-30T17:01:00Z</dcterms:created>
  <dcterms:modified xsi:type="dcterms:W3CDTF">2016-09-30T17:05:00Z</dcterms:modified>
</cp:coreProperties>
</file>