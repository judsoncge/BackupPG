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6C" w:rsidRPr="00C90E59" w:rsidRDefault="00F74A4E" w:rsidP="00580B6C">
      <w:pPr>
        <w:spacing w:after="0" w:line="360" w:lineRule="auto"/>
        <w:jc w:val="both"/>
        <w:rPr>
          <w:rFonts w:ascii="Arial" w:hAnsi="Arial" w:cs="Arial"/>
          <w:bCs/>
        </w:rPr>
      </w:pPr>
      <w:r w:rsidRPr="00C90E59">
        <w:rPr>
          <w:rFonts w:ascii="Arial" w:hAnsi="Arial" w:cs="Arial"/>
          <w:b/>
          <w:bCs/>
        </w:rPr>
        <w:t>PROCESSO</w:t>
      </w:r>
      <w:r w:rsidRPr="00C90E59">
        <w:rPr>
          <w:rFonts w:ascii="Arial" w:hAnsi="Arial" w:cs="Arial"/>
          <w:bCs/>
        </w:rPr>
        <w:t>:</w:t>
      </w:r>
      <w:r w:rsidR="000554FF">
        <w:rPr>
          <w:rFonts w:ascii="Arial" w:hAnsi="Arial" w:cs="Arial"/>
          <w:bCs/>
        </w:rPr>
        <w:t xml:space="preserve"> n º 2100-000421/2016</w:t>
      </w:r>
    </w:p>
    <w:p w:rsidR="00580B6C" w:rsidRPr="00C90E59" w:rsidRDefault="000554FF" w:rsidP="00580B6C">
      <w:pPr>
        <w:spacing w:after="0"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INTERESSADO</w:t>
      </w:r>
      <w:r>
        <w:rPr>
          <w:rFonts w:ascii="Arial" w:hAnsi="Arial" w:cs="Arial"/>
          <w:bCs/>
        </w:rPr>
        <w:t>: SECRETARIA DE ESTADO DA SEGURANÇA PÚBLICA DE ALAGOAS – SSP/AL.</w:t>
      </w:r>
    </w:p>
    <w:p w:rsidR="00580B6C" w:rsidRPr="00C90E59" w:rsidRDefault="000554FF" w:rsidP="00580B6C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ASSUNTO:</w:t>
      </w:r>
      <w:r>
        <w:rPr>
          <w:rFonts w:ascii="Arial" w:hAnsi="Arial" w:cs="Arial"/>
          <w:bCs/>
        </w:rPr>
        <w:t xml:space="preserve"> Pagamento de Contrato.</w:t>
      </w:r>
    </w:p>
    <w:p w:rsidR="00580B6C" w:rsidRPr="00C90E59" w:rsidRDefault="000554FF" w:rsidP="00580B6C">
      <w:pPr>
        <w:spacing w:after="0" w:line="360" w:lineRule="auto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 xml:space="preserve">DETALHES: </w:t>
      </w:r>
      <w:r>
        <w:rPr>
          <w:rFonts w:ascii="Arial" w:hAnsi="Arial" w:cs="Arial"/>
          <w:bCs/>
        </w:rPr>
        <w:t>Contrato nº 057/2014.</w:t>
      </w:r>
    </w:p>
    <w:p w:rsidR="00580B6C" w:rsidRPr="00C90E59" w:rsidRDefault="00580B6C" w:rsidP="00580B6C">
      <w:pPr>
        <w:pStyle w:val="PargrafodaLista"/>
        <w:spacing w:before="0" w:after="0" w:line="360" w:lineRule="auto"/>
        <w:ind w:left="0"/>
        <w:rPr>
          <w:rFonts w:ascii="Arial" w:hAnsi="Arial" w:cs="Arial"/>
          <w:b/>
        </w:rPr>
      </w:pPr>
    </w:p>
    <w:p w:rsidR="00580B6C" w:rsidRPr="00C90E59" w:rsidRDefault="000554FF" w:rsidP="00580B6C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Trata-se de </w:t>
      </w:r>
      <w:r>
        <w:rPr>
          <w:rFonts w:ascii="Arial" w:hAnsi="Arial" w:cs="Arial"/>
          <w:b/>
        </w:rPr>
        <w:t xml:space="preserve">Processo Administrativo nº </w:t>
      </w:r>
      <w:r>
        <w:rPr>
          <w:rFonts w:ascii="Arial" w:hAnsi="Arial" w:cs="Arial"/>
          <w:bCs/>
        </w:rPr>
        <w:t>2100-000421/2016</w:t>
      </w:r>
      <w:r>
        <w:rPr>
          <w:rFonts w:ascii="Arial" w:hAnsi="Arial" w:cs="Arial"/>
        </w:rPr>
        <w:t>, em 01 (um) volume, com 72 fls., que versa sobre a solicitação de pagamento a Empresa SAMPAIO CONSTRUÇÕES LTDA, referente</w:t>
      </w:r>
      <w:r>
        <w:rPr>
          <w:rFonts w:ascii="Arial" w:hAnsi="Arial" w:cs="Arial"/>
          <w:bCs/>
        </w:rPr>
        <w:t xml:space="preserve"> ao reequilíbrio econômico-financeiro do Contrato nº 057/2014, o qual tem como objeto as obras de recuperação do 7º Distrito Policial da Capital, localizado no bairro da Pitanguinha</w:t>
      </w:r>
      <w:r w:rsidRPr="00164ED0">
        <w:rPr>
          <w:rFonts w:ascii="Arial" w:hAnsi="Arial" w:cs="Arial"/>
          <w:bCs/>
        </w:rPr>
        <w:t xml:space="preserve">, no valor de </w:t>
      </w:r>
      <w:r w:rsidRPr="00164ED0">
        <w:rPr>
          <w:rFonts w:ascii="Arial" w:hAnsi="Arial" w:cs="Arial"/>
        </w:rPr>
        <w:t xml:space="preserve">R$46.772,20 (quarenta e dois mil, setecentos e setenta e dois reais e vinte centavos). </w:t>
      </w:r>
      <w:r>
        <w:rPr>
          <w:rFonts w:ascii="Arial" w:hAnsi="Arial" w:cs="Arial"/>
        </w:rPr>
        <w:t>Atendo-se à disciplina estabelecida pela legislação, confere-se que o presente Processo Administrativo foi instruído como segue: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02-09 contém documento da Empresa credora de 03/03/2016, solicitação de pagamento referente a 144 (cento e quarenta e quatro) dias de paralisação da reforma do prédio do 7º DP, localizada no bairro da Pitanguinha nesta Capital, no valor de R$ 89.600,00 (oitenta e nove mil e seiscentos reais).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Fls. 10 consta Despacho nº 0633/GS/AE/2016, de 28/03/2016, emitido pelo Secretário de Estado da Segurança Pública, encaminhando a SERVEAL para providências e após remeter ao Secretário Executivo de Gestão Interna, para análise e manifestação. 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11 observa-se documento de lavra do Diretor Técnico da SERVEAL,  datado de 14/04/2016, encaminhando ao setor de controle de contrato da daquele órgão,  para analise e pronunciamento.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12-14 consta Despacho S/N, datado de 23/06/2016, de lavra da Engenheira da SERVEAL, Maria Rosangela Visgueiro Maciel, informando que a solicitação da Contratada é para pagamento da Administração da Obra durante os meses paralisados no valor de R$ 46.772,20 (quarenta e seis mil, setecentos e setenta e dois reais e vinte centavos), sugerindo que o processo seja encaminhado ao fiscal da obra para concordância ou não e posteriormente ao Gestor do Contrato.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15 cópia da Proposta de Preço da empresa Sampaio Construções Ltda, datada de 25/06/2014, lavrada pelo Sócio Gerente da mesma.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16-42 copias do Contrato nº 57/2014, do Primeiro Termo Aditivo e sua Publicação no Diário Oficial, de 29/02/2016, publicação no DOE de 03/12/2014 </w:t>
      </w:r>
      <w:r>
        <w:rPr>
          <w:rFonts w:ascii="Arial" w:hAnsi="Arial" w:cs="Arial"/>
        </w:rPr>
        <w:lastRenderedPageBreak/>
        <w:t>do Primeiro Termo de Apostila do Contrato 57/2014, Planilhas Orçamentárias, Cronograma Físico-Financeiro, da Nota de Empenho e publicação no DOE do Decreto nº 37.772/2015.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43 cópia da Ordem de Serviço, datado de 09/12/2014, de lavra do Secretário de Estado da Defesa Social, Diógenes Tenório de Albuquerque.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44-45 cópias da Ordem de Paralisação e de Reinício de Obra, datados de 06/02/2015 e 26/02/2015 respectivamente, emitidos pela Assessoria de Arquitetura e Engenharia da Secretaria de Defesa Social, Claudemiro Clemente dos Santos.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46 cópia da Ordem de Paralisação, datado de 21/09/2015, emitido pelo Gestor do Contrato, Claudemiro Clemente dos Santos.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47 consta a Ordem de Reinício de Obra, datado de 15/02/2016, de lavra do Srº.  Claudemiro Clemente dos Santos.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48 contém documento da análise da vigência do contrato, datado de 23.04.2016, de lavra da Engenheira Civil do SERVEAL Maria Rosangela Visgueira Maciel.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49 consta documento de lavra do fiscal da obra, Srº. Rubens Ramires Malta Filho, datado de 05/07/2016, atendendo o solicitado as Fls. 12/14.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50 observa-se documento emitido pelo Diretor Técnico do SERVEAL, Srº. Erico de Lima Gusmão, datado de 06/07/2016, remetendo ao Presidente daquele órgão para que o mesmo encaminhe ao Gestor do Contrato para decisão final.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51 contém documento do Diretor Presidente do SERVEAL, Engenheiro Judson Cabral de Santana, datado de 25/02/2015, encaminhando ao Srº Delano Sobral Rolim para conhecimento e providências no âmbito de sua competência.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52 consta Despacho – Nº 173/GSEGI/2016, datado de 22/07/2016, de lavra do Secretario Executivo de Gestão Interna, Srº. Delano Sobral Rolim, encaminhando ao Gestor do Contrato para atestar os serviços.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53 contém documento da Empresa Sampaio Construções Ltda, datado de 04/02/2015, de lavra do sócio Carlos Jorge Uchôa Sampaio, colocando-se à disposição para prestar esclarecimentos que sejam necessários.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Fls. 54-55 consta Despacho – Nº 04/CHFO/2016, datado de 02/08/2016, emitido pela chfia de Fiscalização de Obras, Claudemiro Clemente dos Santos, informando que não foi encontrado óbice técnico para atender o pleito, </w:t>
      </w:r>
      <w:r>
        <w:rPr>
          <w:rFonts w:ascii="Arial" w:hAnsi="Arial" w:cs="Arial"/>
        </w:rPr>
        <w:lastRenderedPageBreak/>
        <w:t>encaminhado os autos ao Secretário executivo de Gestão Interna para providência.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56 consta Despacho – Nº 199/GSEGI/2016, datado de 03/08/2016, de lavra do Secretario Executivo de Gestão Interna, Srº. Delano Sobral Rolim, encaminhando a Superintendência de Planejamento, Orçamento, Finanças e Contabilidade para providência de sua competência.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57-64 consta Despacho – Nº 00883/SUPOFC/2016, datado de 10/08/2016, emitido pela Superintendente de Planejamento, Orçamento, Finanças e Contabilidade Srª. Tânia Maria Lisboa Pereira, encaminhado os autos ao gabinete do Secretário para conhecimento e providências necessárias.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65-66 consta Despacho – Nº 1749/GS/AE/2016, datado de 11/08/2016, de lavra do Secretário de Estado da Segurança Pública Coronel Paulo Domingos de Araújo Lima Júnior, encaminhando a Procuradoria Geral do Estado - PGE para se manifestar acerca da legalidade do pagamento.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67 observa-se Despacho PGE-PLIC Nº 739/2016, datado de 30/08/2016, de lavra do Procurador de Estado Antonio Fontes Freitas Júnior, solicitado devolução dos autos à Coordenação da PGE-PLI, para que seja encaminhada à PGE-PLIC-SUB-SEINFRA/AL.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Fls. 68 consta Despacho PGE-PLIC-CD Nº 1.958/2016, datado de 30/08/2016, de lavra da Procuradora de Estado Samya Suruagy do Amaral, aprovando o Despacho PGE/PLIC nº 739/2016 e encaminhado a PGE-PLIC-SUB-SEINFRA/AL.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69 contém Despacho Jurídico PGE/PLIC/SEINFRA/AL Nº 106/2016, datado de 19/09/2016, emitido pelo Procurador de Estado João Paulo Gaia Duarte, remetendo ao crivo da Coordenação da Procuradoria de Licitações, Contratos e Convênios, para apreciação superior.</w:t>
      </w:r>
    </w:p>
    <w:p w:rsidR="000554FF" w:rsidRDefault="000554FF" w:rsidP="000554FF">
      <w:pPr>
        <w:numPr>
          <w:ilvl w:val="0"/>
          <w:numId w:val="3"/>
        </w:numPr>
        <w:suppressAutoHyphens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70 consta Despacho Jurídico PGE-PLIC-CD Nº 2.244/2016, datado de 28/09/2016, emitido pela Procuradora de Estado Samya Suruagy do Amaral, remete os autos a Controladoria Geral do Estado - CGE, por ser órgão fiscalizador do Poder Executivo Estadual e para se manifestar quanto ao pagamento do pleito.</w:t>
      </w:r>
    </w:p>
    <w:p w:rsidR="000554FF" w:rsidRDefault="000554FF" w:rsidP="000554FF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Fls. 71/72 contém Despacho da Assessora Técnica do Gabinete da CGE e da Superintendência de Auditagem, encaminhando os autos para análise e emissão de parecer técnico.</w:t>
      </w:r>
    </w:p>
    <w:p w:rsidR="00580B6C" w:rsidRPr="00C90E59" w:rsidRDefault="00580B6C" w:rsidP="00580B6C">
      <w:pPr>
        <w:pStyle w:val="SemEspaamento"/>
        <w:spacing w:line="360" w:lineRule="auto"/>
        <w:jc w:val="both"/>
        <w:rPr>
          <w:rFonts w:ascii="Arial" w:hAnsi="Arial" w:cs="Arial"/>
        </w:rPr>
      </w:pPr>
    </w:p>
    <w:p w:rsidR="00580B6C" w:rsidRPr="00C90E59" w:rsidRDefault="000554FF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1 - RELATÓRIO</w:t>
      </w:r>
    </w:p>
    <w:p w:rsidR="00580B6C" w:rsidRPr="00C90E59" w:rsidRDefault="00580B6C" w:rsidP="00580B6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580B6C" w:rsidRPr="00C90E59" w:rsidRDefault="000554FF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I – PRELIMINARMENTE</w:t>
      </w:r>
    </w:p>
    <w:p w:rsidR="00580B6C" w:rsidRPr="00C90E59" w:rsidRDefault="00580B6C" w:rsidP="00580B6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80B6C" w:rsidRPr="00C90E59" w:rsidRDefault="000554FF" w:rsidP="00580B6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0554FF">
        <w:rPr>
          <w:rFonts w:ascii="Arial" w:hAnsi="Arial" w:cs="Arial"/>
        </w:rPr>
        <w:t>Observa-se que o Processo de pagamento, foi conferido e encontra-se em obediência ao Art. 63 da Lei Federal nº 4.320/64.</w:t>
      </w:r>
    </w:p>
    <w:p w:rsidR="003907F3" w:rsidRPr="00C90E59" w:rsidRDefault="003907F3" w:rsidP="00580B6C">
      <w:pPr>
        <w:spacing w:after="0" w:line="360" w:lineRule="auto"/>
        <w:jc w:val="both"/>
        <w:rPr>
          <w:rFonts w:ascii="Arial" w:hAnsi="Arial" w:cs="Arial"/>
        </w:rPr>
      </w:pPr>
    </w:p>
    <w:p w:rsidR="003907F3" w:rsidRPr="00C90E59" w:rsidRDefault="003907F3" w:rsidP="00580B6C">
      <w:pPr>
        <w:spacing w:after="0" w:line="360" w:lineRule="auto"/>
        <w:jc w:val="both"/>
        <w:rPr>
          <w:rFonts w:ascii="Arial" w:hAnsi="Arial" w:cs="Arial"/>
        </w:rPr>
      </w:pPr>
    </w:p>
    <w:p w:rsidR="00580B6C" w:rsidRPr="00C90E59" w:rsidRDefault="00580B6C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C90E59">
        <w:rPr>
          <w:rFonts w:ascii="Arial" w:hAnsi="Arial" w:cs="Arial"/>
          <w:b/>
        </w:rPr>
        <w:t xml:space="preserve">2 – DO EXAME DOS AUTOS </w:t>
      </w:r>
    </w:p>
    <w:p w:rsidR="00580B6C" w:rsidRPr="00C90E59" w:rsidRDefault="000554FF" w:rsidP="00580B6C">
      <w:pPr>
        <w:pStyle w:val="SemEspaamen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580B6C" w:rsidRPr="00C90E59" w:rsidRDefault="000554FF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>
        <w:rPr>
          <w:rFonts w:ascii="Arial" w:hAnsi="Arial" w:cs="Arial"/>
          <w:i/>
        </w:rPr>
        <w:t xml:space="preserve">“análise e emissão de parecer técnico”, </w:t>
      </w:r>
      <w:r>
        <w:rPr>
          <w:rFonts w:ascii="Arial" w:hAnsi="Arial" w:cs="Arial"/>
        </w:rPr>
        <w:t>conforme requerido pela Superintendência de Auditagem (fls. 72).</w:t>
      </w:r>
    </w:p>
    <w:p w:rsidR="00580B6C" w:rsidRPr="00C90E59" w:rsidRDefault="000554FF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 Não consta o </w:t>
      </w:r>
      <w:r>
        <w:rPr>
          <w:rFonts w:ascii="Arial" w:hAnsi="Arial" w:cs="Arial"/>
          <w:b/>
        </w:rPr>
        <w:t xml:space="preserve">“Atesto” </w:t>
      </w:r>
      <w:r>
        <w:rPr>
          <w:rFonts w:ascii="Arial" w:hAnsi="Arial" w:cs="Arial"/>
        </w:rPr>
        <w:t xml:space="preserve">na totalidade solicitada as fls. 02/03 e sim o valor de            </w:t>
      </w:r>
      <w:r>
        <w:rPr>
          <w:rFonts w:ascii="Arial" w:hAnsi="Arial" w:cs="Arial"/>
          <w:b/>
        </w:rPr>
        <w:t>R$ 46.772,20</w:t>
      </w:r>
      <w:r>
        <w:rPr>
          <w:rFonts w:ascii="Arial" w:hAnsi="Arial" w:cs="Arial"/>
        </w:rPr>
        <w:t xml:space="preserve"> (quarenta e seis mil, setecentos e setenta e dois reais e vinte centavos), conforme Despacho s/n às fls. 12/14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emitido pela Engenheira da SERVEAL, como também por parte do Gestor do Contrato e Fiscal da Obra (fls. 49/54/55), de que os serviços de Administração da Obra, foram efetivamente executados durante os meses paralisados, tendo por base os títulos e documentos comprobatórios do respectivo crédito, em conformidade com os Artigos 62 e 63 da Lei 4.320/64.</w:t>
      </w:r>
    </w:p>
    <w:p w:rsidR="0093631E" w:rsidRPr="00B81869" w:rsidRDefault="000554FF" w:rsidP="0093631E">
      <w:pPr>
        <w:spacing w:after="0" w:line="360" w:lineRule="auto"/>
        <w:ind w:firstLine="708"/>
        <w:jc w:val="both"/>
        <w:rPr>
          <w:rFonts w:ascii="Arial" w:hAnsi="Arial" w:cs="Arial"/>
          <w:bCs/>
        </w:rPr>
      </w:pPr>
      <w:r w:rsidRPr="00B81869">
        <w:rPr>
          <w:rFonts w:ascii="Arial" w:hAnsi="Arial" w:cs="Arial"/>
          <w:bCs/>
        </w:rPr>
        <w:t>2.5 - Verifica-se que não foi realizada a publicação do ato de Reconhecimento da Dívida pelo Titular do órgão, conforme determina o artigo 47 do Decreto 48.049/2016.</w:t>
      </w:r>
    </w:p>
    <w:p w:rsidR="0093631E" w:rsidRPr="00C90E59" w:rsidRDefault="0093631E" w:rsidP="00580B6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422703" w:rsidRPr="00C90E59" w:rsidRDefault="00422703" w:rsidP="00580B6C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580B6C" w:rsidRPr="00C90E59" w:rsidRDefault="000554FF" w:rsidP="00580B6C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  <w:r>
        <w:rPr>
          <w:rFonts w:ascii="Arial" w:hAnsi="Arial" w:cs="Arial"/>
          <w:b/>
        </w:rPr>
        <w:t>É O RELATÓRIO.</w:t>
      </w:r>
    </w:p>
    <w:p w:rsidR="00580B6C" w:rsidRPr="00C90E59" w:rsidRDefault="00580B6C" w:rsidP="00580B6C">
      <w:pPr>
        <w:suppressAutoHyphens/>
        <w:spacing w:after="0" w:line="360" w:lineRule="auto"/>
        <w:ind w:firstLine="851"/>
        <w:rPr>
          <w:rFonts w:ascii="Arial" w:hAnsi="Arial" w:cs="Arial"/>
          <w:b/>
        </w:rPr>
      </w:pPr>
    </w:p>
    <w:p w:rsidR="00580B6C" w:rsidRPr="00C90E59" w:rsidRDefault="000554FF" w:rsidP="00580B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3 - NO MÉRITO</w:t>
      </w:r>
    </w:p>
    <w:p w:rsidR="00580B6C" w:rsidRPr="00C90E59" w:rsidRDefault="00580B6C" w:rsidP="00580B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580B6C" w:rsidRPr="00C90E59" w:rsidRDefault="000554FF" w:rsidP="00580B6C">
      <w:pPr>
        <w:spacing w:after="0" w:line="360" w:lineRule="auto"/>
        <w:ind w:firstLine="8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3.1. De toda a explanação e detalhamento dos autos, contido no </w:t>
      </w:r>
      <w:r>
        <w:rPr>
          <w:rFonts w:ascii="Arial" w:hAnsi="Arial" w:cs="Arial"/>
          <w:b/>
          <w:i/>
        </w:rPr>
        <w:t>“Relatório e no Exame dos Autos”</w:t>
      </w:r>
      <w:r>
        <w:rPr>
          <w:rFonts w:ascii="Arial" w:hAnsi="Arial" w:cs="Arial"/>
        </w:rPr>
        <w:t xml:space="preserve"> do presente Parecer, registramos o seguinte aspecto relevante a ser solucionado, de forma a concluir satisfatória e legalmente o procedimento, a saber:</w:t>
      </w:r>
    </w:p>
    <w:p w:rsidR="0093631E" w:rsidRPr="00C90E59" w:rsidRDefault="000554FF" w:rsidP="0093631E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</w:rPr>
      </w:pPr>
      <w:r w:rsidRPr="000554FF">
        <w:rPr>
          <w:rFonts w:ascii="Arial" w:hAnsi="Arial" w:cs="Arial"/>
          <w:b/>
          <w:u w:val="single"/>
        </w:rPr>
        <w:t>RECONHECIMENTO DA DÍVIDA</w:t>
      </w:r>
      <w:r w:rsidRPr="000554FF">
        <w:rPr>
          <w:rFonts w:ascii="Arial" w:hAnsi="Arial" w:cs="Arial"/>
        </w:rPr>
        <w:t xml:space="preserve"> – que o órgão proceda à publicação do Reconhecimento da Dívida, </w:t>
      </w:r>
      <w:r w:rsidRPr="000554FF">
        <w:rPr>
          <w:rFonts w:ascii="Arial" w:hAnsi="Arial" w:cs="Arial"/>
          <w:b/>
          <w:i/>
        </w:rPr>
        <w:t>conforme artigo 47, III do Decreto estadual 48.049/2016.</w:t>
      </w:r>
    </w:p>
    <w:p w:rsidR="00580B6C" w:rsidRPr="00C90E59" w:rsidRDefault="00580B6C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 w:rsidRPr="00C90E59">
        <w:rPr>
          <w:rFonts w:ascii="Arial" w:hAnsi="Arial" w:cs="Arial"/>
          <w:b/>
          <w:u w:val="single"/>
        </w:rPr>
        <w:t>DA NOTA DE EMPENHO</w:t>
      </w:r>
      <w:r w:rsidR="000554FF">
        <w:rPr>
          <w:rFonts w:ascii="Arial" w:hAnsi="Arial" w:cs="Arial"/>
          <w:b/>
        </w:rPr>
        <w:t xml:space="preserve"> </w:t>
      </w:r>
      <w:r w:rsidR="000554FF">
        <w:rPr>
          <w:rFonts w:ascii="Arial" w:hAnsi="Arial" w:cs="Arial"/>
        </w:rPr>
        <w:t>– emitir a Nota de Empenho.</w:t>
      </w:r>
    </w:p>
    <w:p w:rsidR="00580B6C" w:rsidRPr="00C90E59" w:rsidRDefault="000554FF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lastRenderedPageBreak/>
        <w:t>NOTA FISCAL DE SERVIÇO</w:t>
      </w:r>
      <w:r>
        <w:rPr>
          <w:rFonts w:ascii="Arial" w:hAnsi="Arial" w:cs="Arial"/>
        </w:rPr>
        <w:t xml:space="preserve"> – Acostar ao processo a Nota Fiscal de Serviço, Atestada pelo Gestor do Contrato.</w:t>
      </w:r>
    </w:p>
    <w:p w:rsidR="00580B6C" w:rsidRPr="00C90E59" w:rsidRDefault="000554FF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DOS IMPOSTOS </w:t>
      </w:r>
      <w:r>
        <w:rPr>
          <w:rFonts w:ascii="Arial" w:hAnsi="Arial" w:cs="Arial"/>
        </w:rPr>
        <w:t>–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Quando do pagamento, atentar para a retenção dos tributos e contribuições devidas na fonte.</w:t>
      </w:r>
    </w:p>
    <w:p w:rsidR="00580B6C" w:rsidRPr="00C90E59" w:rsidRDefault="000554FF" w:rsidP="00580B6C">
      <w:pPr>
        <w:pStyle w:val="PargrafodaLista"/>
        <w:numPr>
          <w:ilvl w:val="0"/>
          <w:numId w:val="1"/>
        </w:numPr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  <w:u w:val="single"/>
        </w:rPr>
        <w:t xml:space="preserve">DAS CERTIDÕES </w:t>
      </w:r>
      <w:r>
        <w:rPr>
          <w:rFonts w:ascii="Arial" w:hAnsi="Arial" w:cs="Arial"/>
        </w:rPr>
        <w:t>– Acostar aos autos as certidões negativas dentro do prazo de validade, quando do pagamento.</w:t>
      </w:r>
    </w:p>
    <w:p w:rsidR="00580B6C" w:rsidRPr="00C90E59" w:rsidRDefault="00580B6C" w:rsidP="00580B6C">
      <w:pPr>
        <w:pStyle w:val="PargrafodaLista"/>
        <w:spacing w:after="0" w:line="360" w:lineRule="auto"/>
        <w:ind w:left="1068"/>
        <w:rPr>
          <w:rFonts w:ascii="Arial" w:hAnsi="Arial" w:cs="Arial"/>
          <w:b/>
        </w:rPr>
      </w:pPr>
    </w:p>
    <w:p w:rsidR="00580B6C" w:rsidRPr="00C90E59" w:rsidRDefault="000554FF" w:rsidP="00580B6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4 - CONCLUSÃO</w:t>
      </w:r>
    </w:p>
    <w:p w:rsidR="00580B6C" w:rsidRPr="00C90E59" w:rsidRDefault="000554FF" w:rsidP="00580B6C">
      <w:pPr>
        <w:pStyle w:val="SemEspaamento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3631E" w:rsidRPr="00B81869" w:rsidRDefault="000554FF" w:rsidP="0093631E">
      <w:pPr>
        <w:suppressAutoHyphens/>
        <w:spacing w:after="0" w:line="360" w:lineRule="auto"/>
        <w:ind w:firstLine="708"/>
        <w:jc w:val="both"/>
        <w:rPr>
          <w:rFonts w:ascii="Arial" w:hAnsi="Arial" w:cs="Arial"/>
          <w:strike/>
        </w:rPr>
      </w:pPr>
      <w:r>
        <w:rPr>
          <w:rFonts w:ascii="Arial" w:hAnsi="Arial" w:cs="Arial"/>
        </w:rPr>
        <w:t>O Processo de pagamento da Empresa SAMPAIO CONSTRUÇÕES LTDA</w:t>
      </w:r>
      <w:r>
        <w:rPr>
          <w:rFonts w:ascii="Arial" w:hAnsi="Arial" w:cs="Arial"/>
          <w:bCs/>
        </w:rPr>
        <w:t>,</w:t>
      </w:r>
      <w:r>
        <w:rPr>
          <w:rFonts w:ascii="Arial" w:hAnsi="Arial" w:cs="Arial"/>
        </w:rPr>
        <w:t xml:space="preserve"> referente</w:t>
      </w:r>
      <w:r>
        <w:rPr>
          <w:rFonts w:ascii="Arial" w:hAnsi="Arial" w:cs="Arial"/>
          <w:bCs/>
        </w:rPr>
        <w:t xml:space="preserve"> ao reequilíbrio econômico-financeiro do Contrato nº 057/2014, o qual tem como objeto as obras de recuperação do 7º Distrito Policial da Capital, localizado no bairro da Pitanguinha</w:t>
      </w:r>
      <w:r w:rsidRPr="00B81869">
        <w:rPr>
          <w:rFonts w:ascii="Arial" w:hAnsi="Arial" w:cs="Arial"/>
          <w:bCs/>
        </w:rPr>
        <w:t xml:space="preserve">, no valor de </w:t>
      </w:r>
      <w:r w:rsidRPr="00B81869">
        <w:rPr>
          <w:rFonts w:ascii="Arial" w:hAnsi="Arial" w:cs="Arial"/>
        </w:rPr>
        <w:t xml:space="preserve">R$46.772,20 (quarenta e dois mil, setecentos e setenta e dois reais e vinte centavos), refere-se ao período de fevereiro de 2015. </w:t>
      </w:r>
    </w:p>
    <w:p w:rsidR="0093631E" w:rsidRPr="00C90E59" w:rsidRDefault="000554FF" w:rsidP="0093631E">
      <w:pPr>
        <w:spacing w:after="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Entende-se que o </w:t>
      </w:r>
      <w:r>
        <w:rPr>
          <w:rFonts w:ascii="Arial" w:hAnsi="Arial" w:cs="Arial"/>
          <w:u w:val="single"/>
        </w:rPr>
        <w:t>DÉBITO TEM PROCEDÊNCIA</w:t>
      </w:r>
      <w:r>
        <w:rPr>
          <w:rFonts w:ascii="Arial" w:hAnsi="Arial" w:cs="Arial"/>
        </w:rPr>
        <w:t xml:space="preserve">, em face dos documentos apresentados e apensados aos autos, analisados no presente parecer nos itens 1, 2 e 3. </w:t>
      </w:r>
    </w:p>
    <w:p w:rsidR="0093631E" w:rsidRPr="00C90E59" w:rsidRDefault="000554FF" w:rsidP="0093631E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Recomendamos que, para a realização dos pagamentos, sejam solucionadas as pendências processuais apontadas no subitem 3.1, letras “a” até “e”.</w:t>
      </w:r>
    </w:p>
    <w:p w:rsidR="0093631E" w:rsidRPr="00C90E59" w:rsidRDefault="000554FF" w:rsidP="0093631E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Encaminhem-se os autos ao Gabinete da Controladora Geral, para conhecimento do parecer apresentado, sugerindo o retorno dos autos a Secretaria de Segurança Pública – SSP/AL, para conhecimento e procedimentos de sua competência, ato contínuo, que seja realizado o pagamento.</w:t>
      </w:r>
    </w:p>
    <w:p w:rsidR="00580B6C" w:rsidRPr="00C90E59" w:rsidRDefault="000554FF" w:rsidP="00580B6C">
      <w:pPr>
        <w:pStyle w:val="SemEspaamento"/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:rsidR="00E404F5" w:rsidRDefault="000554FF">
      <w:pPr>
        <w:spacing w:after="0" w:line="360" w:lineRule="auto"/>
        <w:jc w:val="center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Maceió, 14 de outubro de 2016.</w:t>
      </w:r>
    </w:p>
    <w:p w:rsidR="00580B6C" w:rsidRPr="00C90E59" w:rsidRDefault="00580B6C" w:rsidP="00580B6C">
      <w:pPr>
        <w:spacing w:after="0" w:line="360" w:lineRule="auto"/>
        <w:jc w:val="center"/>
        <w:rPr>
          <w:rFonts w:ascii="Arial" w:hAnsi="Arial" w:cs="Arial"/>
          <w:bCs/>
        </w:rPr>
      </w:pPr>
    </w:p>
    <w:p w:rsidR="00580B6C" w:rsidRPr="00C90E59" w:rsidRDefault="00580B6C" w:rsidP="00580B6C">
      <w:pPr>
        <w:spacing w:after="0" w:line="360" w:lineRule="auto"/>
        <w:jc w:val="center"/>
        <w:rPr>
          <w:rFonts w:ascii="Arial" w:hAnsi="Arial" w:cs="Arial"/>
          <w:bCs/>
        </w:rPr>
      </w:pPr>
    </w:p>
    <w:p w:rsidR="00580B6C" w:rsidRPr="00C90E59" w:rsidRDefault="000554FF" w:rsidP="00580B6C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Rita de Cassia Araujo Soriano</w:t>
      </w:r>
    </w:p>
    <w:p w:rsidR="00580B6C" w:rsidRPr="00C90E59" w:rsidRDefault="000554FF" w:rsidP="00580B6C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Assessora de Controle Interno/ Matrícula nº 99-0</w:t>
      </w:r>
    </w:p>
    <w:p w:rsidR="00580B6C" w:rsidRPr="00C90E59" w:rsidRDefault="00580B6C" w:rsidP="00580B6C">
      <w:pPr>
        <w:spacing w:after="0" w:line="360" w:lineRule="auto"/>
        <w:jc w:val="center"/>
        <w:rPr>
          <w:rFonts w:ascii="Arial" w:hAnsi="Arial" w:cs="Arial"/>
          <w:b/>
        </w:rPr>
      </w:pPr>
    </w:p>
    <w:p w:rsidR="00580B6C" w:rsidRPr="00C90E59" w:rsidRDefault="000554FF" w:rsidP="00580B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De acordo:</w:t>
      </w:r>
    </w:p>
    <w:p w:rsidR="00580B6C" w:rsidRPr="00C90E59" w:rsidRDefault="00580B6C" w:rsidP="00580B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580B6C" w:rsidRPr="00C90E59" w:rsidRDefault="000554FF" w:rsidP="00580B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Adriana Andrade Araújo </w:t>
      </w:r>
    </w:p>
    <w:p w:rsidR="00580B6C" w:rsidRPr="00C90E59" w:rsidRDefault="000554FF" w:rsidP="00580B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>Superintendente de Auditagem - Matrícula n° 113-9</w:t>
      </w:r>
    </w:p>
    <w:p w:rsidR="00580B6C" w:rsidRPr="00C90E59" w:rsidRDefault="00580B6C" w:rsidP="00580B6C">
      <w:pPr>
        <w:rPr>
          <w:rFonts w:ascii="Arial" w:hAnsi="Arial" w:cs="Arial"/>
        </w:rPr>
      </w:pPr>
    </w:p>
    <w:p w:rsidR="003360EE" w:rsidRPr="00C90E59" w:rsidRDefault="003360EE">
      <w:pPr>
        <w:rPr>
          <w:rFonts w:ascii="Arial" w:hAnsi="Arial" w:cs="Arial"/>
        </w:rPr>
      </w:pPr>
    </w:p>
    <w:sectPr w:rsidR="003360EE" w:rsidRPr="00C90E59" w:rsidSect="00F74A4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43C0" w:rsidRDefault="00DD43C0" w:rsidP="00580B6C">
      <w:pPr>
        <w:spacing w:after="0" w:line="240" w:lineRule="auto"/>
      </w:pPr>
      <w:r>
        <w:separator/>
      </w:r>
    </w:p>
  </w:endnote>
  <w:endnote w:type="continuationSeparator" w:id="1">
    <w:p w:rsidR="00DD43C0" w:rsidRDefault="00DD43C0" w:rsidP="00580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69" w:rsidRDefault="00B8186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69" w:rsidRDefault="00B8186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69" w:rsidRDefault="00B8186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43C0" w:rsidRDefault="00DD43C0" w:rsidP="00580B6C">
      <w:pPr>
        <w:spacing w:after="0" w:line="240" w:lineRule="auto"/>
      </w:pPr>
      <w:r>
        <w:separator/>
      </w:r>
    </w:p>
  </w:footnote>
  <w:footnote w:type="continuationSeparator" w:id="1">
    <w:p w:rsidR="00DD43C0" w:rsidRDefault="00DD43C0" w:rsidP="00580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69" w:rsidRDefault="00B8186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BFD" w:rsidRDefault="00E404F5">
    <w:pPr>
      <w:pStyle w:val="Cabealho"/>
    </w:pPr>
    <w:del w:id="1" w:author="rita.soriano" w:date="2016-10-14T14:44:00Z">
      <w:r>
        <w:rPr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position:absolute;margin-left:355.45pt;margin-top:17.8pt;width:199.1pt;height:26.25pt;z-index:251657216" filled="f" stroked="f">
            <v:textbox style="mso-next-textbox:#_x0000_s1025">
              <w:txbxContent>
                <w:p w:rsidR="001B4BFD" w:rsidRPr="003068B9" w:rsidRDefault="001B4BFD" w:rsidP="001B4BFD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del w:id="2" w:author="rita.soriano" w:date="2016-10-14T14:43:00Z">
                    <w:r w:rsidDel="00B81869">
                      <w:rPr>
                        <w:rFonts w:ascii="Arial" w:hAnsi="Arial" w:cs="Arial"/>
                        <w:sz w:val="24"/>
                        <w:szCs w:val="24"/>
                      </w:rPr>
                      <w:delText xml:space="preserve">                 </w:delText>
                    </w:r>
                    <w:r w:rsidRPr="003068B9" w:rsidDel="00B81869">
                      <w:rPr>
                        <w:rFonts w:ascii="Arial" w:hAnsi="Arial" w:cs="Arial"/>
                        <w:sz w:val="24"/>
                        <w:szCs w:val="24"/>
                      </w:rPr>
                      <w:delText>0</w:delText>
                    </w:r>
                    <w:r w:rsidDel="00B81869">
                      <w:rPr>
                        <w:rFonts w:ascii="Arial" w:hAnsi="Arial" w:cs="Arial"/>
                        <w:sz w:val="24"/>
                        <w:szCs w:val="24"/>
                      </w:rPr>
                      <w:delText>1</w:delText>
                    </w:r>
                  </w:del>
                </w:p>
              </w:txbxContent>
            </v:textbox>
          </v:shape>
        </w:pict>
      </w:r>
    </w:del>
    <w:r w:rsidR="001B4BFD">
      <w:rPr>
        <w:noProof/>
        <w:lang w:eastAsia="pt-BR"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-767715</wp:posOffset>
          </wp:positionH>
          <wp:positionV relativeFrom="paragraph">
            <wp:posOffset>-393065</wp:posOffset>
          </wp:positionV>
          <wp:extent cx="7515225" cy="1257300"/>
          <wp:effectExtent l="19050" t="0" r="9525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5225" cy="1257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pict>
        <v:shape id="_x0000_s1027" type="#_x0000_t202" style="position:absolute;margin-left:116.7pt;margin-top:-7.65pt;width:330pt;height:40.5pt;z-index:251659264;mso-position-horizontal-relative:text;mso-position-vertical-relative:text;v-text-anchor:middle" filled="f" stroked="f">
          <v:textbox style="mso-next-textbox:#_x0000_s1027">
            <w:txbxContent>
              <w:p w:rsidR="001B4BFD" w:rsidRPr="0098367C" w:rsidRDefault="001B4BFD" w:rsidP="00092246">
                <w:pPr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240;mso-position-horizontal-relative:text;mso-position-vertical-relative:text;v-text-anchor:middle" filled="f" stroked="f">
          <v:textbox style="mso-next-textbox:#_x0000_s1026">
            <w:txbxContent>
              <w:p w:rsidR="001B4BFD" w:rsidRPr="0098367C" w:rsidRDefault="001B4BFD" w:rsidP="001B4BFD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B4BFD">
      <w:rPr>
        <w:noProof/>
        <w:lang w:eastAsia="pt-BR"/>
      </w:rPr>
      <w:t>0101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1869" w:rsidRDefault="00B8186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528F1"/>
    <w:multiLevelType w:val="hybridMultilevel"/>
    <w:tmpl w:val="D0E67F2A"/>
    <w:lvl w:ilvl="0" w:tplc="ADEA745A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4DE4DF9"/>
    <w:multiLevelType w:val="hybridMultilevel"/>
    <w:tmpl w:val="3D50A2F2"/>
    <w:lvl w:ilvl="0" w:tplc="C7C8EC22">
      <w:start w:val="1"/>
      <w:numFmt w:val="decimal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A19214B"/>
    <w:multiLevelType w:val="hybridMultilevel"/>
    <w:tmpl w:val="77F68124"/>
    <w:lvl w:ilvl="0" w:tplc="CE56320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trackRevisions/>
  <w:defaultTabStop w:val="708"/>
  <w:hyphenationZone w:val="425"/>
  <w:characterSpacingControl w:val="doNotCompress"/>
  <w:hdrShapeDefaults>
    <o:shapedefaults v:ext="edit" spidmax="614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80B6C"/>
    <w:rsid w:val="000516F8"/>
    <w:rsid w:val="000554FF"/>
    <w:rsid w:val="00092246"/>
    <w:rsid w:val="000A02AF"/>
    <w:rsid w:val="000B22B9"/>
    <w:rsid w:val="00146CC0"/>
    <w:rsid w:val="00164ED0"/>
    <w:rsid w:val="001B4BFD"/>
    <w:rsid w:val="00240716"/>
    <w:rsid w:val="00270842"/>
    <w:rsid w:val="00281F1C"/>
    <w:rsid w:val="00307113"/>
    <w:rsid w:val="003111DE"/>
    <w:rsid w:val="003360EE"/>
    <w:rsid w:val="003907F3"/>
    <w:rsid w:val="003A79C3"/>
    <w:rsid w:val="003D78CB"/>
    <w:rsid w:val="00422703"/>
    <w:rsid w:val="00434205"/>
    <w:rsid w:val="00464869"/>
    <w:rsid w:val="0046723E"/>
    <w:rsid w:val="004A649E"/>
    <w:rsid w:val="00575607"/>
    <w:rsid w:val="00580B6C"/>
    <w:rsid w:val="005859B7"/>
    <w:rsid w:val="005D0601"/>
    <w:rsid w:val="00695D32"/>
    <w:rsid w:val="006D4D5C"/>
    <w:rsid w:val="00754363"/>
    <w:rsid w:val="007B0315"/>
    <w:rsid w:val="0093631E"/>
    <w:rsid w:val="009D003E"/>
    <w:rsid w:val="00A416F7"/>
    <w:rsid w:val="00AE461A"/>
    <w:rsid w:val="00B30ECE"/>
    <w:rsid w:val="00B37A5A"/>
    <w:rsid w:val="00B63E14"/>
    <w:rsid w:val="00B77E55"/>
    <w:rsid w:val="00B81869"/>
    <w:rsid w:val="00B84CC3"/>
    <w:rsid w:val="00C90C8F"/>
    <w:rsid w:val="00C90E59"/>
    <w:rsid w:val="00CA6F20"/>
    <w:rsid w:val="00D12321"/>
    <w:rsid w:val="00DD43C0"/>
    <w:rsid w:val="00E01256"/>
    <w:rsid w:val="00E404F5"/>
    <w:rsid w:val="00EF2053"/>
    <w:rsid w:val="00F70F06"/>
    <w:rsid w:val="00F74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6C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8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80B6C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80B6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80B6C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580B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80B6C"/>
    <w:rPr>
      <w:rFonts w:ascii="Calibri" w:eastAsia="Calibri" w:hAnsi="Calibri" w:cs="Times New Roman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A4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1505</Words>
  <Characters>8129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2</cp:revision>
  <dcterms:created xsi:type="dcterms:W3CDTF">2016-10-14T17:47:00Z</dcterms:created>
  <dcterms:modified xsi:type="dcterms:W3CDTF">2016-10-14T17:47:00Z</dcterms:modified>
</cp:coreProperties>
</file>