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101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00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3786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>
        <w:rPr>
          <w:rFonts w:asciiTheme="minorHAnsi" w:eastAsia="Times New Roman" w:hAnsiTheme="minorHAnsi" w:cstheme="minorHAnsi"/>
          <w:color w:val="000000"/>
          <w:lang w:eastAsia="pt-BR"/>
        </w:rPr>
        <w:t>Fátima Maria Lyra Cavalcante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</w:t>
      </w:r>
      <w:r>
        <w:rPr>
          <w:rFonts w:asciiTheme="minorHAnsi" w:eastAsia="Times New Roman" w:hAnsiTheme="minorHAnsi" w:cstheme="minorHAnsi"/>
          <w:color w:val="000000"/>
          <w:lang w:eastAsia="pt-BR"/>
        </w:rPr>
        <w:t>Lei de Acesso à Informação.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Ao GABIN,</w:t>
      </w:r>
      <w:r w:rsidRPr="00760A5C">
        <w:rPr>
          <w:rFonts w:asciiTheme="minorHAnsi" w:hAnsiTheme="minorHAnsi" w:cstheme="minorHAnsi"/>
          <w:lang w:eastAsia="pt-BR"/>
        </w:rPr>
        <w:t xml:space="preserve"> 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961967">
        <w:rPr>
          <w:rFonts w:asciiTheme="minorHAnsi" w:hAnsiTheme="minorHAnsi" w:cstheme="minorHAnsi"/>
          <w:lang w:eastAsia="pt-BR"/>
        </w:rPr>
        <w:t xml:space="preserve">Trata-se de Processo Administrativo de nº 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101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00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3786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 onde o Gabinete Civil envia</w:t>
      </w:r>
      <w:ins w:id="0" w:author="bruna.barbosa" w:date="2016-12-06T11:12:00Z">
        <w:r w:rsidR="00585F0B">
          <w:rPr>
            <w:rFonts w:asciiTheme="minorHAnsi" w:eastAsia="Times New Roman" w:hAnsiTheme="minorHAnsi" w:cstheme="minorHAnsi"/>
            <w:color w:val="000000"/>
            <w:lang w:eastAsia="pt-BR"/>
          </w:rPr>
          <w:t xml:space="preserve"> os autos</w:t>
        </w:r>
      </w:ins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ins w:id="1" w:author="bruna.barbosa" w:date="2016-12-06T11:10:00Z">
        <w:r w:rsidR="00585F0B">
          <w:rPr>
            <w:rFonts w:asciiTheme="minorHAnsi" w:eastAsia="Times New Roman" w:hAnsiTheme="minorHAnsi" w:cstheme="minorHAnsi"/>
            <w:color w:val="000000"/>
            <w:lang w:eastAsia="pt-BR"/>
          </w:rPr>
          <w:t>a esta Controladoria Geral do Estado</w:t>
        </w:r>
      </w:ins>
      <w:ins w:id="2" w:author="bruna.barbosa" w:date="2016-12-06T11:13:00Z">
        <w:r w:rsidR="00585F0B">
          <w:rPr>
            <w:rFonts w:asciiTheme="minorHAnsi" w:eastAsia="Times New Roman" w:hAnsiTheme="minorHAnsi" w:cstheme="minorHAnsi"/>
            <w:color w:val="000000"/>
            <w:lang w:eastAsia="pt-BR"/>
          </w:rPr>
          <w:t xml:space="preserve"> para ciência </w:t>
        </w:r>
      </w:ins>
      <w:ins w:id="3" w:author="bruna.barbosa" w:date="2016-12-06T11:19:00Z">
        <w:r w:rsidR="00585F0B">
          <w:rPr>
            <w:rFonts w:asciiTheme="minorHAnsi" w:eastAsia="Times New Roman" w:hAnsiTheme="minorHAnsi" w:cstheme="minorHAnsi"/>
            <w:color w:val="000000"/>
            <w:lang w:eastAsia="pt-BR"/>
          </w:rPr>
          <w:t xml:space="preserve">acerca </w:t>
        </w:r>
      </w:ins>
      <w:ins w:id="4" w:author="bruna.barbosa" w:date="2016-12-06T11:25:00Z">
        <w:r w:rsidR="0063534C">
          <w:rPr>
            <w:rFonts w:asciiTheme="minorHAnsi" w:eastAsia="Times New Roman" w:hAnsiTheme="minorHAnsi" w:cstheme="minorHAnsi"/>
            <w:color w:val="000000"/>
            <w:lang w:eastAsia="pt-BR"/>
          </w:rPr>
          <w:t>do cumprimento do pedido de acesso à informação de fls. 02.</w:t>
        </w:r>
      </w:ins>
      <w:del w:id="5" w:author="bruna.barbosa" w:date="2016-12-06T11:10:00Z">
        <w:r w:rsidDel="00585F0B">
          <w:rPr>
            <w:rFonts w:asciiTheme="minorHAnsi" w:eastAsia="Times New Roman" w:hAnsiTheme="minorHAnsi" w:cstheme="minorHAnsi"/>
            <w:color w:val="000000"/>
            <w:lang w:eastAsia="pt-BR"/>
          </w:rPr>
          <w:delText>o referido processo para ciência desta</w:delText>
        </w:r>
      </w:del>
      <w:del w:id="6" w:author="bruna.barbosa" w:date="2016-12-06T11:25:00Z">
        <w:r w:rsidDel="0063534C">
          <w:rPr>
            <w:rFonts w:asciiTheme="minorHAnsi" w:eastAsia="Times New Roman" w:hAnsiTheme="minorHAnsi" w:cstheme="minorHAnsi"/>
            <w:color w:val="000000"/>
            <w:lang w:eastAsia="pt-BR"/>
          </w:rPr>
          <w:delText xml:space="preserve"> Controladoria Geral do Estado, segundo despacho contido às fls.07</w:delText>
        </w:r>
        <w:r w:rsidRPr="00961967" w:rsidDel="0063534C">
          <w:rPr>
            <w:rFonts w:asciiTheme="minorHAnsi" w:hAnsiTheme="minorHAnsi" w:cstheme="minorHAnsi"/>
            <w:lang w:eastAsia="pt-BR"/>
          </w:rPr>
          <w:delText>.</w:delText>
        </w:r>
      </w:del>
    </w:p>
    <w:p w:rsidR="00BD7419" w:rsidRPr="00961967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Neste sentido, informamos não ser necessário o envio dos processos referentes à Lei de Acesso à Informação para esta CGE, uma vez que esta Superintendência de Correição e Ouvidoria possui acesso ao</w:t>
      </w:r>
      <w:r w:rsidR="00F53561">
        <w:rPr>
          <w:rFonts w:asciiTheme="minorHAnsi" w:hAnsiTheme="minorHAnsi" w:cstheme="minorHAnsi"/>
          <w:lang w:eastAsia="pt-BR"/>
        </w:rPr>
        <w:t xml:space="preserve"> sistema</w:t>
      </w:r>
      <w:r>
        <w:rPr>
          <w:rFonts w:asciiTheme="minorHAnsi" w:hAnsiTheme="minorHAnsi" w:cstheme="minorHAnsi"/>
          <w:lang w:eastAsia="pt-BR"/>
        </w:rPr>
        <w:t xml:space="preserve"> e-SIC para monitoramento dos pedidos e suas respectivas respostas.</w:t>
      </w:r>
      <w:ins w:id="7" w:author="bruna.barbosa" w:date="2016-12-06T11:26:00Z">
        <w:r w:rsidR="0063534C">
          <w:rPr>
            <w:rFonts w:asciiTheme="minorHAnsi" w:hAnsiTheme="minorHAnsi" w:cstheme="minorHAnsi"/>
            <w:lang w:eastAsia="pt-BR"/>
          </w:rPr>
          <w:t xml:space="preserve"> Melhorar isso</w:t>
        </w:r>
      </w:ins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Assim, sugere-se o retorno dos autos ao Gabinete Civil para adoção das providências cabíveis e posterior arquivamento.</w:t>
      </w:r>
    </w:p>
    <w:p w:rsidR="00BD7419" w:rsidRDefault="0063534C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ins w:id="8" w:author="bruna.barbosa" w:date="2016-12-06T11:26:00Z">
        <w:r>
          <w:rPr>
            <w:rFonts w:asciiTheme="minorHAnsi" w:hAnsiTheme="minorHAnsi" w:cstheme="minorHAnsi"/>
            <w:lang w:eastAsia="pt-BR"/>
          </w:rPr>
          <w:t>Ciente, sugere-se o retorno dos autos ao....</w:t>
        </w:r>
      </w:ins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00138C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 de 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7371C"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>e Ouvidoria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D7419" w:rsidRDefault="00BD7419" w:rsidP="00BD7419"/>
    <w:p w:rsidR="00BD7419" w:rsidRDefault="00BD7419" w:rsidP="00BD7419"/>
    <w:p w:rsidR="00BD7419" w:rsidRDefault="00BD7419" w:rsidP="00BD7419"/>
    <w:p w:rsidR="00A56145" w:rsidRDefault="001C10C6"/>
    <w:sectPr w:rsidR="00A56145" w:rsidSect="003A4CD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0C6" w:rsidRDefault="001C10C6" w:rsidP="00BD7419">
      <w:pPr>
        <w:spacing w:after="0" w:line="240" w:lineRule="auto"/>
      </w:pPr>
      <w:r>
        <w:separator/>
      </w:r>
    </w:p>
  </w:endnote>
  <w:endnote w:type="continuationSeparator" w:id="1">
    <w:p w:rsidR="001C10C6" w:rsidRDefault="001C10C6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0C6" w:rsidRDefault="001C10C6" w:rsidP="00BD7419">
      <w:pPr>
        <w:spacing w:after="0" w:line="240" w:lineRule="auto"/>
      </w:pPr>
      <w:r>
        <w:separator/>
      </w:r>
    </w:p>
  </w:footnote>
  <w:footnote w:type="continuationSeparator" w:id="1">
    <w:p w:rsidR="001C10C6" w:rsidRDefault="001C10C6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419"/>
    <w:rsid w:val="0000138C"/>
    <w:rsid w:val="0000380B"/>
    <w:rsid w:val="00140357"/>
    <w:rsid w:val="00176C65"/>
    <w:rsid w:val="001C10C6"/>
    <w:rsid w:val="001D6F3B"/>
    <w:rsid w:val="001F0D1C"/>
    <w:rsid w:val="003A4CD0"/>
    <w:rsid w:val="003C2377"/>
    <w:rsid w:val="005521FD"/>
    <w:rsid w:val="00585F0B"/>
    <w:rsid w:val="00591845"/>
    <w:rsid w:val="005C3CF7"/>
    <w:rsid w:val="0060492A"/>
    <w:rsid w:val="0063534C"/>
    <w:rsid w:val="00644AAB"/>
    <w:rsid w:val="006C1331"/>
    <w:rsid w:val="00765D9B"/>
    <w:rsid w:val="007F255B"/>
    <w:rsid w:val="00851D85"/>
    <w:rsid w:val="00945229"/>
    <w:rsid w:val="00963698"/>
    <w:rsid w:val="00A90850"/>
    <w:rsid w:val="00B06DF6"/>
    <w:rsid w:val="00BB0578"/>
    <w:rsid w:val="00BD7419"/>
    <w:rsid w:val="00C9183F"/>
    <w:rsid w:val="00DE52CE"/>
    <w:rsid w:val="00E34C5F"/>
    <w:rsid w:val="00F340FE"/>
    <w:rsid w:val="00F53561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bruna.barbosa</cp:lastModifiedBy>
  <cp:revision>2</cp:revision>
  <dcterms:created xsi:type="dcterms:W3CDTF">2016-12-06T14:27:00Z</dcterms:created>
  <dcterms:modified xsi:type="dcterms:W3CDTF">2016-12-06T14:27:00Z</dcterms:modified>
</cp:coreProperties>
</file>