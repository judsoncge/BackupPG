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BE1E3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PROCESSO</w:t>
      </w:r>
      <w:r w:rsidR="00F716FB" w:rsidRPr="00BE1E34">
        <w:rPr>
          <w:rFonts w:ascii="Arial" w:eastAsia="Arial" w:hAnsi="Arial" w:cs="Arial"/>
          <w:sz w:val="21"/>
          <w:szCs w:val="21"/>
        </w:rPr>
        <w:t xml:space="preserve"> nº 1206</w:t>
      </w:r>
      <w:r w:rsidR="003812F4" w:rsidRPr="00BE1E34">
        <w:rPr>
          <w:rFonts w:ascii="Arial" w:eastAsia="Arial" w:hAnsi="Arial" w:cs="Arial"/>
          <w:sz w:val="21"/>
          <w:szCs w:val="21"/>
        </w:rPr>
        <w:t>–</w:t>
      </w:r>
      <w:r w:rsidR="005D2A40">
        <w:rPr>
          <w:rFonts w:ascii="Arial" w:eastAsia="Arial" w:hAnsi="Arial" w:cs="Arial"/>
          <w:sz w:val="21"/>
          <w:szCs w:val="21"/>
        </w:rPr>
        <w:t>2851</w:t>
      </w:r>
      <w:r w:rsidR="003812F4" w:rsidRPr="00BE1E34">
        <w:rPr>
          <w:rFonts w:ascii="Arial" w:eastAsia="Arial" w:hAnsi="Arial" w:cs="Arial"/>
          <w:sz w:val="21"/>
          <w:szCs w:val="21"/>
        </w:rPr>
        <w:t>/</w:t>
      </w:r>
      <w:r w:rsidR="00CC0196" w:rsidRPr="00BE1E34">
        <w:rPr>
          <w:rFonts w:ascii="Arial" w:eastAsia="Arial" w:hAnsi="Arial" w:cs="Arial"/>
          <w:sz w:val="21"/>
          <w:szCs w:val="21"/>
        </w:rPr>
        <w:t>201</w:t>
      </w:r>
      <w:r w:rsidR="005D2A40">
        <w:rPr>
          <w:rFonts w:ascii="Arial" w:eastAsia="Arial" w:hAnsi="Arial" w:cs="Arial"/>
          <w:sz w:val="21"/>
          <w:szCs w:val="21"/>
        </w:rPr>
        <w:t>5</w:t>
      </w:r>
    </w:p>
    <w:p w:rsidR="001C1E8C" w:rsidRPr="00BE1E3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BE1E34">
        <w:rPr>
          <w:rFonts w:ascii="Arial" w:eastAsia="Arial" w:hAnsi="Arial" w:cs="Arial"/>
          <w:sz w:val="21"/>
          <w:szCs w:val="21"/>
        </w:rPr>
        <w:t xml:space="preserve"> </w:t>
      </w:r>
      <w:r w:rsidR="005D2A40">
        <w:rPr>
          <w:rFonts w:ascii="Arial" w:eastAsia="Arial" w:hAnsi="Arial" w:cs="Arial"/>
          <w:sz w:val="21"/>
          <w:szCs w:val="21"/>
        </w:rPr>
        <w:t xml:space="preserve">Sérgio Luiz de Araújo Barbosa </w:t>
      </w:r>
      <w:r w:rsidR="006D7FE1" w:rsidRPr="00BE1E34">
        <w:rPr>
          <w:rFonts w:ascii="Arial" w:eastAsia="Arial" w:hAnsi="Arial" w:cs="Arial"/>
          <w:sz w:val="21"/>
          <w:szCs w:val="21"/>
        </w:rPr>
        <w:t>e Outros</w:t>
      </w:r>
      <w:r w:rsidR="00E325F4" w:rsidRPr="00BE1E34">
        <w:rPr>
          <w:rFonts w:ascii="Arial" w:eastAsia="Arial" w:hAnsi="Arial" w:cs="Arial"/>
          <w:sz w:val="21"/>
          <w:szCs w:val="21"/>
        </w:rPr>
        <w:t>.</w:t>
      </w:r>
    </w:p>
    <w:p w:rsidR="001C1E8C" w:rsidRPr="00BE1E3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ASSUNTO:</w:t>
      </w:r>
      <w:r w:rsidRPr="00BE1E34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1C1E8C" w:rsidRPr="00BE1E34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BE1E34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BE1E3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16"/>
          <w:szCs w:val="16"/>
        </w:rPr>
      </w:pPr>
    </w:p>
    <w:p w:rsidR="00E42EA1" w:rsidRPr="00BE1E34" w:rsidDel="00A36DCF" w:rsidRDefault="00E42EA1" w:rsidP="001C1E8C">
      <w:pPr>
        <w:spacing w:after="0" w:line="360" w:lineRule="auto"/>
        <w:ind w:firstLine="851"/>
        <w:rPr>
          <w:del w:id="0" w:author="adriana.araujo" w:date="2016-09-30T15:36:00Z"/>
          <w:rFonts w:ascii="Arial" w:hAnsi="Arial" w:cs="Arial"/>
          <w:color w:val="FF0000"/>
          <w:sz w:val="16"/>
          <w:szCs w:val="16"/>
        </w:rPr>
      </w:pPr>
    </w:p>
    <w:p w:rsidR="00E75DBC" w:rsidRDefault="00B80E44" w:rsidP="00D73212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Trata-se do Processo Administrativo </w:t>
      </w:r>
      <w:r w:rsidR="00074617">
        <w:rPr>
          <w:rFonts w:ascii="Arial" w:hAnsi="Arial" w:cs="Arial"/>
          <w:sz w:val="21"/>
          <w:szCs w:val="21"/>
        </w:rPr>
        <w:t xml:space="preserve">de autos </w:t>
      </w:r>
      <w:r w:rsidRPr="000D5EFE">
        <w:rPr>
          <w:rFonts w:ascii="Arial" w:hAnsi="Arial" w:cs="Arial"/>
          <w:sz w:val="21"/>
          <w:szCs w:val="21"/>
        </w:rPr>
        <w:t xml:space="preserve">nº </w:t>
      </w:r>
      <w:r w:rsidR="00FC2393" w:rsidRPr="000D5EFE">
        <w:rPr>
          <w:rFonts w:ascii="Arial" w:eastAsia="Arial" w:hAnsi="Arial" w:cs="Arial"/>
          <w:sz w:val="21"/>
          <w:szCs w:val="21"/>
        </w:rPr>
        <w:t>1206–</w:t>
      </w:r>
      <w:r w:rsidR="008158EA">
        <w:rPr>
          <w:rFonts w:ascii="Arial" w:eastAsia="Arial" w:hAnsi="Arial" w:cs="Arial"/>
          <w:sz w:val="21"/>
          <w:szCs w:val="21"/>
        </w:rPr>
        <w:t>2851</w:t>
      </w:r>
      <w:r w:rsidR="00FC2393" w:rsidRPr="000D5EFE">
        <w:rPr>
          <w:rFonts w:ascii="Arial" w:eastAsia="Arial" w:hAnsi="Arial" w:cs="Arial"/>
          <w:sz w:val="21"/>
          <w:szCs w:val="21"/>
        </w:rPr>
        <w:t>/201</w:t>
      </w:r>
      <w:r w:rsidR="008158EA">
        <w:rPr>
          <w:rFonts w:ascii="Arial" w:eastAsia="Arial" w:hAnsi="Arial" w:cs="Arial"/>
          <w:sz w:val="21"/>
          <w:szCs w:val="21"/>
        </w:rPr>
        <w:t>5</w:t>
      </w:r>
      <w:r w:rsidRPr="000D5EFE">
        <w:rPr>
          <w:rFonts w:ascii="Arial" w:hAnsi="Arial" w:cs="Arial"/>
          <w:sz w:val="21"/>
          <w:szCs w:val="21"/>
        </w:rPr>
        <w:t xml:space="preserve">, em 01 (um) volume, com </w:t>
      </w:r>
      <w:r w:rsidR="00DB7285">
        <w:rPr>
          <w:rFonts w:ascii="Arial" w:hAnsi="Arial" w:cs="Arial"/>
          <w:sz w:val="21"/>
          <w:szCs w:val="21"/>
        </w:rPr>
        <w:t>4</w:t>
      </w:r>
      <w:r w:rsidR="005F7DA5">
        <w:rPr>
          <w:rFonts w:ascii="Arial" w:hAnsi="Arial" w:cs="Arial"/>
          <w:sz w:val="21"/>
          <w:szCs w:val="21"/>
        </w:rPr>
        <w:t>7</w:t>
      </w:r>
      <w:r w:rsidR="00074617"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(</w:t>
      </w:r>
      <w:r w:rsidR="00DB7285">
        <w:rPr>
          <w:rFonts w:ascii="Arial" w:hAnsi="Arial" w:cs="Arial"/>
          <w:sz w:val="21"/>
          <w:szCs w:val="21"/>
        </w:rPr>
        <w:t xml:space="preserve">quarenta e </w:t>
      </w:r>
      <w:r w:rsidR="005F7DA5">
        <w:rPr>
          <w:rFonts w:ascii="Arial" w:hAnsi="Arial" w:cs="Arial"/>
          <w:sz w:val="21"/>
          <w:szCs w:val="21"/>
        </w:rPr>
        <w:t>sete</w:t>
      </w:r>
      <w:r w:rsidR="005A5237" w:rsidRPr="000D5EFE">
        <w:rPr>
          <w:rFonts w:ascii="Arial" w:hAnsi="Arial" w:cs="Arial"/>
          <w:sz w:val="21"/>
          <w:szCs w:val="21"/>
        </w:rPr>
        <w:t>)</w:t>
      </w:r>
      <w:r w:rsidR="00FB7D25" w:rsidRPr="000D5EFE"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folhas, referente à solicitação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0D5EFE">
        <w:rPr>
          <w:rFonts w:ascii="Arial" w:eastAsia="Arial" w:hAnsi="Arial" w:cs="Arial"/>
          <w:sz w:val="21"/>
          <w:szCs w:val="21"/>
        </w:rPr>
        <w:t xml:space="preserve"> de</w:t>
      </w:r>
      <w:r w:rsidRPr="000D5EFE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FB7D25" w:rsidRPr="000D5EFE">
        <w:rPr>
          <w:rFonts w:ascii="Arial" w:eastAsia="Arial" w:hAnsi="Arial" w:cs="Arial"/>
          <w:sz w:val="21"/>
          <w:szCs w:val="21"/>
        </w:rPr>
        <w:t xml:space="preserve"> por apreensão</w:t>
      </w:r>
      <w:r w:rsidRPr="000D5EFE">
        <w:rPr>
          <w:rFonts w:ascii="Arial" w:eastAsia="Arial" w:hAnsi="Arial" w:cs="Arial"/>
          <w:sz w:val="21"/>
          <w:szCs w:val="21"/>
        </w:rPr>
        <w:t xml:space="preserve"> de arma de fogo, realizada </w:t>
      </w:r>
      <w:r w:rsidR="00074617">
        <w:rPr>
          <w:rFonts w:ascii="Arial" w:eastAsia="Arial" w:hAnsi="Arial" w:cs="Arial"/>
          <w:sz w:val="21"/>
          <w:szCs w:val="21"/>
        </w:rPr>
        <w:t xml:space="preserve">pelos Policiais Militares: </w:t>
      </w:r>
      <w:r w:rsidR="008158EA">
        <w:rPr>
          <w:rFonts w:ascii="Arial" w:eastAsia="Arial" w:hAnsi="Arial" w:cs="Arial"/>
          <w:b/>
          <w:sz w:val="21"/>
          <w:szCs w:val="21"/>
        </w:rPr>
        <w:t>Sérgio Luiz de Araújo Barbosa</w:t>
      </w:r>
      <w:r w:rsidR="00074617">
        <w:rPr>
          <w:rFonts w:ascii="Arial" w:eastAsia="Arial" w:hAnsi="Arial" w:cs="Arial"/>
          <w:sz w:val="21"/>
          <w:szCs w:val="21"/>
        </w:rPr>
        <w:t xml:space="preserve"> – </w:t>
      </w:r>
      <w:r w:rsidR="008158EA">
        <w:rPr>
          <w:rFonts w:ascii="Arial" w:eastAsia="Arial" w:hAnsi="Arial" w:cs="Arial"/>
          <w:sz w:val="21"/>
          <w:szCs w:val="21"/>
        </w:rPr>
        <w:t>Cabo</w:t>
      </w:r>
      <w:r w:rsidR="00074617">
        <w:rPr>
          <w:rFonts w:ascii="Arial" w:eastAsia="Arial" w:hAnsi="Arial" w:cs="Arial"/>
          <w:sz w:val="21"/>
          <w:szCs w:val="21"/>
        </w:rPr>
        <w:t xml:space="preserve"> PM, Matrícula nº </w:t>
      </w:r>
      <w:r w:rsidR="008158EA">
        <w:rPr>
          <w:rFonts w:ascii="Arial" w:eastAsia="Arial" w:hAnsi="Arial" w:cs="Arial"/>
          <w:sz w:val="21"/>
          <w:szCs w:val="21"/>
        </w:rPr>
        <w:t>9663-6</w:t>
      </w:r>
      <w:r w:rsidR="00074617">
        <w:rPr>
          <w:rFonts w:ascii="Arial" w:eastAsia="Arial" w:hAnsi="Arial" w:cs="Arial"/>
          <w:sz w:val="21"/>
          <w:szCs w:val="21"/>
        </w:rPr>
        <w:t xml:space="preserve">; </w:t>
      </w:r>
      <w:r w:rsidR="008158EA">
        <w:rPr>
          <w:rFonts w:ascii="Arial" w:eastAsia="Arial" w:hAnsi="Arial" w:cs="Arial"/>
          <w:b/>
          <w:sz w:val="21"/>
          <w:szCs w:val="21"/>
        </w:rPr>
        <w:t>Paulo Barros Ramalho</w:t>
      </w:r>
      <w:r w:rsidR="00074617">
        <w:rPr>
          <w:rFonts w:ascii="Arial" w:eastAsia="Arial" w:hAnsi="Arial" w:cs="Arial"/>
          <w:sz w:val="21"/>
          <w:szCs w:val="21"/>
        </w:rPr>
        <w:t xml:space="preserve"> – </w:t>
      </w:r>
      <w:r w:rsidR="008158EA">
        <w:rPr>
          <w:rFonts w:ascii="Arial" w:eastAsia="Arial" w:hAnsi="Arial" w:cs="Arial"/>
          <w:sz w:val="21"/>
          <w:szCs w:val="21"/>
        </w:rPr>
        <w:t>Soldado</w:t>
      </w:r>
      <w:r w:rsidR="00074617">
        <w:rPr>
          <w:rFonts w:ascii="Arial" w:eastAsia="Arial" w:hAnsi="Arial" w:cs="Arial"/>
          <w:sz w:val="21"/>
          <w:szCs w:val="21"/>
        </w:rPr>
        <w:t xml:space="preserve"> PM, Matrícula nº </w:t>
      </w:r>
      <w:r w:rsidR="003844A0">
        <w:rPr>
          <w:rFonts w:ascii="Arial" w:eastAsia="Arial" w:hAnsi="Arial" w:cs="Arial"/>
          <w:sz w:val="21"/>
          <w:szCs w:val="21"/>
        </w:rPr>
        <w:t>66397-2</w:t>
      </w:r>
      <w:r w:rsidR="00074617">
        <w:rPr>
          <w:rFonts w:ascii="Arial" w:eastAsia="Arial" w:hAnsi="Arial" w:cs="Arial"/>
          <w:sz w:val="21"/>
          <w:szCs w:val="21"/>
        </w:rPr>
        <w:t xml:space="preserve">; </w:t>
      </w:r>
      <w:proofErr w:type="spellStart"/>
      <w:r w:rsidR="003844A0">
        <w:rPr>
          <w:rFonts w:ascii="Arial" w:eastAsia="Arial" w:hAnsi="Arial" w:cs="Arial"/>
          <w:b/>
          <w:sz w:val="21"/>
          <w:szCs w:val="21"/>
        </w:rPr>
        <w:t>Ilza</w:t>
      </w:r>
      <w:proofErr w:type="spellEnd"/>
      <w:r w:rsidR="003844A0">
        <w:rPr>
          <w:rFonts w:ascii="Arial" w:eastAsia="Arial" w:hAnsi="Arial" w:cs="Arial"/>
          <w:b/>
          <w:sz w:val="21"/>
          <w:szCs w:val="21"/>
        </w:rPr>
        <w:t xml:space="preserve"> Maria Oliveira Barbosa</w:t>
      </w:r>
      <w:r w:rsidR="00074617">
        <w:rPr>
          <w:rFonts w:ascii="Arial" w:eastAsia="Arial" w:hAnsi="Arial" w:cs="Arial"/>
          <w:sz w:val="21"/>
          <w:szCs w:val="21"/>
        </w:rPr>
        <w:t xml:space="preserve"> – </w:t>
      </w:r>
      <w:r w:rsidR="003844A0">
        <w:rPr>
          <w:rFonts w:ascii="Arial" w:eastAsia="Arial" w:hAnsi="Arial" w:cs="Arial"/>
          <w:sz w:val="21"/>
          <w:szCs w:val="21"/>
        </w:rPr>
        <w:t>Cabo</w:t>
      </w:r>
      <w:r w:rsidR="00074617">
        <w:rPr>
          <w:rFonts w:ascii="Arial" w:eastAsia="Arial" w:hAnsi="Arial" w:cs="Arial"/>
          <w:sz w:val="21"/>
          <w:szCs w:val="21"/>
        </w:rPr>
        <w:t xml:space="preserve"> PM, Matrícula nº </w:t>
      </w:r>
      <w:r w:rsidR="003844A0">
        <w:rPr>
          <w:rFonts w:ascii="Arial" w:eastAsia="Arial" w:hAnsi="Arial" w:cs="Arial"/>
          <w:sz w:val="21"/>
          <w:szCs w:val="21"/>
        </w:rPr>
        <w:t>120.559-5.</w:t>
      </w:r>
    </w:p>
    <w:p w:rsidR="00074617" w:rsidRPr="000D5EFE" w:rsidDel="00A36DCF" w:rsidRDefault="00074617" w:rsidP="00D73212">
      <w:pPr>
        <w:spacing w:after="0" w:line="360" w:lineRule="auto"/>
        <w:ind w:firstLine="708"/>
        <w:jc w:val="both"/>
        <w:rPr>
          <w:del w:id="1" w:author="adriana.araujo" w:date="2016-09-30T15:37:00Z"/>
          <w:rFonts w:ascii="Arial" w:hAnsi="Arial" w:cs="Arial"/>
          <w:sz w:val="21"/>
          <w:szCs w:val="21"/>
        </w:rPr>
      </w:pPr>
    </w:p>
    <w:p w:rsidR="001C1E8C" w:rsidRPr="000D5EFE" w:rsidRDefault="001C1E8C" w:rsidP="00D7321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Os autos foram encaminhados a esta </w:t>
      </w:r>
      <w:r w:rsidRPr="000D5EFE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0D5EFE">
        <w:rPr>
          <w:rFonts w:ascii="Arial" w:hAnsi="Arial" w:cs="Arial"/>
          <w:sz w:val="21"/>
          <w:szCs w:val="21"/>
        </w:rPr>
        <w:t xml:space="preserve"> para análise</w:t>
      </w:r>
      <w:r w:rsidRPr="000D5EFE">
        <w:rPr>
          <w:rFonts w:ascii="Arial" w:hAnsi="Arial" w:cs="Arial"/>
          <w:sz w:val="21"/>
          <w:szCs w:val="21"/>
        </w:rPr>
        <w:t xml:space="preserve"> e parecer técnico.</w:t>
      </w:r>
      <w:r w:rsidR="00A875B5" w:rsidRPr="000D5EFE">
        <w:rPr>
          <w:rFonts w:ascii="Arial" w:hAnsi="Arial" w:cs="Arial"/>
          <w:sz w:val="21"/>
          <w:szCs w:val="21"/>
        </w:rPr>
        <w:t xml:space="preserve"> </w:t>
      </w:r>
    </w:p>
    <w:p w:rsidR="001C1E8C" w:rsidRPr="000D5EFE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0D5EF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1 - RELATÓRIO</w:t>
      </w:r>
    </w:p>
    <w:p w:rsidR="001C1E8C" w:rsidRPr="00D73212" w:rsidRDefault="001C1E8C" w:rsidP="003C463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0D5EFE" w:rsidRDefault="001C1E8C" w:rsidP="003C4634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5EFE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0D5EFE" w:rsidRDefault="001C1E8C" w:rsidP="003C4634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F7DA5" w:rsidRDefault="005F7DA5" w:rsidP="005F7DA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Observa-se que o processo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0D5EFE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Decreto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Estadua</w:t>
      </w:r>
      <w:r>
        <w:rPr>
          <w:rFonts w:ascii="Arial" w:hAnsi="Arial" w:cs="Arial"/>
          <w:sz w:val="21"/>
          <w:szCs w:val="21"/>
        </w:rPr>
        <w:t>is</w:t>
      </w:r>
      <w:r w:rsidRPr="000D5EFE">
        <w:rPr>
          <w:rFonts w:ascii="Arial" w:hAnsi="Arial" w:cs="Arial"/>
          <w:sz w:val="21"/>
          <w:szCs w:val="21"/>
        </w:rPr>
        <w:t xml:space="preserve"> nº 17.760/2012</w:t>
      </w:r>
      <w:r>
        <w:rPr>
          <w:rFonts w:ascii="Arial" w:hAnsi="Arial" w:cs="Arial"/>
          <w:sz w:val="21"/>
          <w:szCs w:val="21"/>
        </w:rPr>
        <w:t xml:space="preserve"> e nº 23.086/2012</w:t>
      </w:r>
      <w:r w:rsidRPr="000D5EFE">
        <w:rPr>
          <w:rFonts w:ascii="Arial" w:hAnsi="Arial" w:cs="Arial"/>
          <w:sz w:val="21"/>
          <w:szCs w:val="21"/>
        </w:rPr>
        <w:t>, e alterações dadas pela Lei nº 7.550/2013.</w:t>
      </w:r>
    </w:p>
    <w:p w:rsidR="001C1E8C" w:rsidRPr="000D5EFE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0D5EF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BE1E34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1C1E8C" w:rsidRPr="000D5EFE" w:rsidRDefault="001C1E8C" w:rsidP="00D73212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D5EFE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0D5EFE">
        <w:rPr>
          <w:rFonts w:ascii="Arial" w:hAnsi="Arial" w:cs="Arial"/>
          <w:b/>
          <w:sz w:val="21"/>
          <w:szCs w:val="21"/>
        </w:rPr>
        <w:t>,</w:t>
      </w:r>
      <w:r w:rsidRPr="000D5EFE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0D5EFE"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0D5EFE">
        <w:rPr>
          <w:rFonts w:ascii="Arial" w:hAnsi="Arial" w:cs="Arial"/>
          <w:sz w:val="21"/>
          <w:szCs w:val="21"/>
        </w:rPr>
        <w:t>A</w:t>
      </w:r>
      <w:r w:rsidRPr="000D5EFE">
        <w:rPr>
          <w:rFonts w:ascii="Arial" w:hAnsi="Arial" w:cs="Arial"/>
          <w:sz w:val="21"/>
          <w:szCs w:val="21"/>
        </w:rPr>
        <w:t xml:space="preserve">uditagem desta CGE/AL (fls. </w:t>
      </w:r>
      <w:r w:rsidR="003844A0">
        <w:rPr>
          <w:rFonts w:ascii="Arial" w:hAnsi="Arial" w:cs="Arial"/>
          <w:sz w:val="21"/>
          <w:szCs w:val="21"/>
        </w:rPr>
        <w:t>47</w:t>
      </w:r>
      <w:r w:rsidRPr="000D5EFE">
        <w:rPr>
          <w:rFonts w:ascii="Arial" w:hAnsi="Arial" w:cs="Arial"/>
          <w:sz w:val="21"/>
          <w:szCs w:val="21"/>
        </w:rPr>
        <w:t xml:space="preserve">). </w:t>
      </w:r>
    </w:p>
    <w:p w:rsidR="0040154B" w:rsidDel="00A36DCF" w:rsidRDefault="0040154B" w:rsidP="00D73212">
      <w:pPr>
        <w:spacing w:after="0" w:line="360" w:lineRule="auto"/>
        <w:ind w:firstLine="709"/>
        <w:jc w:val="both"/>
        <w:rPr>
          <w:del w:id="2" w:author="adriana.araujo" w:date="2016-09-30T15:37:00Z"/>
          <w:rFonts w:ascii="Arial" w:hAnsi="Arial" w:cs="Arial"/>
          <w:sz w:val="21"/>
          <w:szCs w:val="21"/>
        </w:rPr>
      </w:pPr>
    </w:p>
    <w:p w:rsidR="00687350" w:rsidRPr="000D5EFE" w:rsidRDefault="00687350" w:rsidP="00D73212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Atendo-se à disciplina estabelec</w:t>
      </w:r>
      <w:r w:rsidR="0050013B" w:rsidRPr="000D5EFE">
        <w:rPr>
          <w:rFonts w:ascii="Arial" w:hAnsi="Arial" w:cs="Arial"/>
          <w:sz w:val="21"/>
          <w:szCs w:val="21"/>
        </w:rPr>
        <w:t>ida pela</w:t>
      </w:r>
      <w:r w:rsidR="0027211D" w:rsidRPr="000D5EFE">
        <w:rPr>
          <w:rFonts w:ascii="Arial" w:hAnsi="Arial" w:cs="Arial"/>
          <w:sz w:val="21"/>
          <w:szCs w:val="21"/>
        </w:rPr>
        <w:t>s</w:t>
      </w:r>
      <w:r w:rsidR="0050013B" w:rsidRPr="000D5EFE">
        <w:rPr>
          <w:rFonts w:ascii="Arial" w:hAnsi="Arial" w:cs="Arial"/>
          <w:sz w:val="21"/>
          <w:szCs w:val="21"/>
        </w:rPr>
        <w:t xml:space="preserve"> Lei</w:t>
      </w:r>
      <w:r w:rsidR="0027211D" w:rsidRPr="000D5EFE">
        <w:rPr>
          <w:rFonts w:ascii="Arial" w:hAnsi="Arial" w:cs="Arial"/>
          <w:sz w:val="21"/>
          <w:szCs w:val="21"/>
        </w:rPr>
        <w:t>s</w:t>
      </w:r>
      <w:r w:rsidR="0050013B" w:rsidRPr="000D5EFE">
        <w:rPr>
          <w:rFonts w:ascii="Arial" w:hAnsi="Arial" w:cs="Arial"/>
          <w:sz w:val="21"/>
          <w:szCs w:val="21"/>
        </w:rPr>
        <w:t xml:space="preserve"> e Decreto </w:t>
      </w:r>
      <w:proofErr w:type="gramStart"/>
      <w:r w:rsidR="0050013B" w:rsidRPr="000D5EFE">
        <w:rPr>
          <w:rFonts w:ascii="Arial" w:hAnsi="Arial" w:cs="Arial"/>
          <w:sz w:val="21"/>
          <w:szCs w:val="21"/>
        </w:rPr>
        <w:t>Estadual</w:t>
      </w:r>
      <w:r w:rsidR="00674A9D" w:rsidRPr="000D5EFE">
        <w:rPr>
          <w:rFonts w:ascii="Arial" w:hAnsi="Arial" w:cs="Arial"/>
          <w:sz w:val="21"/>
          <w:szCs w:val="21"/>
        </w:rPr>
        <w:t xml:space="preserve"> acima citados</w:t>
      </w:r>
      <w:proofErr w:type="gramEnd"/>
      <w:r w:rsidRPr="000D5EFE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715CF5" w:rsidRDefault="009217F5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a) </w:t>
      </w:r>
      <w:r w:rsidR="00EF415D">
        <w:rPr>
          <w:rFonts w:ascii="Arial" w:hAnsi="Arial" w:cs="Arial"/>
          <w:sz w:val="21"/>
          <w:szCs w:val="21"/>
        </w:rPr>
        <w:t xml:space="preserve">Às fls. 02, como peça inicial, consta o Memorando nº </w:t>
      </w:r>
      <w:r w:rsidR="003844A0">
        <w:rPr>
          <w:rFonts w:ascii="Arial" w:hAnsi="Arial" w:cs="Arial"/>
          <w:sz w:val="21"/>
          <w:szCs w:val="21"/>
        </w:rPr>
        <w:t>035</w:t>
      </w:r>
      <w:r w:rsidR="00EF415D">
        <w:rPr>
          <w:rFonts w:ascii="Arial" w:hAnsi="Arial" w:cs="Arial"/>
          <w:sz w:val="21"/>
          <w:szCs w:val="21"/>
        </w:rPr>
        <w:t>/201</w:t>
      </w:r>
      <w:r w:rsidR="003844A0">
        <w:rPr>
          <w:rFonts w:ascii="Arial" w:hAnsi="Arial" w:cs="Arial"/>
          <w:sz w:val="21"/>
          <w:szCs w:val="21"/>
        </w:rPr>
        <w:t>5</w:t>
      </w:r>
      <w:r w:rsidR="00EF415D">
        <w:rPr>
          <w:rFonts w:ascii="Arial" w:hAnsi="Arial" w:cs="Arial"/>
          <w:sz w:val="21"/>
          <w:szCs w:val="21"/>
        </w:rPr>
        <w:t xml:space="preserve"> – P3/4º BPM, datado de </w:t>
      </w:r>
      <w:r w:rsidR="003844A0">
        <w:rPr>
          <w:rFonts w:ascii="Arial" w:hAnsi="Arial" w:cs="Arial"/>
          <w:sz w:val="21"/>
          <w:szCs w:val="21"/>
        </w:rPr>
        <w:t>26/05/2015</w:t>
      </w:r>
      <w:r w:rsidR="00EF415D">
        <w:rPr>
          <w:rFonts w:ascii="Arial" w:hAnsi="Arial" w:cs="Arial"/>
          <w:sz w:val="21"/>
          <w:szCs w:val="21"/>
        </w:rPr>
        <w:t>, encaminhado ao Sub</w:t>
      </w:r>
      <w:r w:rsidR="0040154B">
        <w:rPr>
          <w:rFonts w:ascii="Arial" w:hAnsi="Arial" w:cs="Arial"/>
          <w:sz w:val="21"/>
          <w:szCs w:val="21"/>
        </w:rPr>
        <w:t>comandante</w:t>
      </w:r>
      <w:r w:rsidR="00EF415D">
        <w:rPr>
          <w:rFonts w:ascii="Arial" w:hAnsi="Arial" w:cs="Arial"/>
          <w:sz w:val="21"/>
          <w:szCs w:val="21"/>
        </w:rPr>
        <w:t xml:space="preserve"> Geral da PMAL, </w:t>
      </w:r>
      <w:r w:rsidR="00715CF5" w:rsidRPr="000D5EFE">
        <w:rPr>
          <w:rFonts w:ascii="Arial" w:hAnsi="Arial" w:cs="Arial"/>
          <w:sz w:val="21"/>
          <w:szCs w:val="21"/>
        </w:rPr>
        <w:t>solicitando concessão de indenização por apreensão de arma de fogo, listando os requerentes participantes da apreensão.</w:t>
      </w:r>
    </w:p>
    <w:p w:rsidR="00EF415D" w:rsidRDefault="009217F5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b)</w:t>
      </w:r>
      <w:r w:rsidR="00EF415D">
        <w:rPr>
          <w:rFonts w:ascii="Arial" w:hAnsi="Arial" w:cs="Arial"/>
          <w:sz w:val="21"/>
          <w:szCs w:val="21"/>
        </w:rPr>
        <w:t xml:space="preserve"> Às fls. 03 consta Requerimento nº </w:t>
      </w:r>
      <w:r w:rsidR="003844A0">
        <w:rPr>
          <w:rFonts w:ascii="Arial" w:hAnsi="Arial" w:cs="Arial"/>
          <w:sz w:val="21"/>
          <w:szCs w:val="21"/>
        </w:rPr>
        <w:t>011</w:t>
      </w:r>
      <w:r w:rsidR="00EF415D">
        <w:rPr>
          <w:rFonts w:ascii="Arial" w:hAnsi="Arial" w:cs="Arial"/>
          <w:sz w:val="21"/>
          <w:szCs w:val="21"/>
        </w:rPr>
        <w:t>/2015 – 4º</w:t>
      </w:r>
      <w:r w:rsidR="0040154B">
        <w:rPr>
          <w:rFonts w:ascii="Arial" w:hAnsi="Arial" w:cs="Arial"/>
          <w:sz w:val="21"/>
          <w:szCs w:val="21"/>
        </w:rPr>
        <w:t xml:space="preserve"> </w:t>
      </w:r>
      <w:r w:rsidR="00EF415D">
        <w:rPr>
          <w:rFonts w:ascii="Arial" w:hAnsi="Arial" w:cs="Arial"/>
          <w:sz w:val="21"/>
          <w:szCs w:val="21"/>
        </w:rPr>
        <w:t>BPM, encaminhado ao C</w:t>
      </w:r>
      <w:r w:rsidR="0040154B">
        <w:rPr>
          <w:rFonts w:ascii="Arial" w:hAnsi="Arial" w:cs="Arial"/>
          <w:sz w:val="21"/>
          <w:szCs w:val="21"/>
        </w:rPr>
        <w:t>omandante</w:t>
      </w:r>
      <w:r w:rsidR="00EF415D">
        <w:rPr>
          <w:rFonts w:ascii="Arial" w:hAnsi="Arial" w:cs="Arial"/>
          <w:sz w:val="21"/>
          <w:szCs w:val="21"/>
        </w:rPr>
        <w:t xml:space="preserve"> do 4º BPM, solicitando </w:t>
      </w:r>
      <w:r w:rsidR="002B7CA5">
        <w:rPr>
          <w:rFonts w:ascii="Arial" w:hAnsi="Arial" w:cs="Arial"/>
          <w:sz w:val="21"/>
          <w:szCs w:val="21"/>
        </w:rPr>
        <w:t xml:space="preserve">a </w:t>
      </w:r>
      <w:r w:rsidR="00EF415D">
        <w:rPr>
          <w:rFonts w:ascii="Arial" w:hAnsi="Arial" w:cs="Arial"/>
          <w:sz w:val="21"/>
          <w:szCs w:val="21"/>
        </w:rPr>
        <w:t>concessão da verba indenizatória em tela</w:t>
      </w:r>
      <w:r w:rsidR="002B7CA5">
        <w:rPr>
          <w:rFonts w:ascii="Arial" w:hAnsi="Arial" w:cs="Arial"/>
          <w:sz w:val="21"/>
          <w:szCs w:val="21"/>
        </w:rPr>
        <w:t xml:space="preserve">, devidamente subscrito pelos requerentes e </w:t>
      </w:r>
      <w:r w:rsidR="003844A0">
        <w:rPr>
          <w:rFonts w:ascii="Arial" w:hAnsi="Arial" w:cs="Arial"/>
          <w:sz w:val="21"/>
          <w:szCs w:val="21"/>
        </w:rPr>
        <w:t>ratificado pelo</w:t>
      </w:r>
      <w:r w:rsidR="002B7CA5">
        <w:rPr>
          <w:rFonts w:ascii="Arial" w:hAnsi="Arial" w:cs="Arial"/>
          <w:sz w:val="21"/>
          <w:szCs w:val="21"/>
        </w:rPr>
        <w:t xml:space="preserve"> superior hierárquico.</w:t>
      </w:r>
    </w:p>
    <w:p w:rsidR="00945B09" w:rsidRDefault="009217F5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c) </w:t>
      </w:r>
      <w:r w:rsidR="003844A0">
        <w:rPr>
          <w:rFonts w:ascii="Arial" w:hAnsi="Arial" w:cs="Arial"/>
          <w:sz w:val="21"/>
          <w:szCs w:val="21"/>
        </w:rPr>
        <w:t>F</w:t>
      </w:r>
      <w:r w:rsidR="002B7CA5">
        <w:rPr>
          <w:rFonts w:ascii="Arial" w:hAnsi="Arial" w:cs="Arial"/>
          <w:sz w:val="21"/>
          <w:szCs w:val="21"/>
        </w:rPr>
        <w:t xml:space="preserve">oram juntadas cópias autenticadas dos seguintes documentos: </w:t>
      </w:r>
      <w:r w:rsidR="002B7CA5" w:rsidRPr="002B7CA5">
        <w:rPr>
          <w:rFonts w:ascii="Arial" w:hAnsi="Arial" w:cs="Arial"/>
          <w:b/>
          <w:sz w:val="21"/>
          <w:szCs w:val="21"/>
        </w:rPr>
        <w:t>Boletim de Ocorrência</w:t>
      </w:r>
      <w:r w:rsidR="003844A0">
        <w:rPr>
          <w:rFonts w:ascii="Arial" w:hAnsi="Arial" w:cs="Arial"/>
          <w:b/>
          <w:sz w:val="21"/>
          <w:szCs w:val="21"/>
        </w:rPr>
        <w:t xml:space="preserve"> nº 0012-P/15-0184</w:t>
      </w:r>
      <w:r w:rsidR="00945B09">
        <w:rPr>
          <w:rFonts w:ascii="Arial" w:hAnsi="Arial" w:cs="Arial"/>
          <w:b/>
          <w:sz w:val="21"/>
          <w:szCs w:val="21"/>
        </w:rPr>
        <w:t>,</w:t>
      </w:r>
      <w:r w:rsidR="00945B09" w:rsidRPr="00945B09">
        <w:rPr>
          <w:rFonts w:ascii="Arial" w:hAnsi="Arial" w:cs="Arial"/>
          <w:sz w:val="21"/>
          <w:szCs w:val="21"/>
        </w:rPr>
        <w:t xml:space="preserve"> </w:t>
      </w:r>
      <w:r w:rsidR="002B7CA5">
        <w:rPr>
          <w:rFonts w:ascii="Arial" w:hAnsi="Arial" w:cs="Arial"/>
          <w:sz w:val="21"/>
          <w:szCs w:val="21"/>
        </w:rPr>
        <w:t>com detalhamento sobre o momento da apreensão</w:t>
      </w:r>
      <w:r w:rsidR="00945B09">
        <w:rPr>
          <w:rFonts w:ascii="Arial" w:hAnsi="Arial" w:cs="Arial"/>
          <w:sz w:val="21"/>
          <w:szCs w:val="21"/>
        </w:rPr>
        <w:t xml:space="preserve"> </w:t>
      </w:r>
      <w:r w:rsidR="00945B09" w:rsidRPr="00945B09">
        <w:rPr>
          <w:rFonts w:ascii="Arial" w:hAnsi="Arial" w:cs="Arial"/>
          <w:sz w:val="21"/>
          <w:szCs w:val="21"/>
        </w:rPr>
        <w:t xml:space="preserve">(fls. </w:t>
      </w:r>
      <w:r w:rsidR="003844A0">
        <w:rPr>
          <w:rFonts w:ascii="Arial" w:hAnsi="Arial" w:cs="Arial"/>
          <w:sz w:val="21"/>
          <w:szCs w:val="21"/>
        </w:rPr>
        <w:t>04</w:t>
      </w:r>
      <w:r w:rsidR="00945B09" w:rsidRPr="00945B09">
        <w:rPr>
          <w:rFonts w:ascii="Arial" w:hAnsi="Arial" w:cs="Arial"/>
          <w:sz w:val="21"/>
          <w:szCs w:val="21"/>
        </w:rPr>
        <w:t>/0</w:t>
      </w:r>
      <w:r w:rsidR="003844A0">
        <w:rPr>
          <w:rFonts w:ascii="Arial" w:hAnsi="Arial" w:cs="Arial"/>
          <w:sz w:val="21"/>
          <w:szCs w:val="21"/>
        </w:rPr>
        <w:t>5</w:t>
      </w:r>
      <w:r w:rsidR="00945B09" w:rsidRPr="00945B09">
        <w:rPr>
          <w:rFonts w:ascii="Arial" w:hAnsi="Arial" w:cs="Arial"/>
          <w:sz w:val="21"/>
          <w:szCs w:val="21"/>
        </w:rPr>
        <w:t>)</w:t>
      </w:r>
      <w:r w:rsidR="002B7CA5">
        <w:rPr>
          <w:rFonts w:ascii="Arial" w:hAnsi="Arial" w:cs="Arial"/>
          <w:sz w:val="21"/>
          <w:szCs w:val="21"/>
        </w:rPr>
        <w:t xml:space="preserve">; </w:t>
      </w:r>
      <w:r w:rsidR="002B7CA5">
        <w:rPr>
          <w:rFonts w:ascii="Arial" w:hAnsi="Arial" w:cs="Arial"/>
          <w:b/>
          <w:sz w:val="21"/>
          <w:szCs w:val="21"/>
        </w:rPr>
        <w:t xml:space="preserve">Auto de </w:t>
      </w:r>
      <w:r w:rsidR="003844A0">
        <w:rPr>
          <w:rFonts w:ascii="Arial" w:hAnsi="Arial" w:cs="Arial"/>
          <w:b/>
          <w:sz w:val="21"/>
          <w:szCs w:val="21"/>
        </w:rPr>
        <w:t>Apreensão</w:t>
      </w:r>
      <w:r w:rsidR="002B7CA5">
        <w:rPr>
          <w:rFonts w:ascii="Arial" w:hAnsi="Arial" w:cs="Arial"/>
          <w:b/>
          <w:sz w:val="21"/>
          <w:szCs w:val="21"/>
        </w:rPr>
        <w:t xml:space="preserve"> em Flagrante </w:t>
      </w:r>
      <w:r w:rsidR="003844A0">
        <w:rPr>
          <w:rFonts w:ascii="Arial" w:hAnsi="Arial" w:cs="Arial"/>
          <w:b/>
          <w:sz w:val="21"/>
          <w:szCs w:val="21"/>
        </w:rPr>
        <w:t xml:space="preserve">por Ato </w:t>
      </w:r>
      <w:proofErr w:type="spellStart"/>
      <w:r w:rsidR="003844A0">
        <w:rPr>
          <w:rFonts w:ascii="Arial" w:hAnsi="Arial" w:cs="Arial"/>
          <w:b/>
          <w:sz w:val="21"/>
          <w:szCs w:val="21"/>
        </w:rPr>
        <w:t>Infracional</w:t>
      </w:r>
      <w:proofErr w:type="spellEnd"/>
      <w:r w:rsidR="003844A0">
        <w:rPr>
          <w:rFonts w:ascii="Arial" w:hAnsi="Arial" w:cs="Arial"/>
          <w:b/>
          <w:sz w:val="21"/>
          <w:szCs w:val="21"/>
        </w:rPr>
        <w:t xml:space="preserve"> </w:t>
      </w:r>
      <w:r w:rsidR="002B7CA5">
        <w:rPr>
          <w:rFonts w:ascii="Arial" w:hAnsi="Arial" w:cs="Arial"/>
          <w:sz w:val="21"/>
          <w:szCs w:val="21"/>
        </w:rPr>
        <w:t xml:space="preserve">de </w:t>
      </w:r>
      <w:r w:rsidR="003844A0">
        <w:rPr>
          <w:rFonts w:ascii="Arial" w:hAnsi="Arial" w:cs="Arial"/>
          <w:sz w:val="21"/>
          <w:szCs w:val="21"/>
        </w:rPr>
        <w:t>Allan Victor Freire do Nascimento</w:t>
      </w:r>
      <w:r w:rsidR="00945B09">
        <w:rPr>
          <w:rFonts w:ascii="Arial" w:hAnsi="Arial" w:cs="Arial"/>
          <w:sz w:val="21"/>
          <w:szCs w:val="21"/>
        </w:rPr>
        <w:t xml:space="preserve">, </w:t>
      </w:r>
      <w:r w:rsidR="003844A0">
        <w:rPr>
          <w:rFonts w:ascii="Arial" w:hAnsi="Arial" w:cs="Arial"/>
          <w:sz w:val="21"/>
          <w:szCs w:val="21"/>
        </w:rPr>
        <w:lastRenderedPageBreak/>
        <w:t>apreendido</w:t>
      </w:r>
      <w:r w:rsidR="00945B09">
        <w:rPr>
          <w:rFonts w:ascii="Arial" w:hAnsi="Arial" w:cs="Arial"/>
          <w:sz w:val="21"/>
          <w:szCs w:val="21"/>
        </w:rPr>
        <w:t xml:space="preserve"> por </w:t>
      </w:r>
      <w:r w:rsidR="003844A0">
        <w:rPr>
          <w:rFonts w:ascii="Arial" w:hAnsi="Arial" w:cs="Arial"/>
          <w:sz w:val="21"/>
          <w:szCs w:val="21"/>
        </w:rPr>
        <w:t>ato equiparado ao crime de lesão corporal</w:t>
      </w:r>
      <w:r w:rsidR="00945B09">
        <w:rPr>
          <w:rFonts w:ascii="Arial" w:hAnsi="Arial" w:cs="Arial"/>
          <w:sz w:val="21"/>
          <w:szCs w:val="21"/>
        </w:rPr>
        <w:t xml:space="preserve"> (fls. </w:t>
      </w:r>
      <w:r w:rsidR="003844A0">
        <w:rPr>
          <w:rFonts w:ascii="Arial" w:hAnsi="Arial" w:cs="Arial"/>
          <w:sz w:val="21"/>
          <w:szCs w:val="21"/>
        </w:rPr>
        <w:t>06</w:t>
      </w:r>
      <w:r w:rsidR="00945B09">
        <w:rPr>
          <w:rFonts w:ascii="Arial" w:hAnsi="Arial" w:cs="Arial"/>
          <w:sz w:val="21"/>
          <w:szCs w:val="21"/>
        </w:rPr>
        <w:t>/0</w:t>
      </w:r>
      <w:r w:rsidR="003844A0">
        <w:rPr>
          <w:rFonts w:ascii="Arial" w:hAnsi="Arial" w:cs="Arial"/>
          <w:sz w:val="21"/>
          <w:szCs w:val="21"/>
        </w:rPr>
        <w:t>7)</w:t>
      </w:r>
      <w:r w:rsidR="00945B09">
        <w:rPr>
          <w:rFonts w:ascii="Arial" w:hAnsi="Arial" w:cs="Arial"/>
          <w:sz w:val="21"/>
          <w:szCs w:val="21"/>
        </w:rPr>
        <w:t xml:space="preserve">; </w:t>
      </w:r>
      <w:r w:rsidR="00945B09">
        <w:rPr>
          <w:rFonts w:ascii="Arial" w:hAnsi="Arial" w:cs="Arial"/>
          <w:b/>
          <w:sz w:val="21"/>
          <w:szCs w:val="21"/>
        </w:rPr>
        <w:t xml:space="preserve">Auto de Apresentação e Apreensão, </w:t>
      </w:r>
      <w:r w:rsidR="00945B09">
        <w:rPr>
          <w:rFonts w:ascii="Arial" w:hAnsi="Arial" w:cs="Arial"/>
          <w:sz w:val="21"/>
          <w:szCs w:val="21"/>
        </w:rPr>
        <w:t xml:space="preserve">com identificação da arma apreendida, qual seja um revolver </w:t>
      </w:r>
      <w:proofErr w:type="gramStart"/>
      <w:r w:rsidR="00945B09">
        <w:rPr>
          <w:rFonts w:ascii="Arial" w:hAnsi="Arial" w:cs="Arial"/>
          <w:sz w:val="21"/>
          <w:szCs w:val="21"/>
        </w:rPr>
        <w:t>calibre</w:t>
      </w:r>
      <w:r w:rsidR="003844A0">
        <w:rPr>
          <w:rFonts w:ascii="Arial" w:hAnsi="Arial" w:cs="Arial"/>
          <w:sz w:val="21"/>
          <w:szCs w:val="21"/>
        </w:rPr>
        <w:t xml:space="preserve"> </w:t>
      </w:r>
      <w:r w:rsidR="00945B09">
        <w:rPr>
          <w:rFonts w:ascii="Arial" w:hAnsi="Arial" w:cs="Arial"/>
          <w:sz w:val="21"/>
          <w:szCs w:val="21"/>
        </w:rPr>
        <w:t>.</w:t>
      </w:r>
      <w:proofErr w:type="gramEnd"/>
      <w:r w:rsidR="003844A0">
        <w:rPr>
          <w:rFonts w:ascii="Arial" w:hAnsi="Arial" w:cs="Arial"/>
          <w:sz w:val="21"/>
          <w:szCs w:val="21"/>
        </w:rPr>
        <w:t>32</w:t>
      </w:r>
      <w:r w:rsidR="00945B09">
        <w:rPr>
          <w:rFonts w:ascii="Arial" w:hAnsi="Arial" w:cs="Arial"/>
          <w:sz w:val="21"/>
          <w:szCs w:val="21"/>
        </w:rPr>
        <w:t xml:space="preserve">, </w:t>
      </w:r>
      <w:r w:rsidR="003844A0">
        <w:rPr>
          <w:rFonts w:ascii="Arial" w:hAnsi="Arial" w:cs="Arial"/>
          <w:sz w:val="21"/>
          <w:szCs w:val="21"/>
        </w:rPr>
        <w:t>sem marca aparente</w:t>
      </w:r>
      <w:r w:rsidR="00945B09">
        <w:rPr>
          <w:rFonts w:ascii="Arial" w:hAnsi="Arial" w:cs="Arial"/>
          <w:sz w:val="21"/>
          <w:szCs w:val="21"/>
        </w:rPr>
        <w:t xml:space="preserve">, com numeração </w:t>
      </w:r>
      <w:r w:rsidR="003844A0">
        <w:rPr>
          <w:rFonts w:ascii="Arial" w:hAnsi="Arial" w:cs="Arial"/>
          <w:sz w:val="21"/>
          <w:szCs w:val="21"/>
        </w:rPr>
        <w:t>57493</w:t>
      </w:r>
      <w:r w:rsidR="00945B09">
        <w:rPr>
          <w:rFonts w:ascii="Arial" w:hAnsi="Arial" w:cs="Arial"/>
          <w:sz w:val="21"/>
          <w:szCs w:val="21"/>
        </w:rPr>
        <w:t xml:space="preserve"> </w:t>
      </w:r>
      <w:r w:rsidR="003844A0">
        <w:rPr>
          <w:rFonts w:ascii="Arial" w:hAnsi="Arial" w:cs="Arial"/>
          <w:sz w:val="21"/>
          <w:szCs w:val="21"/>
        </w:rPr>
        <w:t>e 06 (seis) munições calibre .32, intactas (fl. 08)</w:t>
      </w:r>
      <w:r w:rsidR="002B7CA5">
        <w:rPr>
          <w:rFonts w:ascii="Arial" w:hAnsi="Arial" w:cs="Arial"/>
          <w:b/>
          <w:sz w:val="21"/>
          <w:szCs w:val="21"/>
        </w:rPr>
        <w:t>;</w:t>
      </w:r>
      <w:r w:rsidR="00945B09">
        <w:rPr>
          <w:rFonts w:ascii="Arial" w:hAnsi="Arial" w:cs="Arial"/>
          <w:b/>
          <w:sz w:val="21"/>
          <w:szCs w:val="21"/>
        </w:rPr>
        <w:t xml:space="preserve"> Boletim de Ocorrência Unificado </w:t>
      </w:r>
      <w:r w:rsidR="00945B09" w:rsidRPr="00945B09">
        <w:rPr>
          <w:rFonts w:ascii="Arial" w:hAnsi="Arial" w:cs="Arial"/>
          <w:sz w:val="21"/>
          <w:szCs w:val="21"/>
        </w:rPr>
        <w:t xml:space="preserve">(fls. </w:t>
      </w:r>
      <w:r w:rsidR="003844A0">
        <w:rPr>
          <w:rFonts w:ascii="Arial" w:hAnsi="Arial" w:cs="Arial"/>
          <w:sz w:val="21"/>
          <w:szCs w:val="21"/>
        </w:rPr>
        <w:t>09</w:t>
      </w:r>
      <w:r w:rsidR="00945B09">
        <w:rPr>
          <w:rFonts w:ascii="Arial" w:hAnsi="Arial" w:cs="Arial"/>
          <w:sz w:val="21"/>
          <w:szCs w:val="21"/>
        </w:rPr>
        <w:t>/</w:t>
      </w:r>
      <w:r w:rsidR="003844A0">
        <w:rPr>
          <w:rFonts w:ascii="Arial" w:hAnsi="Arial" w:cs="Arial"/>
          <w:sz w:val="21"/>
          <w:szCs w:val="21"/>
        </w:rPr>
        <w:t>10</w:t>
      </w:r>
      <w:r w:rsidR="00945B09" w:rsidRPr="00945B09">
        <w:rPr>
          <w:rFonts w:ascii="Arial" w:hAnsi="Arial" w:cs="Arial"/>
          <w:sz w:val="21"/>
          <w:szCs w:val="21"/>
        </w:rPr>
        <w:t>)</w:t>
      </w:r>
      <w:r w:rsidR="00945B09">
        <w:rPr>
          <w:rFonts w:ascii="Arial" w:hAnsi="Arial" w:cs="Arial"/>
          <w:sz w:val="21"/>
          <w:szCs w:val="21"/>
        </w:rPr>
        <w:t>.</w:t>
      </w:r>
    </w:p>
    <w:p w:rsidR="00826454" w:rsidRDefault="009217F5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d) </w:t>
      </w:r>
      <w:r w:rsidR="002C0EBC" w:rsidRPr="000D5EFE">
        <w:rPr>
          <w:rFonts w:ascii="Arial" w:hAnsi="Arial" w:cs="Arial"/>
          <w:sz w:val="21"/>
          <w:szCs w:val="21"/>
        </w:rPr>
        <w:t>Às f</w:t>
      </w:r>
      <w:r w:rsidR="001C1E8C" w:rsidRPr="000D5EFE">
        <w:rPr>
          <w:rFonts w:ascii="Arial" w:hAnsi="Arial" w:cs="Arial"/>
          <w:sz w:val="21"/>
          <w:szCs w:val="21"/>
        </w:rPr>
        <w:t xml:space="preserve">ls. </w:t>
      </w:r>
      <w:r w:rsidR="002C6C7B">
        <w:rPr>
          <w:rFonts w:ascii="Arial" w:hAnsi="Arial" w:cs="Arial"/>
          <w:sz w:val="21"/>
          <w:szCs w:val="21"/>
        </w:rPr>
        <w:t>11</w:t>
      </w:r>
      <w:r w:rsidR="00945B09">
        <w:rPr>
          <w:rFonts w:ascii="Arial" w:hAnsi="Arial" w:cs="Arial"/>
          <w:sz w:val="21"/>
          <w:szCs w:val="21"/>
        </w:rPr>
        <w:t>/</w:t>
      </w:r>
      <w:r w:rsidR="002C6C7B">
        <w:rPr>
          <w:rFonts w:ascii="Arial" w:hAnsi="Arial" w:cs="Arial"/>
          <w:sz w:val="21"/>
          <w:szCs w:val="21"/>
        </w:rPr>
        <w:t>13</w:t>
      </w:r>
      <w:r w:rsidR="00D7562B" w:rsidRPr="000D5EFE">
        <w:rPr>
          <w:rFonts w:ascii="Arial" w:hAnsi="Arial" w:cs="Arial"/>
          <w:sz w:val="21"/>
          <w:szCs w:val="21"/>
        </w:rPr>
        <w:t xml:space="preserve"> </w:t>
      </w:r>
      <w:r w:rsidR="00F7266A" w:rsidRPr="000D5EFE">
        <w:rPr>
          <w:rFonts w:ascii="Arial" w:hAnsi="Arial" w:cs="Arial"/>
          <w:sz w:val="21"/>
          <w:szCs w:val="21"/>
        </w:rPr>
        <w:t>consta</w:t>
      </w:r>
      <w:r w:rsidR="00945B09">
        <w:rPr>
          <w:rFonts w:ascii="Arial" w:hAnsi="Arial" w:cs="Arial"/>
          <w:sz w:val="21"/>
          <w:szCs w:val="21"/>
        </w:rPr>
        <w:t xml:space="preserve">m cópias autenticadas </w:t>
      </w:r>
      <w:r w:rsidR="00826454">
        <w:rPr>
          <w:rFonts w:ascii="Arial" w:hAnsi="Arial" w:cs="Arial"/>
          <w:sz w:val="21"/>
          <w:szCs w:val="21"/>
        </w:rPr>
        <w:t xml:space="preserve">dos </w:t>
      </w:r>
      <w:r w:rsidR="00945B09">
        <w:rPr>
          <w:rFonts w:ascii="Arial" w:hAnsi="Arial" w:cs="Arial"/>
          <w:sz w:val="21"/>
          <w:szCs w:val="21"/>
        </w:rPr>
        <w:t>documentos pessoais dos policiais militares a serem indenizados</w:t>
      </w:r>
      <w:r w:rsidR="00826454">
        <w:rPr>
          <w:rFonts w:ascii="Arial" w:hAnsi="Arial" w:cs="Arial"/>
          <w:sz w:val="21"/>
          <w:szCs w:val="21"/>
        </w:rPr>
        <w:t xml:space="preserve">, bem como juntada às fls. </w:t>
      </w:r>
      <w:r w:rsidR="002C6C7B">
        <w:rPr>
          <w:rFonts w:ascii="Arial" w:hAnsi="Arial" w:cs="Arial"/>
          <w:sz w:val="21"/>
          <w:szCs w:val="21"/>
        </w:rPr>
        <w:t>14</w:t>
      </w:r>
      <w:r w:rsidR="00826454">
        <w:rPr>
          <w:rFonts w:ascii="Arial" w:hAnsi="Arial" w:cs="Arial"/>
          <w:sz w:val="21"/>
          <w:szCs w:val="21"/>
        </w:rPr>
        <w:t>, de certidão exarada pelo C</w:t>
      </w:r>
      <w:r w:rsidR="0040154B">
        <w:rPr>
          <w:rFonts w:ascii="Arial" w:hAnsi="Arial" w:cs="Arial"/>
          <w:sz w:val="21"/>
          <w:szCs w:val="21"/>
        </w:rPr>
        <w:t xml:space="preserve">omandante </w:t>
      </w:r>
      <w:r w:rsidR="00826454">
        <w:rPr>
          <w:rFonts w:ascii="Arial" w:hAnsi="Arial" w:cs="Arial"/>
          <w:sz w:val="21"/>
          <w:szCs w:val="21"/>
        </w:rPr>
        <w:t>do 4º BPM acerca da lotação dos requerentes.</w:t>
      </w:r>
    </w:p>
    <w:p w:rsidR="00AD12DE" w:rsidRDefault="00826454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ins w:id="3" w:author="adriana.araujo" w:date="2016-09-30T15:45:00Z"/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e) </w:t>
      </w:r>
      <w:r w:rsidRPr="000D5EFE">
        <w:rPr>
          <w:rFonts w:ascii="Arial" w:hAnsi="Arial" w:cs="Arial"/>
          <w:sz w:val="21"/>
          <w:szCs w:val="21"/>
        </w:rPr>
        <w:t xml:space="preserve">Às fls. </w:t>
      </w:r>
      <w:r w:rsidR="002C6C7B">
        <w:rPr>
          <w:rFonts w:ascii="Arial" w:hAnsi="Arial" w:cs="Arial"/>
          <w:sz w:val="21"/>
          <w:szCs w:val="21"/>
        </w:rPr>
        <w:t>15</w:t>
      </w:r>
      <w:r w:rsidRPr="000D5EF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verifica-se Despacho nº </w:t>
      </w:r>
      <w:r w:rsidR="002C6C7B">
        <w:rPr>
          <w:rFonts w:ascii="Arial" w:hAnsi="Arial" w:cs="Arial"/>
          <w:sz w:val="21"/>
          <w:szCs w:val="21"/>
        </w:rPr>
        <w:t>378/2015</w:t>
      </w:r>
      <w:r>
        <w:rPr>
          <w:rFonts w:ascii="Arial" w:hAnsi="Arial" w:cs="Arial"/>
          <w:sz w:val="21"/>
          <w:szCs w:val="21"/>
        </w:rPr>
        <w:t xml:space="preserve"> – GSCG/ASS, </w:t>
      </w:r>
      <w:ins w:id="4" w:author="adriana.araujo" w:date="2016-09-30T15:45:00Z">
        <w:r w:rsidR="00AD12DE">
          <w:rPr>
            <w:rFonts w:ascii="Arial" w:hAnsi="Arial" w:cs="Arial"/>
            <w:sz w:val="21"/>
            <w:szCs w:val="21"/>
          </w:rPr>
          <w:t xml:space="preserve">datado de 29.01.2016, </w:t>
        </w:r>
      </w:ins>
      <w:ins w:id="5" w:author="adriana.araujo" w:date="2016-09-30T15:42:00Z">
        <w:r w:rsidR="00AD12DE">
          <w:rPr>
            <w:rFonts w:ascii="Arial" w:hAnsi="Arial" w:cs="Arial"/>
            <w:sz w:val="21"/>
            <w:szCs w:val="21"/>
          </w:rPr>
          <w:t xml:space="preserve">de lavra do </w:t>
        </w:r>
      </w:ins>
      <w:del w:id="6" w:author="adriana.araujo" w:date="2016-09-30T15:42:00Z">
        <w:r w:rsidDel="00AD12DE">
          <w:rPr>
            <w:rFonts w:ascii="Arial" w:hAnsi="Arial" w:cs="Arial"/>
            <w:sz w:val="21"/>
            <w:szCs w:val="21"/>
          </w:rPr>
          <w:delText xml:space="preserve">com autorização </w:delText>
        </w:r>
      </w:del>
      <w:proofErr w:type="spellStart"/>
      <w:r>
        <w:rPr>
          <w:rFonts w:ascii="Arial" w:hAnsi="Arial" w:cs="Arial"/>
          <w:sz w:val="21"/>
          <w:szCs w:val="21"/>
        </w:rPr>
        <w:t>do</w:t>
      </w:r>
      <w:proofErr w:type="spellEnd"/>
      <w:r>
        <w:rPr>
          <w:rFonts w:ascii="Arial" w:hAnsi="Arial" w:cs="Arial"/>
          <w:sz w:val="21"/>
          <w:szCs w:val="21"/>
        </w:rPr>
        <w:t xml:space="preserve"> Subcomandante Geral da PMAL </w:t>
      </w:r>
      <w:ins w:id="7" w:author="adriana.araujo" w:date="2016-09-30T15:42:00Z">
        <w:r w:rsidR="00AD12DE">
          <w:rPr>
            <w:rFonts w:ascii="Arial" w:hAnsi="Arial" w:cs="Arial"/>
            <w:sz w:val="21"/>
            <w:szCs w:val="21"/>
          </w:rPr>
          <w:t>encaminhando os autos a SSPAL, para provid</w:t>
        </w:r>
      </w:ins>
      <w:ins w:id="8" w:author="adriana.araujo" w:date="2016-09-30T15:43:00Z">
        <w:r w:rsidR="00AD12DE">
          <w:rPr>
            <w:rFonts w:ascii="Arial" w:hAnsi="Arial" w:cs="Arial"/>
            <w:sz w:val="21"/>
            <w:szCs w:val="21"/>
          </w:rPr>
          <w:t xml:space="preserve">ências quanto </w:t>
        </w:r>
        <w:proofErr w:type="gramStart"/>
        <w:r w:rsidR="00AD12DE">
          <w:rPr>
            <w:rFonts w:ascii="Arial" w:hAnsi="Arial" w:cs="Arial"/>
            <w:sz w:val="21"/>
            <w:szCs w:val="21"/>
          </w:rPr>
          <w:t>a</w:t>
        </w:r>
        <w:proofErr w:type="gramEnd"/>
        <w:r w:rsidR="00AD12DE">
          <w:rPr>
            <w:rFonts w:ascii="Arial" w:hAnsi="Arial" w:cs="Arial"/>
            <w:sz w:val="21"/>
            <w:szCs w:val="21"/>
          </w:rPr>
          <w:t xml:space="preserve"> indenização dos policiais militares, coforme listado, </w:t>
        </w:r>
      </w:ins>
      <w:del w:id="9" w:author="adriana.araujo" w:date="2016-09-30T15:43:00Z">
        <w:r w:rsidDel="00AD12DE">
          <w:rPr>
            <w:rFonts w:ascii="Arial" w:hAnsi="Arial" w:cs="Arial"/>
            <w:sz w:val="21"/>
            <w:szCs w:val="21"/>
          </w:rPr>
          <w:delText>para autorização da indenização pleiteada,</w:delText>
        </w:r>
      </w:del>
      <w:r>
        <w:rPr>
          <w:rFonts w:ascii="Arial" w:hAnsi="Arial" w:cs="Arial"/>
          <w:sz w:val="21"/>
          <w:szCs w:val="21"/>
        </w:rPr>
        <w:t xml:space="preserve"> </w:t>
      </w:r>
    </w:p>
    <w:p w:rsidR="00826454" w:rsidRDefault="00AD12DE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ins w:id="10" w:author="adriana.araujo" w:date="2016-09-30T15:45:00Z">
        <w:r>
          <w:rPr>
            <w:rFonts w:ascii="Arial" w:hAnsi="Arial" w:cs="Arial"/>
            <w:sz w:val="21"/>
            <w:szCs w:val="21"/>
          </w:rPr>
          <w:t xml:space="preserve">f) </w:t>
        </w:r>
      </w:ins>
      <w:del w:id="11" w:author="adriana.araujo" w:date="2016-09-30T15:45:00Z">
        <w:r w:rsidR="002C6C7B" w:rsidDel="00AD12DE">
          <w:rPr>
            <w:rFonts w:ascii="Arial" w:hAnsi="Arial" w:cs="Arial"/>
            <w:sz w:val="21"/>
            <w:szCs w:val="21"/>
          </w:rPr>
          <w:delText>e,</w:delText>
        </w:r>
      </w:del>
      <w:proofErr w:type="spellStart"/>
      <w:ins w:id="12" w:author="adriana.araujo" w:date="2016-09-30T15:45:00Z">
        <w:r>
          <w:rPr>
            <w:rFonts w:ascii="Arial" w:hAnsi="Arial" w:cs="Arial"/>
            <w:sz w:val="21"/>
            <w:szCs w:val="21"/>
          </w:rPr>
          <w:t>A</w:t>
        </w:r>
      </w:ins>
      <w:del w:id="13" w:author="adriana.araujo" w:date="2016-09-30T15:45:00Z">
        <w:r w:rsidR="002C6C7B" w:rsidDel="00AD12DE">
          <w:rPr>
            <w:rFonts w:ascii="Arial" w:hAnsi="Arial" w:cs="Arial"/>
            <w:sz w:val="21"/>
            <w:szCs w:val="21"/>
          </w:rPr>
          <w:delText xml:space="preserve"> à</w:delText>
        </w:r>
      </w:del>
      <w:r w:rsidR="002C6C7B">
        <w:rPr>
          <w:rFonts w:ascii="Arial" w:hAnsi="Arial" w:cs="Arial"/>
          <w:sz w:val="21"/>
          <w:szCs w:val="21"/>
        </w:rPr>
        <w:t xml:space="preserve">s </w:t>
      </w:r>
      <w:proofErr w:type="spellEnd"/>
      <w:r w:rsidR="002C6C7B">
        <w:rPr>
          <w:rFonts w:ascii="Arial" w:hAnsi="Arial" w:cs="Arial"/>
          <w:sz w:val="21"/>
          <w:szCs w:val="21"/>
        </w:rPr>
        <w:t>fls. 16, segue</w:t>
      </w:r>
      <w:r w:rsidR="00826454">
        <w:rPr>
          <w:rFonts w:ascii="Arial" w:hAnsi="Arial" w:cs="Arial"/>
          <w:sz w:val="21"/>
          <w:szCs w:val="21"/>
        </w:rPr>
        <w:t xml:space="preserve"> </w:t>
      </w:r>
      <w:ins w:id="14" w:author="adriana.araujo" w:date="2016-09-30T15:44:00Z">
        <w:r>
          <w:rPr>
            <w:rFonts w:ascii="Arial" w:hAnsi="Arial" w:cs="Arial"/>
            <w:sz w:val="21"/>
            <w:szCs w:val="21"/>
          </w:rPr>
          <w:t xml:space="preserve">certidão, </w:t>
        </w:r>
      </w:ins>
      <w:ins w:id="15" w:author="adriana.araujo" w:date="2016-09-30T15:46:00Z">
        <w:r>
          <w:rPr>
            <w:rFonts w:ascii="Arial" w:hAnsi="Arial" w:cs="Arial"/>
            <w:sz w:val="21"/>
            <w:szCs w:val="21"/>
          </w:rPr>
          <w:t xml:space="preserve">datada de 16.02.2016, de lavra do </w:t>
        </w:r>
        <w:r>
          <w:rPr>
            <w:rFonts w:ascii="Arial" w:hAnsi="Arial" w:cs="Arial"/>
            <w:sz w:val="21"/>
            <w:szCs w:val="21"/>
          </w:rPr>
          <w:t>Secretário Executivo de Políticas de Segurança Pública</w:t>
        </w:r>
        <w:r>
          <w:rPr>
            <w:rFonts w:ascii="Arial" w:hAnsi="Arial" w:cs="Arial"/>
            <w:sz w:val="21"/>
            <w:szCs w:val="21"/>
          </w:rPr>
          <w:t>,</w:t>
        </w:r>
        <w:r>
          <w:rPr>
            <w:rFonts w:ascii="Arial" w:hAnsi="Arial" w:cs="Arial"/>
            <w:sz w:val="21"/>
            <w:szCs w:val="21"/>
          </w:rPr>
          <w:t xml:space="preserve"> </w:t>
        </w:r>
      </w:ins>
      <w:ins w:id="16" w:author="adriana.araujo" w:date="2016-09-30T15:44:00Z">
        <w:r>
          <w:rPr>
            <w:rFonts w:ascii="Arial" w:hAnsi="Arial" w:cs="Arial"/>
            <w:sz w:val="21"/>
            <w:szCs w:val="21"/>
          </w:rPr>
          <w:t>para fins de liberação/</w:t>
        </w:r>
      </w:ins>
      <w:r w:rsidR="00826454">
        <w:rPr>
          <w:rFonts w:ascii="Arial" w:hAnsi="Arial" w:cs="Arial"/>
          <w:sz w:val="21"/>
          <w:szCs w:val="21"/>
        </w:rPr>
        <w:t>autorização de pagamento</w:t>
      </w:r>
      <w:ins w:id="17" w:author="adriana.araujo" w:date="2016-09-30T15:44:00Z">
        <w:r>
          <w:rPr>
            <w:rFonts w:ascii="Arial" w:hAnsi="Arial" w:cs="Arial"/>
            <w:sz w:val="21"/>
            <w:szCs w:val="21"/>
          </w:rPr>
          <w:t xml:space="preserve">, de que os autos estão </w:t>
        </w:r>
      </w:ins>
      <w:ins w:id="18" w:author="adriana.araujo" w:date="2016-09-30T15:45:00Z">
        <w:r>
          <w:rPr>
            <w:rFonts w:ascii="Arial" w:hAnsi="Arial" w:cs="Arial"/>
            <w:sz w:val="21"/>
            <w:szCs w:val="21"/>
          </w:rPr>
          <w:t>instruídos</w:t>
        </w:r>
      </w:ins>
      <w:ins w:id="19" w:author="adriana.araujo" w:date="2016-09-30T15:44:00Z">
        <w:r>
          <w:rPr>
            <w:rFonts w:ascii="Arial" w:hAnsi="Arial" w:cs="Arial"/>
            <w:sz w:val="21"/>
            <w:szCs w:val="21"/>
          </w:rPr>
          <w:t xml:space="preserve"> </w:t>
        </w:r>
      </w:ins>
      <w:ins w:id="20" w:author="adriana.araujo" w:date="2016-09-30T15:45:00Z">
        <w:r>
          <w:rPr>
            <w:rFonts w:ascii="Arial" w:hAnsi="Arial" w:cs="Arial"/>
            <w:sz w:val="21"/>
            <w:szCs w:val="21"/>
          </w:rPr>
          <w:t xml:space="preserve">conforme a </w:t>
        </w:r>
        <w:proofErr w:type="gramStart"/>
        <w:r>
          <w:rPr>
            <w:rFonts w:ascii="Arial" w:hAnsi="Arial" w:cs="Arial"/>
            <w:sz w:val="21"/>
            <w:szCs w:val="21"/>
          </w:rPr>
          <w:t>legislação</w:t>
        </w:r>
      </w:ins>
      <w:ins w:id="21" w:author="adriana.araujo" w:date="2016-09-30T15:46:00Z">
        <w:r>
          <w:rPr>
            <w:rFonts w:ascii="Arial" w:hAnsi="Arial" w:cs="Arial"/>
            <w:sz w:val="21"/>
            <w:szCs w:val="21"/>
          </w:rPr>
          <w:t>.</w:t>
        </w:r>
      </w:ins>
      <w:proofErr w:type="gramEnd"/>
      <w:del w:id="22" w:author="adriana.araujo" w:date="2016-09-30T15:45:00Z">
        <w:r w:rsidR="00826454" w:rsidDel="00AD12DE">
          <w:rPr>
            <w:rFonts w:ascii="Arial" w:hAnsi="Arial" w:cs="Arial"/>
            <w:sz w:val="21"/>
            <w:szCs w:val="21"/>
          </w:rPr>
          <w:delText xml:space="preserve"> pelo</w:delText>
        </w:r>
      </w:del>
      <w:del w:id="23" w:author="adriana.araujo" w:date="2016-09-30T15:46:00Z">
        <w:r w:rsidR="00826454" w:rsidDel="00AD12DE">
          <w:rPr>
            <w:rFonts w:ascii="Arial" w:hAnsi="Arial" w:cs="Arial"/>
            <w:sz w:val="21"/>
            <w:szCs w:val="21"/>
          </w:rPr>
          <w:delText xml:space="preserve"> Secretário Executivo de</w:delText>
        </w:r>
        <w:r w:rsidR="002C6C7B" w:rsidDel="00AD12DE">
          <w:rPr>
            <w:rFonts w:ascii="Arial" w:hAnsi="Arial" w:cs="Arial"/>
            <w:sz w:val="21"/>
            <w:szCs w:val="21"/>
          </w:rPr>
          <w:delText xml:space="preserve"> Políticas de Segurança Pública</w:delText>
        </w:r>
        <w:r w:rsidR="00826454" w:rsidDel="00AD12DE">
          <w:rPr>
            <w:rFonts w:ascii="Arial" w:hAnsi="Arial" w:cs="Arial"/>
            <w:sz w:val="21"/>
            <w:szCs w:val="21"/>
          </w:rPr>
          <w:delText>.</w:delText>
        </w:r>
      </w:del>
    </w:p>
    <w:p w:rsidR="009B3A36" w:rsidRDefault="00826454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f) </w:t>
      </w:r>
      <w:r w:rsidRPr="000D5EFE">
        <w:rPr>
          <w:rFonts w:ascii="Arial" w:hAnsi="Arial" w:cs="Arial"/>
          <w:sz w:val="21"/>
          <w:szCs w:val="21"/>
        </w:rPr>
        <w:t xml:space="preserve">Às fls. </w:t>
      </w:r>
      <w:r w:rsidR="002C6C7B">
        <w:rPr>
          <w:rFonts w:ascii="Arial" w:hAnsi="Arial" w:cs="Arial"/>
          <w:sz w:val="21"/>
          <w:szCs w:val="21"/>
        </w:rPr>
        <w:t>17</w:t>
      </w:r>
      <w:r>
        <w:rPr>
          <w:rFonts w:ascii="Arial" w:hAnsi="Arial" w:cs="Arial"/>
          <w:sz w:val="21"/>
          <w:szCs w:val="21"/>
        </w:rPr>
        <w:t xml:space="preserve"> segue Portaria nº </w:t>
      </w:r>
      <w:r w:rsidR="002C6C7B">
        <w:rPr>
          <w:rFonts w:ascii="Arial" w:hAnsi="Arial" w:cs="Arial"/>
          <w:sz w:val="21"/>
          <w:szCs w:val="21"/>
        </w:rPr>
        <w:t>300</w:t>
      </w:r>
      <w:r>
        <w:rPr>
          <w:rFonts w:ascii="Arial" w:hAnsi="Arial" w:cs="Arial"/>
          <w:sz w:val="21"/>
          <w:szCs w:val="21"/>
        </w:rPr>
        <w:t>/GS/2016, da lavra do então Secretário de Estado da Segurança Pública</w:t>
      </w:r>
      <w:r w:rsidR="00CD7699">
        <w:rPr>
          <w:rFonts w:ascii="Arial" w:hAnsi="Arial" w:cs="Arial"/>
          <w:sz w:val="21"/>
          <w:szCs w:val="21"/>
        </w:rPr>
        <w:t xml:space="preserve">, com concessão das verbas indenizatórias objeto dos autos, </w:t>
      </w:r>
      <w:r w:rsidR="002C6C7B">
        <w:rPr>
          <w:rFonts w:ascii="Arial" w:hAnsi="Arial" w:cs="Arial"/>
          <w:sz w:val="21"/>
          <w:szCs w:val="21"/>
        </w:rPr>
        <w:t xml:space="preserve">e, às fls. 18, segue </w:t>
      </w:r>
      <w:r w:rsidR="009B3A36">
        <w:rPr>
          <w:rFonts w:ascii="Arial" w:hAnsi="Arial" w:cs="Arial"/>
          <w:sz w:val="21"/>
          <w:szCs w:val="21"/>
        </w:rPr>
        <w:t xml:space="preserve">publicação </w:t>
      </w:r>
      <w:r w:rsidR="002C6C7B">
        <w:rPr>
          <w:rFonts w:ascii="Arial" w:hAnsi="Arial" w:cs="Arial"/>
          <w:sz w:val="21"/>
          <w:szCs w:val="21"/>
        </w:rPr>
        <w:t xml:space="preserve">da referida portaria </w:t>
      </w:r>
      <w:r w:rsidR="009B3A36">
        <w:rPr>
          <w:rFonts w:ascii="Arial" w:hAnsi="Arial" w:cs="Arial"/>
          <w:sz w:val="21"/>
          <w:szCs w:val="21"/>
        </w:rPr>
        <w:t xml:space="preserve">no Diário Oficial do Estado de </w:t>
      </w:r>
      <w:r w:rsidR="002C6C7B">
        <w:rPr>
          <w:rFonts w:ascii="Arial" w:hAnsi="Arial" w:cs="Arial"/>
          <w:sz w:val="21"/>
          <w:szCs w:val="21"/>
        </w:rPr>
        <w:t>09</w:t>
      </w:r>
      <w:r w:rsidR="009B3A36">
        <w:rPr>
          <w:rFonts w:ascii="Arial" w:hAnsi="Arial" w:cs="Arial"/>
          <w:sz w:val="21"/>
          <w:szCs w:val="21"/>
        </w:rPr>
        <w:t>/03/2016.</w:t>
      </w:r>
    </w:p>
    <w:p w:rsidR="002C6C7B" w:rsidRDefault="007449DB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g) Às fls.</w:t>
      </w:r>
      <w:r w:rsidR="002C6C7B">
        <w:rPr>
          <w:rFonts w:ascii="Arial" w:hAnsi="Arial" w:cs="Arial"/>
          <w:sz w:val="21"/>
          <w:szCs w:val="21"/>
        </w:rPr>
        <w:t>19/22 segue relação processual de indenizações a serem concedidas, aduzida no Despacho nº 009/GS/2016, com detalhamento por beneficiário apresentado na planilha acostada às fls. 24/37 e replicado no Despacho nº 0883/GS/AE/2016</w:t>
      </w:r>
      <w:r w:rsidR="005A7DEC">
        <w:rPr>
          <w:rFonts w:ascii="Arial" w:hAnsi="Arial" w:cs="Arial"/>
          <w:sz w:val="21"/>
          <w:szCs w:val="21"/>
        </w:rPr>
        <w:t xml:space="preserve"> (fls. 40/43), publicado no DOE/AL, às fls. 44/45.</w:t>
      </w:r>
    </w:p>
    <w:p w:rsidR="006A3063" w:rsidRDefault="002C6C7B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ins w:id="24" w:author="adriana.araujo" w:date="2016-09-30T15:39:00Z"/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</w:t>
      </w:r>
      <w:r w:rsidR="009B3A36">
        <w:rPr>
          <w:rFonts w:ascii="Arial" w:hAnsi="Arial" w:cs="Arial"/>
          <w:sz w:val="21"/>
          <w:szCs w:val="21"/>
        </w:rPr>
        <w:t xml:space="preserve">) Às fls. </w:t>
      </w:r>
      <w:r>
        <w:rPr>
          <w:rFonts w:ascii="Arial" w:hAnsi="Arial" w:cs="Arial"/>
          <w:sz w:val="21"/>
          <w:szCs w:val="21"/>
        </w:rPr>
        <w:t>23</w:t>
      </w:r>
      <w:r w:rsidR="009B3A36">
        <w:rPr>
          <w:rFonts w:ascii="Arial" w:hAnsi="Arial" w:cs="Arial"/>
          <w:sz w:val="21"/>
          <w:szCs w:val="21"/>
        </w:rPr>
        <w:t xml:space="preserve"> consta Despacho nº 00123/SUPOFC/2016</w:t>
      </w:r>
      <w:r w:rsidR="006A3063">
        <w:rPr>
          <w:rFonts w:ascii="Arial" w:hAnsi="Arial" w:cs="Arial"/>
          <w:sz w:val="21"/>
          <w:szCs w:val="21"/>
        </w:rPr>
        <w:t xml:space="preserve"> com indicação da dotação orçamentária, evidenciando a natureza de despesas de exercício anterior.</w:t>
      </w:r>
    </w:p>
    <w:p w:rsidR="00A36DCF" w:rsidRDefault="00A36DCF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ins w:id="25" w:author="adriana.araujo" w:date="2016-09-30T15:40:00Z">
        <w:r>
          <w:rPr>
            <w:rFonts w:ascii="Arial" w:hAnsi="Arial" w:cs="Arial"/>
            <w:sz w:val="21"/>
            <w:szCs w:val="21"/>
          </w:rPr>
          <w:t xml:space="preserve">Tem um lapso entre as folhas 23 e 46. O que </w:t>
        </w:r>
        <w:proofErr w:type="gramStart"/>
        <w:r>
          <w:rPr>
            <w:rFonts w:ascii="Arial" w:hAnsi="Arial" w:cs="Arial"/>
            <w:sz w:val="21"/>
            <w:szCs w:val="21"/>
          </w:rPr>
          <w:t>consta ?</w:t>
        </w:r>
        <w:proofErr w:type="gramEnd"/>
        <w:r>
          <w:rPr>
            <w:rFonts w:ascii="Arial" w:hAnsi="Arial" w:cs="Arial"/>
            <w:sz w:val="21"/>
            <w:szCs w:val="21"/>
          </w:rPr>
          <w:t xml:space="preserve">?? </w:t>
        </w:r>
        <w:proofErr w:type="gramStart"/>
        <w:r>
          <w:rPr>
            <w:rFonts w:ascii="Arial" w:hAnsi="Arial" w:cs="Arial"/>
            <w:sz w:val="21"/>
            <w:szCs w:val="21"/>
          </w:rPr>
          <w:t>Inserir !</w:t>
        </w:r>
      </w:ins>
      <w:proofErr w:type="gramEnd"/>
    </w:p>
    <w:p w:rsidR="00F253BA" w:rsidRPr="000D5EFE" w:rsidRDefault="00B76B30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</w:t>
      </w:r>
      <w:r w:rsidR="009217F5">
        <w:rPr>
          <w:rFonts w:ascii="Arial" w:hAnsi="Arial" w:cs="Arial"/>
          <w:sz w:val="21"/>
          <w:szCs w:val="21"/>
        </w:rPr>
        <w:t xml:space="preserve">) </w:t>
      </w:r>
      <w:r w:rsidR="00C05066" w:rsidRPr="000D5EFE">
        <w:rPr>
          <w:rFonts w:ascii="Arial" w:hAnsi="Arial" w:cs="Arial"/>
          <w:sz w:val="21"/>
          <w:szCs w:val="21"/>
        </w:rPr>
        <w:t>Às f</w:t>
      </w:r>
      <w:r w:rsidR="001C1E8C" w:rsidRPr="000D5EFE">
        <w:rPr>
          <w:rFonts w:ascii="Arial" w:hAnsi="Arial" w:cs="Arial"/>
          <w:sz w:val="21"/>
          <w:szCs w:val="21"/>
        </w:rPr>
        <w:t xml:space="preserve">ls. </w:t>
      </w:r>
      <w:r w:rsidR="005A7DEC">
        <w:rPr>
          <w:rFonts w:ascii="Arial" w:hAnsi="Arial" w:cs="Arial"/>
          <w:sz w:val="21"/>
          <w:szCs w:val="21"/>
        </w:rPr>
        <w:t>46</w:t>
      </w:r>
      <w:r w:rsidR="000D5EFE" w:rsidRPr="000D5EFE">
        <w:rPr>
          <w:rFonts w:ascii="Arial" w:hAnsi="Arial" w:cs="Arial"/>
          <w:sz w:val="21"/>
          <w:szCs w:val="21"/>
        </w:rPr>
        <w:t>/</w:t>
      </w:r>
      <w:r w:rsidR="005A7DEC">
        <w:rPr>
          <w:rFonts w:ascii="Arial" w:hAnsi="Arial" w:cs="Arial"/>
          <w:sz w:val="21"/>
          <w:szCs w:val="21"/>
        </w:rPr>
        <w:t>47</w:t>
      </w:r>
      <w:r w:rsidR="00F253BA" w:rsidRPr="000D5EFE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0D5EFE">
        <w:rPr>
          <w:rFonts w:ascii="Arial" w:hAnsi="Arial" w:cs="Arial"/>
          <w:sz w:val="21"/>
          <w:szCs w:val="21"/>
        </w:rPr>
        <w:t>C</w:t>
      </w:r>
      <w:r w:rsidR="00F253BA" w:rsidRPr="000D5EFE">
        <w:rPr>
          <w:rFonts w:ascii="Arial" w:hAnsi="Arial" w:cs="Arial"/>
          <w:sz w:val="21"/>
          <w:szCs w:val="21"/>
        </w:rPr>
        <w:t xml:space="preserve">hefia de </w:t>
      </w:r>
      <w:r w:rsidR="0002640A" w:rsidRPr="000D5EFE">
        <w:rPr>
          <w:rFonts w:ascii="Arial" w:hAnsi="Arial" w:cs="Arial"/>
          <w:sz w:val="21"/>
          <w:szCs w:val="21"/>
        </w:rPr>
        <w:t>G</w:t>
      </w:r>
      <w:r w:rsidR="00F253BA" w:rsidRPr="000D5EFE">
        <w:rPr>
          <w:rFonts w:ascii="Arial" w:hAnsi="Arial" w:cs="Arial"/>
          <w:sz w:val="21"/>
          <w:szCs w:val="21"/>
        </w:rPr>
        <w:t xml:space="preserve">abinete e da </w:t>
      </w:r>
      <w:r w:rsidR="0002640A" w:rsidRPr="000D5EFE">
        <w:rPr>
          <w:rFonts w:ascii="Arial" w:hAnsi="Arial" w:cs="Arial"/>
          <w:sz w:val="21"/>
          <w:szCs w:val="21"/>
        </w:rPr>
        <w:t>S</w:t>
      </w:r>
      <w:r w:rsidR="00F253BA" w:rsidRPr="000D5EFE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0D5EFE">
        <w:rPr>
          <w:rFonts w:ascii="Arial" w:hAnsi="Arial" w:cs="Arial"/>
          <w:sz w:val="21"/>
          <w:szCs w:val="21"/>
        </w:rPr>
        <w:t>A</w:t>
      </w:r>
      <w:r w:rsidR="00F253BA" w:rsidRPr="000D5EFE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0D5EFE" w:rsidRDefault="001C1E8C" w:rsidP="00D73212">
      <w:pPr>
        <w:pStyle w:val="PargrafodaLista"/>
        <w:suppressAutoHyphens/>
        <w:spacing w:before="0" w:after="0" w:line="360" w:lineRule="auto"/>
        <w:ind w:left="851" w:firstLine="709"/>
        <w:contextualSpacing w:val="0"/>
        <w:rPr>
          <w:rFonts w:ascii="Arial" w:hAnsi="Arial" w:cs="Arial"/>
          <w:sz w:val="16"/>
          <w:szCs w:val="16"/>
        </w:rPr>
      </w:pPr>
    </w:p>
    <w:p w:rsidR="001C1E8C" w:rsidRPr="000D5EFE" w:rsidRDefault="001C1E8C" w:rsidP="00D73212">
      <w:pPr>
        <w:pStyle w:val="PargrafodaLista"/>
        <w:suppressAutoHyphens/>
        <w:spacing w:before="0" w:after="0" w:line="360" w:lineRule="auto"/>
        <w:ind w:left="851" w:firstLine="709"/>
        <w:contextualSpacing w:val="0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0D5EFE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1C1E8C" w:rsidRPr="000D5EF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3 - NO MÉRITO</w:t>
      </w:r>
    </w:p>
    <w:p w:rsidR="001C1E8C" w:rsidRPr="000D5EFE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982A94" w:rsidRDefault="0081006B" w:rsidP="00D7321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De toda a explanação e detalhamento </w:t>
      </w:r>
      <w:r w:rsidR="003169AD">
        <w:rPr>
          <w:rFonts w:ascii="Arial" w:hAnsi="Arial" w:cs="Arial"/>
          <w:sz w:val="21"/>
          <w:szCs w:val="21"/>
        </w:rPr>
        <w:t>supra</w:t>
      </w:r>
      <w:r w:rsidRPr="000D5EFE">
        <w:rPr>
          <w:rFonts w:ascii="Arial" w:hAnsi="Arial" w:cs="Arial"/>
          <w:sz w:val="21"/>
          <w:szCs w:val="21"/>
        </w:rPr>
        <w:t>, contido</w:t>
      </w:r>
      <w:r w:rsidR="00CD4B6C" w:rsidRPr="000D5EFE"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no </w:t>
      </w:r>
      <w:r w:rsidRPr="000D5EFE">
        <w:rPr>
          <w:rFonts w:ascii="Arial" w:hAnsi="Arial" w:cs="Arial"/>
          <w:b/>
          <w:i/>
          <w:sz w:val="21"/>
          <w:szCs w:val="21"/>
        </w:rPr>
        <w:t>Relatório e no Exame dos Autos</w:t>
      </w:r>
      <w:r w:rsidR="005A7DEC">
        <w:rPr>
          <w:rFonts w:ascii="Arial" w:hAnsi="Arial" w:cs="Arial"/>
          <w:b/>
          <w:i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 xml:space="preserve">do presente Parecer, observa-se que </w:t>
      </w:r>
      <w:r w:rsidR="0091496D" w:rsidRPr="000D5EFE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0D5EFE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0010F5" w:rsidRPr="000D5EFE">
        <w:rPr>
          <w:rFonts w:ascii="Arial" w:hAnsi="Arial" w:cs="Arial"/>
          <w:sz w:val="21"/>
          <w:szCs w:val="21"/>
        </w:rPr>
        <w:t>2</w:t>
      </w:r>
      <w:r w:rsidR="0091496D" w:rsidRPr="000D5EFE">
        <w:rPr>
          <w:rFonts w:ascii="Arial" w:hAnsi="Arial" w:cs="Arial"/>
          <w:sz w:val="21"/>
          <w:szCs w:val="21"/>
        </w:rPr>
        <w:t>.</w:t>
      </w:r>
    </w:p>
    <w:p w:rsidR="0040154B" w:rsidRPr="0040154B" w:rsidRDefault="0040154B" w:rsidP="00D73212">
      <w:pPr>
        <w:spacing w:after="0" w:line="360" w:lineRule="auto"/>
        <w:ind w:left="2268" w:firstLine="708"/>
        <w:jc w:val="both"/>
        <w:rPr>
          <w:rFonts w:ascii="Arial" w:hAnsi="Arial" w:cs="Arial"/>
          <w:sz w:val="8"/>
          <w:szCs w:val="8"/>
        </w:rPr>
      </w:pPr>
    </w:p>
    <w:p w:rsidR="003169AD" w:rsidRPr="003169AD" w:rsidRDefault="003169AD" w:rsidP="003169AD">
      <w:pPr>
        <w:spacing w:after="0" w:line="24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1C1E8C" w:rsidRPr="00F11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F11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F11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F1189F" w:rsidRDefault="00CD4B6C" w:rsidP="00D7321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Após a análise realizada</w:t>
      </w:r>
      <w:r w:rsidR="003169AD">
        <w:rPr>
          <w:rFonts w:ascii="Arial" w:hAnsi="Arial" w:cs="Arial"/>
          <w:sz w:val="21"/>
          <w:szCs w:val="21"/>
        </w:rPr>
        <w:t xml:space="preserve">, resta procedente o crédito em favor dos </w:t>
      </w:r>
      <w:r w:rsidR="005A7DEC">
        <w:rPr>
          <w:rFonts w:ascii="Arial" w:eastAsia="Arial" w:hAnsi="Arial" w:cs="Arial"/>
          <w:sz w:val="21"/>
          <w:szCs w:val="21"/>
        </w:rPr>
        <w:t xml:space="preserve">policiais militares: </w:t>
      </w:r>
      <w:r w:rsidR="005A7DEC">
        <w:rPr>
          <w:rFonts w:ascii="Arial" w:eastAsia="Arial" w:hAnsi="Arial" w:cs="Arial"/>
          <w:b/>
          <w:sz w:val="21"/>
          <w:szCs w:val="21"/>
        </w:rPr>
        <w:t>Sérgio Luiz de Araújo Barbosa</w:t>
      </w:r>
      <w:r w:rsidR="005A7DEC">
        <w:rPr>
          <w:rFonts w:ascii="Arial" w:eastAsia="Arial" w:hAnsi="Arial" w:cs="Arial"/>
          <w:sz w:val="21"/>
          <w:szCs w:val="21"/>
        </w:rPr>
        <w:t xml:space="preserve"> – Cabo PM, Matrícula nº 9663-6; </w:t>
      </w:r>
      <w:r w:rsidR="005A7DEC">
        <w:rPr>
          <w:rFonts w:ascii="Arial" w:eastAsia="Arial" w:hAnsi="Arial" w:cs="Arial"/>
          <w:b/>
          <w:sz w:val="21"/>
          <w:szCs w:val="21"/>
        </w:rPr>
        <w:t>Paulo Barros Ramalho</w:t>
      </w:r>
      <w:r w:rsidR="005A7DEC">
        <w:rPr>
          <w:rFonts w:ascii="Arial" w:eastAsia="Arial" w:hAnsi="Arial" w:cs="Arial"/>
          <w:sz w:val="21"/>
          <w:szCs w:val="21"/>
        </w:rPr>
        <w:t xml:space="preserve"> – </w:t>
      </w:r>
      <w:r w:rsidR="005A7DEC">
        <w:rPr>
          <w:rFonts w:ascii="Arial" w:eastAsia="Arial" w:hAnsi="Arial" w:cs="Arial"/>
          <w:sz w:val="21"/>
          <w:szCs w:val="21"/>
        </w:rPr>
        <w:lastRenderedPageBreak/>
        <w:t xml:space="preserve">Soldado PM, Matrícula nº 66397-2; </w:t>
      </w:r>
      <w:proofErr w:type="spellStart"/>
      <w:r w:rsidR="005A7DEC">
        <w:rPr>
          <w:rFonts w:ascii="Arial" w:eastAsia="Arial" w:hAnsi="Arial" w:cs="Arial"/>
          <w:b/>
          <w:sz w:val="21"/>
          <w:szCs w:val="21"/>
        </w:rPr>
        <w:t>Ilza</w:t>
      </w:r>
      <w:proofErr w:type="spellEnd"/>
      <w:r w:rsidR="005A7DEC">
        <w:rPr>
          <w:rFonts w:ascii="Arial" w:eastAsia="Arial" w:hAnsi="Arial" w:cs="Arial"/>
          <w:b/>
          <w:sz w:val="21"/>
          <w:szCs w:val="21"/>
        </w:rPr>
        <w:t xml:space="preserve"> Maria Oliveira Barbosa</w:t>
      </w:r>
      <w:r w:rsidR="005A7DEC">
        <w:rPr>
          <w:rFonts w:ascii="Arial" w:eastAsia="Arial" w:hAnsi="Arial" w:cs="Arial"/>
          <w:sz w:val="21"/>
          <w:szCs w:val="21"/>
        </w:rPr>
        <w:t xml:space="preserve"> – Cabo PM, Matrícula nº 120.559-5</w:t>
      </w:r>
      <w:r w:rsidR="003169AD">
        <w:rPr>
          <w:rFonts w:ascii="Arial" w:eastAsia="Arial" w:hAnsi="Arial" w:cs="Arial"/>
          <w:sz w:val="21"/>
          <w:szCs w:val="21"/>
        </w:rPr>
        <w:t>,</w:t>
      </w:r>
      <w:r w:rsidR="004D336F" w:rsidRPr="00F1189F">
        <w:rPr>
          <w:rFonts w:ascii="Arial" w:hAnsi="Arial" w:cs="Arial"/>
          <w:sz w:val="21"/>
          <w:szCs w:val="21"/>
        </w:rPr>
        <w:t xml:space="preserve"> conforme solicitado às fls. </w:t>
      </w:r>
      <w:r w:rsidR="0085162B" w:rsidRPr="00F1189F">
        <w:rPr>
          <w:rFonts w:ascii="Arial" w:hAnsi="Arial" w:cs="Arial"/>
          <w:sz w:val="21"/>
          <w:szCs w:val="21"/>
        </w:rPr>
        <w:t>02</w:t>
      </w:r>
      <w:r w:rsidR="004D336F" w:rsidRPr="00F11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F1189F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Por fim, e</w:t>
      </w:r>
      <w:r w:rsidR="00D518C5" w:rsidRPr="00F1189F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</w:t>
      </w:r>
      <w:r w:rsidR="00C932D0">
        <w:rPr>
          <w:rFonts w:ascii="Arial" w:hAnsi="Arial" w:cs="Arial"/>
          <w:sz w:val="21"/>
          <w:szCs w:val="21"/>
        </w:rPr>
        <w:t>à Secretaria de Segurança Pública – SSP/AL</w:t>
      </w:r>
      <w:r w:rsidR="00D518C5" w:rsidRPr="00F1189F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D518C5" w:rsidRPr="00F1189F" w:rsidRDefault="00D518C5" w:rsidP="00D518C5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D518C5" w:rsidRPr="00F11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F1189F">
        <w:rPr>
          <w:rFonts w:ascii="Arial" w:hAnsi="Arial" w:cs="Arial"/>
          <w:bCs/>
          <w:sz w:val="21"/>
          <w:szCs w:val="21"/>
        </w:rPr>
        <w:t xml:space="preserve">Maceió, </w:t>
      </w:r>
      <w:r w:rsidR="009F1748">
        <w:rPr>
          <w:rFonts w:ascii="Arial" w:hAnsi="Arial" w:cs="Arial"/>
          <w:bCs/>
          <w:sz w:val="21"/>
          <w:szCs w:val="21"/>
        </w:rPr>
        <w:t>21</w:t>
      </w:r>
      <w:r w:rsidR="00D518C5" w:rsidRPr="00F1189F">
        <w:rPr>
          <w:rFonts w:ascii="Arial" w:hAnsi="Arial" w:cs="Arial"/>
          <w:bCs/>
          <w:sz w:val="21"/>
          <w:szCs w:val="21"/>
        </w:rPr>
        <w:t xml:space="preserve"> de </w:t>
      </w:r>
      <w:r w:rsidR="003169AD">
        <w:rPr>
          <w:rFonts w:ascii="Arial" w:hAnsi="Arial" w:cs="Arial"/>
          <w:bCs/>
          <w:sz w:val="21"/>
          <w:szCs w:val="21"/>
        </w:rPr>
        <w:t>setembro</w:t>
      </w:r>
      <w:r w:rsidR="0085162B" w:rsidRPr="00F1189F">
        <w:rPr>
          <w:rFonts w:ascii="Arial" w:hAnsi="Arial" w:cs="Arial"/>
          <w:bCs/>
          <w:sz w:val="21"/>
          <w:szCs w:val="21"/>
        </w:rPr>
        <w:t xml:space="preserve"> </w:t>
      </w:r>
      <w:r w:rsidR="00D518C5" w:rsidRPr="00F1189F">
        <w:rPr>
          <w:rFonts w:ascii="Arial" w:hAnsi="Arial" w:cs="Arial"/>
          <w:bCs/>
          <w:sz w:val="21"/>
          <w:szCs w:val="21"/>
        </w:rPr>
        <w:t>de 2016.</w:t>
      </w:r>
    </w:p>
    <w:p w:rsidR="007B1996" w:rsidRPr="00F11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F1189F" w:rsidRDefault="000E785F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Lilian Maria Nunes Silva</w:t>
      </w:r>
    </w:p>
    <w:p w:rsidR="007B1996" w:rsidRPr="00F11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Assessor</w:t>
      </w:r>
      <w:r w:rsidR="002A013E" w:rsidRPr="00F1189F">
        <w:rPr>
          <w:rFonts w:ascii="Arial" w:hAnsi="Arial" w:cs="Arial"/>
          <w:sz w:val="21"/>
          <w:szCs w:val="21"/>
        </w:rPr>
        <w:t>a</w:t>
      </w:r>
      <w:r w:rsidR="007B1996" w:rsidRPr="00F1189F">
        <w:rPr>
          <w:rFonts w:ascii="Arial" w:hAnsi="Arial" w:cs="Arial"/>
          <w:sz w:val="21"/>
          <w:szCs w:val="21"/>
        </w:rPr>
        <w:t xml:space="preserve"> de Controle Interno/ Matrícula nº </w:t>
      </w:r>
      <w:r w:rsidR="006F52EB">
        <w:rPr>
          <w:rFonts w:ascii="Arial" w:hAnsi="Arial" w:cs="Arial"/>
          <w:sz w:val="21"/>
          <w:szCs w:val="21"/>
        </w:rPr>
        <w:t>62686-4</w:t>
      </w:r>
    </w:p>
    <w:p w:rsidR="008B65AC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5A7DEC" w:rsidRPr="00F1189F" w:rsidRDefault="005A7DE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F11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De acordo:</w:t>
      </w:r>
    </w:p>
    <w:p w:rsidR="003B1FF3" w:rsidRPr="00F11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F1189F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F1189F" w:rsidSect="00C016C2">
      <w:headerReference w:type="default" r:id="rId8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C7B" w:rsidRDefault="002C6C7B" w:rsidP="003068B9">
      <w:pPr>
        <w:spacing w:after="0" w:line="240" w:lineRule="auto"/>
      </w:pPr>
      <w:r>
        <w:separator/>
      </w:r>
    </w:p>
  </w:endnote>
  <w:endnote w:type="continuationSeparator" w:id="0">
    <w:p w:rsidR="002C6C7B" w:rsidRDefault="002C6C7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C7B" w:rsidRDefault="002C6C7B" w:rsidP="003068B9">
      <w:pPr>
        <w:spacing w:after="0" w:line="240" w:lineRule="auto"/>
      </w:pPr>
      <w:r>
        <w:separator/>
      </w:r>
    </w:p>
  </w:footnote>
  <w:footnote w:type="continuationSeparator" w:id="0">
    <w:p w:rsidR="002C6C7B" w:rsidRDefault="002C6C7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7B" w:rsidRDefault="007E37E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2C6C7B" w:rsidRPr="003068B9" w:rsidRDefault="002C6C7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C6C7B" w:rsidRPr="0098367C" w:rsidRDefault="002C6C7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C6C7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E2B06"/>
    <w:rsid w:val="001E44DE"/>
    <w:rsid w:val="001E482B"/>
    <w:rsid w:val="001E5E64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E1199"/>
    <w:rsid w:val="007E2A6A"/>
    <w:rsid w:val="007E37EC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36DCF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2DE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17E0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6F70C-E26F-4EA1-875C-D400F26F0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829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2016-09-06T15:53:00Z</cp:lastPrinted>
  <dcterms:created xsi:type="dcterms:W3CDTF">2016-09-30T18:35:00Z</dcterms:created>
  <dcterms:modified xsi:type="dcterms:W3CDTF">2016-09-30T18:47:00Z</dcterms:modified>
</cp:coreProperties>
</file>